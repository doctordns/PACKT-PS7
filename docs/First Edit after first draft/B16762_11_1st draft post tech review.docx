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3D62E" w14:textId="3532512B" w:rsidR="00205AD0" w:rsidRDefault="0051282F" w:rsidP="00205AD0">
      <w:pPr>
        <w:pStyle w:val="ChapterNumberPACKT"/>
      </w:pPr>
      <w:commentRangeStart w:id="0"/>
      <w:commentRangeStart w:id="1"/>
      <w:r>
        <w:t>11</w:t>
      </w:r>
      <w:commentRangeEnd w:id="0"/>
      <w:commentRangeEnd w:id="1"/>
      <w:r w:rsidR="00FA1BF8">
        <w:rPr>
          <w:rStyle w:val="CommentReference"/>
          <w:rFonts w:ascii="Times New Roman" w:hAnsi="Times New Roman" w:cs="Times New Roman"/>
          <w:bCs w:val="0"/>
          <w:color w:val="auto"/>
          <w:kern w:val="0"/>
          <w:lang w:val="en-US"/>
        </w:rPr>
        <w:commentReference w:id="0"/>
      </w:r>
      <w:r w:rsidR="0022146D">
        <w:rPr>
          <w:rStyle w:val="CommentReference"/>
          <w:rFonts w:ascii="Times New Roman" w:hAnsi="Times New Roman" w:cs="Times New Roman"/>
          <w:bCs w:val="0"/>
          <w:color w:val="auto"/>
          <w:kern w:val="0"/>
          <w:lang w:val="en-US"/>
        </w:rPr>
        <w:commentReference w:id="1"/>
      </w:r>
    </w:p>
    <w:p w14:paraId="78ECA3A9" w14:textId="67F36DBD" w:rsidR="00205AD0" w:rsidRDefault="00205AD0" w:rsidP="00205AD0">
      <w:pPr>
        <w:pStyle w:val="ChapterTitlePACKT"/>
      </w:pPr>
      <w:r>
        <w:t xml:space="preserve">Managing </w:t>
      </w:r>
      <w:r w:rsidR="0051282F">
        <w:t>Printing</w:t>
      </w:r>
    </w:p>
    <w:p w14:paraId="294F7B63" w14:textId="77777777" w:rsidR="00205AD0" w:rsidRDefault="00205AD0" w:rsidP="006243B0">
      <w:pPr>
        <w:pStyle w:val="NormalPACKT"/>
      </w:pPr>
      <w:r>
        <w:t>In this chapter, we cover the following recipes:</w:t>
      </w:r>
    </w:p>
    <w:p w14:paraId="26E1E16A" w14:textId="77A61FAC" w:rsidR="00767324" w:rsidRDefault="00767324" w:rsidP="006243B0">
      <w:pPr>
        <w:pStyle w:val="BulletPACKT"/>
        <w:rPr>
          <w:ins w:id="2" w:author="Lucy Wan" w:date="2021-04-12T15:14:00Z"/>
        </w:rPr>
      </w:pPr>
      <w:r>
        <w:t>Installing and sharing printers</w:t>
      </w:r>
    </w:p>
    <w:p w14:paraId="3B1A0E68" w14:textId="77C17B2A" w:rsidR="00237BCC" w:rsidRDefault="00237BCC" w:rsidP="006243B0">
      <w:pPr>
        <w:pStyle w:val="BulletPACKT"/>
      </w:pPr>
      <w:ins w:id="3" w:author="Lucy Wan" w:date="2021-04-12T15:14:00Z">
        <w:r>
          <w:t>Publishing a printer</w:t>
        </w:r>
      </w:ins>
    </w:p>
    <w:p w14:paraId="302C5137" w14:textId="118501A2" w:rsidR="00767324" w:rsidRDefault="00767324" w:rsidP="006243B0">
      <w:pPr>
        <w:pStyle w:val="BulletPACKT"/>
      </w:pPr>
      <w:r>
        <w:t>Changing the spooler directory</w:t>
      </w:r>
    </w:p>
    <w:p w14:paraId="1740EAFA" w14:textId="77777777" w:rsidR="00767324" w:rsidRDefault="00767324" w:rsidP="006243B0">
      <w:pPr>
        <w:pStyle w:val="BulletPACKT"/>
      </w:pPr>
      <w:r>
        <w:t>Changing printer drivers</w:t>
      </w:r>
    </w:p>
    <w:p w14:paraId="2B87D670" w14:textId="77777777" w:rsidR="00767324" w:rsidRDefault="00767324" w:rsidP="006243B0">
      <w:pPr>
        <w:pStyle w:val="BulletPACKT"/>
      </w:pPr>
      <w:r>
        <w:t>Printing a test page</w:t>
      </w:r>
    </w:p>
    <w:p w14:paraId="71C9992F" w14:textId="6D43658D" w:rsidR="00767324" w:rsidRDefault="00767324" w:rsidP="006243B0">
      <w:pPr>
        <w:pStyle w:val="BulletPACKT"/>
      </w:pPr>
      <w:commentRangeStart w:id="4"/>
      <w:commentRangeStart w:id="5"/>
      <w:r>
        <w:t>Managing</w:t>
      </w:r>
      <w:commentRangeEnd w:id="4"/>
      <w:r w:rsidR="00C2117F">
        <w:rPr>
          <w:rStyle w:val="CommentReference"/>
        </w:rPr>
        <w:commentReference w:id="4"/>
      </w:r>
      <w:commentRangeEnd w:id="5"/>
      <w:r w:rsidR="00621AD1">
        <w:rPr>
          <w:rStyle w:val="CommentReference"/>
        </w:rPr>
        <w:commentReference w:id="5"/>
      </w:r>
      <w:r>
        <w:t xml:space="preserve"> printer security </w:t>
      </w:r>
    </w:p>
    <w:p w14:paraId="3ED82C79" w14:textId="6889F83C" w:rsidR="00767324" w:rsidRDefault="00767324" w:rsidP="006243B0">
      <w:pPr>
        <w:pStyle w:val="BulletPACKT"/>
      </w:pPr>
      <w:r>
        <w:t>Creating a printer pool</w:t>
      </w:r>
    </w:p>
    <w:p w14:paraId="65ADF7C7" w14:textId="3D5FE99F" w:rsidR="00205AD0" w:rsidRDefault="00205AD0" w:rsidP="00205AD0">
      <w:pPr>
        <w:pStyle w:val="Heading1"/>
        <w:tabs>
          <w:tab w:val="left" w:pos="0"/>
        </w:tabs>
      </w:pPr>
      <w:r>
        <w:t>Introduction</w:t>
      </w:r>
    </w:p>
    <w:p w14:paraId="39A0407F" w14:textId="7FC54F65" w:rsidR="00767324" w:rsidRPr="00310BCB" w:rsidRDefault="00767324" w:rsidP="006243B0">
      <w:pPr>
        <w:pStyle w:val="NormalPACKT"/>
      </w:pPr>
      <w:r w:rsidRPr="00310BCB">
        <w:t xml:space="preserve">Printing is a feature that </w:t>
      </w:r>
      <w:ins w:id="6" w:author="Thomas Lee" w:date="2021-05-04T09:41:00Z">
        <w:r w:rsidR="006F75DF">
          <w:t xml:space="preserve">Microsoft </w:t>
        </w:r>
      </w:ins>
      <w:del w:id="7" w:author="Thomas Lee" w:date="2021-05-04T09:41:00Z">
        <w:r w:rsidRPr="00310BCB" w:rsidDel="006F75DF">
          <w:delText xml:space="preserve">has been </w:delText>
        </w:r>
      </w:del>
      <w:r w:rsidRPr="00310BCB">
        <w:t>incorporated into various versions of the Windows operating system</w:t>
      </w:r>
      <w:del w:id="8" w:author="Thomas Lee" w:date="2021-05-04T09:42:00Z">
        <w:r w:rsidRPr="00310BCB" w:rsidDel="006F75DF">
          <w:delText>,</w:delText>
        </w:r>
      </w:del>
      <w:r w:rsidRPr="00310BCB">
        <w:t xml:space="preserve"> and has evolved over the years. Printer configuration and management in </w:t>
      </w:r>
      <w:commentRangeStart w:id="9"/>
      <w:commentRangeStart w:id="10"/>
      <w:r w:rsidRPr="00310BCB">
        <w:t xml:space="preserve">Windows Server </w:t>
      </w:r>
      <w:del w:id="11" w:author="Thomas Lee" w:date="2021-05-03T16:17:00Z">
        <w:r w:rsidRPr="00310BCB" w:rsidDel="00621AD1">
          <w:delText xml:space="preserve">2019 </w:delText>
        </w:r>
      </w:del>
      <w:commentRangeEnd w:id="9"/>
      <w:commentRangeEnd w:id="10"/>
      <w:ins w:id="12" w:author="Thomas Lee" w:date="2021-05-03T16:17:00Z">
        <w:r w:rsidR="00621AD1">
          <w:t>20</w:t>
        </w:r>
      </w:ins>
      <w:ins w:id="13" w:author="Thomas Lee" w:date="2021-05-03T16:18:00Z">
        <w:r w:rsidR="00621AD1">
          <w:t>22</w:t>
        </w:r>
      </w:ins>
      <w:ins w:id="14" w:author="Thomas Lee" w:date="2021-05-03T16:17:00Z">
        <w:r w:rsidR="00621AD1" w:rsidRPr="00310BCB">
          <w:t xml:space="preserve"> </w:t>
        </w:r>
      </w:ins>
      <w:r w:rsidR="00E95F70" w:rsidRPr="00310BCB">
        <w:rPr>
          <w:rStyle w:val="CommentReference"/>
          <w:sz w:val="22"/>
          <w:szCs w:val="24"/>
        </w:rPr>
        <w:commentReference w:id="9"/>
      </w:r>
      <w:r w:rsidR="00621AD1">
        <w:rPr>
          <w:rStyle w:val="CommentReference"/>
        </w:rPr>
        <w:commentReference w:id="10"/>
      </w:r>
      <w:r w:rsidRPr="00310BCB">
        <w:t>hasn</w:t>
      </w:r>
      <w:r w:rsidR="009C1265" w:rsidRPr="00310BCB">
        <w:t>'</w:t>
      </w:r>
      <w:r w:rsidRPr="00310BCB">
        <w:t>t changed much from earlier versions</w:t>
      </w:r>
      <w:ins w:id="15" w:author="Thomas Lee" w:date="2021-05-04T09:42:00Z">
        <w:r w:rsidR="006F75DF">
          <w:t xml:space="preserve">. </w:t>
        </w:r>
      </w:ins>
      <w:del w:id="16" w:author="Thomas Lee" w:date="2021-05-04T09:42:00Z">
        <w:r w:rsidRPr="00310BCB" w:rsidDel="006F75DF">
          <w:delText xml:space="preserve">, and </w:delText>
        </w:r>
      </w:del>
      <w:del w:id="17" w:author="Thomas Lee" w:date="2021-05-04T09:43:00Z">
        <w:r w:rsidRPr="00310BCB" w:rsidDel="006F75DF">
          <w:delText>provide</w:delText>
        </w:r>
      </w:del>
      <w:del w:id="18" w:author="Thomas Lee" w:date="2021-05-04T09:42:00Z">
        <w:r w:rsidRPr="00310BCB" w:rsidDel="006F75DF">
          <w:delText>s</w:delText>
        </w:r>
      </w:del>
      <w:del w:id="19" w:author="Thomas Lee" w:date="2021-05-04T09:43:00Z">
        <w:r w:rsidRPr="00310BCB" w:rsidDel="006F75DF">
          <w:delText xml:space="preserve"> you with the ability to create print servers that you can share with users in your organization.</w:delText>
        </w:r>
      </w:del>
      <w:ins w:id="20" w:author="Thomas Lee" w:date="2021-05-04T09:43:00Z">
        <w:r w:rsidR="006F75DF">
          <w:t xml:space="preserve"> Windows Server 2022 provides you with a printing platform for your organization.</w:t>
        </w:r>
      </w:ins>
    </w:p>
    <w:p w14:paraId="6EF4B0A7" w14:textId="77777777" w:rsidR="00767324" w:rsidRPr="00310BCB" w:rsidRDefault="00767324" w:rsidP="006243B0">
      <w:pPr>
        <w:pStyle w:val="NormalPACKT"/>
      </w:pPr>
      <w:r w:rsidRPr="00310BCB">
        <w:t>When printing in Windows, the physical device that renders output onto paper is known as a print device. A printer is a queue for a print device. A print server can support multiple printers. Each printing device has an associated printer driver that converts your documents to the printed form on a given print device. Some drivers come with Windows—others you need to obtain from the printer vendor. In some cases, these drivers are downloadable from the internet; in other cases, you may need to download and run a driver installation program to add the correct drivers to your print server.</w:t>
      </w:r>
    </w:p>
    <w:p w14:paraId="0FD24BBD" w14:textId="60CD90B3" w:rsidR="00767324" w:rsidRPr="00310BCB" w:rsidRDefault="00767324" w:rsidP="006243B0">
      <w:pPr>
        <w:pStyle w:val="NormalPACKT"/>
      </w:pPr>
      <w:r w:rsidRPr="00310BCB">
        <w:t xml:space="preserve">Printers print to the print device </w:t>
      </w:r>
      <w:del w:id="21" w:author="Thomas Lee" w:date="2021-05-04T09:44:00Z">
        <w:r w:rsidRPr="00310BCB" w:rsidDel="006F75DF">
          <w:delText xml:space="preserve">by </w:delText>
        </w:r>
      </w:del>
      <w:r w:rsidRPr="00310BCB">
        <w:t>using a printer port (such as USB, parallel, or network). For network printers, you need to define the port before you can create a Windows printer. Microsoft hasn</w:t>
      </w:r>
      <w:r w:rsidR="009C1265" w:rsidRPr="00310BCB">
        <w:t>'</w:t>
      </w:r>
      <w:r w:rsidRPr="00310BCB">
        <w:t xml:space="preserve">t changed the basic print architecture with Windows Server </w:t>
      </w:r>
      <w:del w:id="22" w:author="Thomas Lee" w:date="2021-05-04T09:45:00Z">
        <w:r w:rsidRPr="00310BCB" w:rsidDel="006F75DF">
          <w:delText>2019</w:delText>
        </w:r>
      </w:del>
      <w:ins w:id="23" w:author="Thomas Lee" w:date="2021-05-04T09:45:00Z">
        <w:r w:rsidR="006F75DF" w:rsidRPr="00310BCB">
          <w:t>20</w:t>
        </w:r>
        <w:r w:rsidR="006F75DF">
          <w:t>22</w:t>
        </w:r>
      </w:ins>
      <w:r w:rsidRPr="00310BCB">
        <w:t>. Windows Server 2012 introduced a new driver architecture that Windows Server 20</w:t>
      </w:r>
      <w:ins w:id="24" w:author="Thomas Lee" w:date="2021-05-04T09:45:00Z">
        <w:r w:rsidR="006F75DF">
          <w:t>22</w:t>
        </w:r>
      </w:ins>
      <w:del w:id="25" w:author="Thomas Lee" w:date="2021-05-04T09:45:00Z">
        <w:r w:rsidRPr="00310BCB" w:rsidDel="006F75DF">
          <w:delText>19</w:delText>
        </w:r>
      </w:del>
      <w:r w:rsidRPr="00310BCB">
        <w:t xml:space="preserve"> supports. This driver model enables you to </w:t>
      </w:r>
      <w:del w:id="26" w:author="Thomas Lee" w:date="2021-05-04T09:44:00Z">
        <w:r w:rsidRPr="00310BCB" w:rsidDel="006F75DF">
          <w:delText>make use of</w:delText>
        </w:r>
      </w:del>
      <w:ins w:id="27" w:author="Thomas Lee" w:date="2021-05-04T09:44:00Z">
        <w:r w:rsidR="006F75DF">
          <w:t>use</w:t>
        </w:r>
      </w:ins>
      <w:r w:rsidRPr="00310BCB">
        <w:t xml:space="preserve"> two different driver types: printer class drivers and model-specific drivers. The former provides a single driver for </w:t>
      </w:r>
      <w:del w:id="28" w:author="Thomas Lee" w:date="2021-05-04T09:44:00Z">
        <w:r w:rsidRPr="00310BCB" w:rsidDel="006F75DF">
          <w:delText>a variety of</w:delText>
        </w:r>
      </w:del>
      <w:ins w:id="29" w:author="Thomas Lee" w:date="2021-05-04T09:44:00Z">
        <w:r w:rsidR="006F75DF">
          <w:t>various</w:t>
        </w:r>
      </w:ins>
      <w:r w:rsidRPr="00310BCB">
        <w:t xml:space="preserve"> </w:t>
      </w:r>
      <w:del w:id="30" w:author="Thomas Lee" w:date="2021-05-04T09:45:00Z">
        <w:r w:rsidRPr="00310BCB" w:rsidDel="006F75DF">
          <w:delText xml:space="preserve">specific </w:delText>
        </w:r>
      </w:del>
      <w:r w:rsidRPr="00310BCB">
        <w:t>printing device models</w:t>
      </w:r>
      <w:ins w:id="31" w:author="Thomas Lee" w:date="2021-05-04T09:46:00Z">
        <w:r w:rsidR="006F75DF">
          <w:t xml:space="preserve">. You use the mode-specific drivers </w:t>
        </w:r>
      </w:ins>
      <w:del w:id="32" w:author="Thomas Lee" w:date="2021-05-04T09:46:00Z">
        <w:r w:rsidRPr="00310BCB" w:rsidDel="006F75DF">
          <w:delText xml:space="preserve">, whereas the latter is used for </w:delText>
        </w:r>
      </w:del>
      <w:r w:rsidRPr="00310BCB">
        <w:t xml:space="preserve">just a single model. Increasingly, print device manufacturers are implementing more generic drivers that can simplify the organizational rollout of shared </w:t>
      </w:r>
      <w:del w:id="33" w:author="Thomas Lee" w:date="2021-05-04T09:46:00Z">
        <w:r w:rsidRPr="00310BCB" w:rsidDel="006F75DF">
          <w:delText>printing</w:delText>
        </w:r>
      </w:del>
      <w:ins w:id="34" w:author="Thomas Lee" w:date="2021-05-04T09:46:00Z">
        <w:r w:rsidR="006F75DF" w:rsidRPr="00310BCB">
          <w:t>print</w:t>
        </w:r>
        <w:r w:rsidR="006F75DF">
          <w:t>ers</w:t>
        </w:r>
      </w:ins>
      <w:r w:rsidRPr="00310BCB">
        <w:t>.</w:t>
      </w:r>
    </w:p>
    <w:p w14:paraId="18C35AD4" w14:textId="6585AF97" w:rsidR="00767324" w:rsidRPr="00310BCB" w:rsidRDefault="00767324" w:rsidP="006243B0">
      <w:pPr>
        <w:pStyle w:val="NormalPACKT"/>
      </w:pPr>
      <w:r w:rsidRPr="00310BCB">
        <w:t xml:space="preserve">Another change in Windows Server 2012, carried into Windows Server 2022, </w:t>
      </w:r>
      <w:commentRangeStart w:id="35"/>
      <w:commentRangeStart w:id="36"/>
      <w:r w:rsidRPr="00310BCB">
        <w:t xml:space="preserve">is that you no longer </w:t>
      </w:r>
      <w:ins w:id="37" w:author="Thomas Lee" w:date="2021-05-03T16:18:00Z">
        <w:r w:rsidR="00621AD1">
          <w:t xml:space="preserve">have </w:t>
        </w:r>
      </w:ins>
      <w:r w:rsidRPr="00310BCB">
        <w:t xml:space="preserve">use the print server to distribute printer drivers </w:t>
      </w:r>
      <w:commentRangeEnd w:id="35"/>
      <w:r w:rsidR="000770CB" w:rsidRPr="00310BCB">
        <w:rPr>
          <w:rStyle w:val="CommentReference"/>
          <w:sz w:val="22"/>
          <w:szCs w:val="24"/>
        </w:rPr>
        <w:commentReference w:id="35"/>
      </w:r>
      <w:commentRangeEnd w:id="36"/>
      <w:r w:rsidR="00621AD1">
        <w:rPr>
          <w:rStyle w:val="CommentReference"/>
        </w:rPr>
        <w:commentReference w:id="36"/>
      </w:r>
      <w:r w:rsidRPr="00310BCB">
        <w:t>(which is especially relevant for network printers). You can use tools, such as the System Center Configuration Manager or Group Policies, to distribute print drivers to clients in such cases.</w:t>
      </w:r>
    </w:p>
    <w:p w14:paraId="27F56226" w14:textId="20393F6D" w:rsidR="00767324" w:rsidRPr="00310BCB" w:rsidRDefault="00767324" w:rsidP="006243B0">
      <w:pPr>
        <w:pStyle w:val="NormalPACKT"/>
      </w:pPr>
      <w:r w:rsidRPr="00310BCB">
        <w:t>This chapter covers installing, managing, and updating printers, print drivers, and printer ports on a Windows Server 2022 server. You may find that some of the administration tools used in this chapter aren</w:t>
      </w:r>
      <w:r w:rsidR="009C1265" w:rsidRPr="00310BCB">
        <w:t>'</w:t>
      </w:r>
      <w:r w:rsidRPr="00310BCB">
        <w:t xml:space="preserve">t available on Windows Server Core systems. To enable full management, you need to have the full GUI (including the Desktop Experience) for any GUI utilities. </w:t>
      </w:r>
    </w:p>
    <w:p w14:paraId="733BCDA5" w14:textId="5A1980D4" w:rsidR="006F75DF" w:rsidRDefault="00767324" w:rsidP="006F75DF">
      <w:pPr>
        <w:pStyle w:val="NormalPACKT"/>
        <w:rPr>
          <w:ins w:id="38" w:author="Thomas Lee" w:date="2021-05-04T09:48:00Z"/>
        </w:rPr>
      </w:pPr>
      <w:r w:rsidRPr="00310BCB">
        <w:t xml:space="preserve">In the </w:t>
      </w:r>
      <w:r w:rsidRPr="00564B96">
        <w:rPr>
          <w:rStyle w:val="ItalicsPACKT"/>
        </w:rPr>
        <w:t xml:space="preserve">Installing and sharing </w:t>
      </w:r>
      <w:proofErr w:type="gramStart"/>
      <w:r w:rsidRPr="00564B96">
        <w:rPr>
          <w:rStyle w:val="ItalicsPACKT"/>
        </w:rPr>
        <w:t>printers</w:t>
      </w:r>
      <w:proofErr w:type="gramEnd"/>
      <w:r w:rsidRPr="00310BCB">
        <w:t xml:space="preserve"> recipe, you install a printer and share it for others to use. In the </w:t>
      </w:r>
      <w:r w:rsidRPr="00E40278">
        <w:rPr>
          <w:rStyle w:val="ItalicsPACKT"/>
        </w:rPr>
        <w:t>Publishing a printer</w:t>
      </w:r>
      <w:r w:rsidRPr="00310BCB">
        <w:t xml:space="preserve"> recipe, you</w:t>
      </w:r>
      <w:r w:rsidR="009C1265" w:rsidRPr="00310BCB">
        <w:t>'</w:t>
      </w:r>
      <w:r w:rsidRPr="00310BCB">
        <w:t>ll publish the printer to Active Directory (AD), enabling users in the domain to search AD to find the printer. When you create a print server (</w:t>
      </w:r>
      <w:ins w:id="39" w:author="Thomas Lee" w:date="2021-05-04T09:47:00Z">
        <w:r w:rsidR="006F75DF">
          <w:t xml:space="preserve">by </w:t>
        </w:r>
      </w:ins>
      <w:r w:rsidRPr="00310BCB">
        <w:t>adding printer ports</w:t>
      </w:r>
      <w:del w:id="40" w:author="Thomas Lee" w:date="2021-05-04T09:48:00Z">
        <w:r w:rsidRPr="00310BCB" w:rsidDel="006F75DF">
          <w:delText xml:space="preserve">, </w:delText>
        </w:r>
      </w:del>
      <w:ins w:id="41" w:author="Thomas Lee" w:date="2021-05-04T09:48:00Z">
        <w:r w:rsidR="006F75DF">
          <w:t xml:space="preserve"> and</w:t>
        </w:r>
        <w:r w:rsidR="006F75DF" w:rsidRPr="00310BCB">
          <w:t xml:space="preserve"> </w:t>
        </w:r>
      </w:ins>
      <w:r w:rsidRPr="00310BCB">
        <w:t>printers</w:t>
      </w:r>
      <w:del w:id="42" w:author="Thomas Lee" w:date="2021-05-04T09:48:00Z">
        <w:r w:rsidRPr="00310BCB" w:rsidDel="006F75DF">
          <w:delText xml:space="preserve">, and </w:delText>
        </w:r>
      </w:del>
      <w:del w:id="43" w:author="Thomas Lee" w:date="2021-05-04T09:47:00Z">
        <w:r w:rsidRPr="00310BCB" w:rsidDel="006F75DF">
          <w:delText>so on</w:delText>
        </w:r>
      </w:del>
      <w:r w:rsidRPr="00310BCB">
        <w:t>), the default spool folder (</w:t>
      </w:r>
      <w:ins w:id="44" w:author="Thomas Lee" w:date="2021-05-04T09:48:00Z">
        <w:r w:rsidR="006F75DF">
          <w:t>Windows used a folder, by defa</w:t>
        </w:r>
      </w:ins>
      <w:ins w:id="45" w:author="Thomas Lee" w:date="2021-05-04T09:49:00Z">
        <w:r w:rsidR="006F75DF">
          <w:t>ul</w:t>
        </w:r>
      </w:ins>
      <w:ins w:id="46" w:author="Thomas Lee" w:date="2021-05-04T09:48:00Z">
        <w:r w:rsidR="006F75DF">
          <w:t xml:space="preserve">t that is </w:t>
        </w:r>
      </w:ins>
      <w:r w:rsidRPr="00310BCB">
        <w:t xml:space="preserve">underneath </w:t>
      </w:r>
      <w:r w:rsidRPr="0035434D">
        <w:rPr>
          <w:rStyle w:val="CodeInTextPACKT"/>
        </w:rPr>
        <w:t>C:\Windows</w:t>
      </w:r>
      <w:r w:rsidRPr="00310BCB">
        <w:t xml:space="preserve">) may not be in an ideal location. In the </w:t>
      </w:r>
      <w:r w:rsidRPr="007C342D">
        <w:rPr>
          <w:rStyle w:val="ItalicsPACKT"/>
        </w:rPr>
        <w:t xml:space="preserve">Changing the </w:t>
      </w:r>
      <w:commentRangeStart w:id="47"/>
      <w:commentRangeStart w:id="48"/>
      <w:r w:rsidRPr="007C342D">
        <w:rPr>
          <w:rStyle w:val="ItalicsPACKT"/>
        </w:rPr>
        <w:t>spool</w:t>
      </w:r>
      <w:commentRangeEnd w:id="47"/>
      <w:commentRangeEnd w:id="48"/>
      <w:ins w:id="49" w:author="Thomas Lee" w:date="2021-05-03T16:18:00Z">
        <w:r w:rsidR="00621AD1">
          <w:rPr>
            <w:rStyle w:val="ItalicsPACKT"/>
          </w:rPr>
          <w:t>er</w:t>
        </w:r>
      </w:ins>
      <w:r w:rsidR="00E60FA6">
        <w:rPr>
          <w:rStyle w:val="CommentReference"/>
        </w:rPr>
        <w:commentReference w:id="47"/>
      </w:r>
      <w:r w:rsidR="00621AD1">
        <w:rPr>
          <w:rStyle w:val="CommentReference"/>
        </w:rPr>
        <w:commentReference w:id="48"/>
      </w:r>
      <w:r w:rsidRPr="007C342D">
        <w:rPr>
          <w:rStyle w:val="ItalicsPACKT"/>
        </w:rPr>
        <w:t xml:space="preserve"> directory</w:t>
      </w:r>
      <w:r w:rsidRPr="00310BCB">
        <w:t xml:space="preserve"> recipe, </w:t>
      </w:r>
      <w:r w:rsidRPr="006F75DF">
        <w:t>you change the default location for the printer spool.</w:t>
      </w:r>
    </w:p>
    <w:p w14:paraId="4D04EAF3" w14:textId="3B923659" w:rsidR="00767324" w:rsidRPr="00310BCB" w:rsidRDefault="00767324" w:rsidP="006F75DF">
      <w:pPr>
        <w:pStyle w:val="NormalPACKT"/>
      </w:pPr>
      <w:del w:id="50" w:author="Thomas Lee" w:date="2021-05-04T09:48:00Z">
        <w:r w:rsidRPr="006F75DF" w:rsidDel="006F75DF">
          <w:br/>
        </w:r>
      </w:del>
      <w:r w:rsidRPr="006F75DF">
        <w:t>Sometimes, a printer can have an associated print device swapped for a dif</w:t>
      </w:r>
      <w:r w:rsidRPr="00310BCB">
        <w:t xml:space="preserve">ferent printer model. In the </w:t>
      </w:r>
      <w:r w:rsidRPr="00F62C50">
        <w:rPr>
          <w:rStyle w:val="ItalicsPACKT"/>
        </w:rPr>
        <w:t xml:space="preserve">Changing printer </w:t>
      </w:r>
      <w:proofErr w:type="gramStart"/>
      <w:r w:rsidRPr="00F62C50">
        <w:rPr>
          <w:rStyle w:val="ItalicsPACKT"/>
        </w:rPr>
        <w:t>drivers</w:t>
      </w:r>
      <w:proofErr w:type="gramEnd"/>
      <w:r w:rsidRPr="00310BCB">
        <w:t xml:space="preserve"> recipe, you change the driver for the printer you created earlier. A useful troubleshooting step when working with printers is to print a test page, as you can see in the </w:t>
      </w:r>
      <w:r w:rsidRPr="00D579C2">
        <w:rPr>
          <w:rStyle w:val="ItalicsPACKT"/>
        </w:rPr>
        <w:t>Printing a test page</w:t>
      </w:r>
      <w:r w:rsidRPr="00310BCB">
        <w:t xml:space="preserve"> recipe. </w:t>
      </w:r>
    </w:p>
    <w:p w14:paraId="36476D31" w14:textId="0F7648E8" w:rsidR="00767324" w:rsidRPr="00310BCB" w:rsidDel="00621AD1" w:rsidRDefault="00767324" w:rsidP="006243B0">
      <w:pPr>
        <w:pStyle w:val="NormalPACKT"/>
        <w:rPr>
          <w:del w:id="51" w:author="Thomas Lee" w:date="2021-05-03T16:19:00Z"/>
        </w:rPr>
      </w:pPr>
      <w:del w:id="52" w:author="Thomas Lee" w:date="2021-05-03T16:19:00Z">
        <w:r w:rsidRPr="00310BCB" w:rsidDel="00621AD1">
          <w:delText xml:space="preserve">Printers, like files, can have Access Control Lists (ACL) to specify who can use the printer. </w:delText>
        </w:r>
        <w:commentRangeStart w:id="53"/>
        <w:r w:rsidRPr="00310BCB" w:rsidDel="00621AD1">
          <w:delText xml:space="preserve">In the </w:delText>
        </w:r>
        <w:r w:rsidRPr="00B25DF4" w:rsidDel="00621AD1">
          <w:rPr>
            <w:rStyle w:val="ItalicsPACKT"/>
          </w:rPr>
          <w:delText>Reporting on printer security</w:delText>
        </w:r>
        <w:r w:rsidRPr="00310BCB" w:rsidDel="00621AD1">
          <w:delText xml:space="preserve"> recipe, you report on the access enabled for a printer.</w:delText>
        </w:r>
        <w:commentRangeEnd w:id="53"/>
        <w:r w:rsidR="00FB7B05" w:rsidDel="00621AD1">
          <w:rPr>
            <w:rStyle w:val="CommentReference"/>
          </w:rPr>
          <w:commentReference w:id="53"/>
        </w:r>
        <w:r w:rsidRPr="00310BCB" w:rsidDel="00621AD1">
          <w:delText xml:space="preserve"> You can also modify the ACL, as shown in the </w:delText>
        </w:r>
        <w:r w:rsidRPr="0064602C" w:rsidDel="00621AD1">
          <w:rPr>
            <w:rStyle w:val="ItalicsPACKT"/>
          </w:rPr>
          <w:delText>Modifying printer security</w:delText>
        </w:r>
        <w:r w:rsidRPr="00310BCB" w:rsidDel="00621AD1">
          <w:delText xml:space="preserve"> recipe. In many organizations, print devices are a shared resource. </w:delText>
        </w:r>
        <w:commentRangeStart w:id="54"/>
        <w:r w:rsidRPr="00310BCB" w:rsidDel="00621AD1">
          <w:delText xml:space="preserve">In the </w:delText>
        </w:r>
        <w:r w:rsidRPr="00B93D8A" w:rsidDel="00621AD1">
          <w:rPr>
            <w:rStyle w:val="ItalicsPACKT"/>
          </w:rPr>
          <w:delText>Deploying shared printers</w:delText>
        </w:r>
        <w:r w:rsidRPr="00310BCB" w:rsidDel="00621AD1">
          <w:delText xml:space="preserve"> recipe, you</w:delText>
        </w:r>
        <w:r w:rsidR="009C1265" w:rsidRPr="00310BCB" w:rsidDel="00621AD1">
          <w:delText>'</w:delText>
        </w:r>
        <w:r w:rsidRPr="00310BCB" w:rsidDel="00621AD1">
          <w:delText>ll see how to deploy a shared printer.</w:delText>
        </w:r>
        <w:commentRangeEnd w:id="54"/>
        <w:r w:rsidR="005C3C13" w:rsidDel="00621AD1">
          <w:rPr>
            <w:rStyle w:val="CommentReference"/>
          </w:rPr>
          <w:commentReference w:id="54"/>
        </w:r>
      </w:del>
    </w:p>
    <w:p w14:paraId="40886E2A" w14:textId="1B8DA5DC" w:rsidR="00767324" w:rsidRPr="00310BCB" w:rsidRDefault="00767324" w:rsidP="006243B0">
      <w:pPr>
        <w:pStyle w:val="NormalPACKT"/>
      </w:pPr>
      <w:r w:rsidRPr="00310BCB">
        <w:t xml:space="preserve">In Windows, a printer pool is a printer that has two or more associated printing devices. This means having two or more physical printers (print devices on separate ports) that users see as just a single printer. </w:t>
      </w:r>
      <w:ins w:id="55" w:author="Thomas Lee" w:date="2021-05-04T09:49:00Z">
        <w:r w:rsidR="006F75DF">
          <w:t xml:space="preserve">Printer pools are useful </w:t>
        </w:r>
      </w:ins>
      <w:del w:id="56" w:author="Thomas Lee" w:date="2021-05-04T09:49:00Z">
        <w:r w:rsidRPr="00310BCB" w:rsidDel="006F75DF">
          <w:delText xml:space="preserve">This could be useful </w:delText>
        </w:r>
      </w:del>
      <w:r w:rsidRPr="00310BCB">
        <w:t>in situations where users create large numbers of printed documents</w:t>
      </w:r>
      <w:ins w:id="57" w:author="Thomas Lee" w:date="2021-05-04T09:50:00Z">
        <w:r w:rsidR="006F75DF">
          <w:t>,</w:t>
        </w:r>
      </w:ins>
      <w:ins w:id="58" w:author="Thomas Lee" w:date="2021-05-04T09:49:00Z">
        <w:r w:rsidR="006F75DF">
          <w:t xml:space="preserve"> and you can deploy multiple</w:t>
        </w:r>
      </w:ins>
      <w:ins w:id="59" w:author="Thomas Lee" w:date="2021-05-04T09:50:00Z">
        <w:r w:rsidR="006F75DF">
          <w:t xml:space="preserve"> physical printers</w:t>
        </w:r>
      </w:ins>
      <w:r w:rsidRPr="00310BCB">
        <w:t xml:space="preserve">. In the </w:t>
      </w:r>
      <w:r w:rsidRPr="00EF2438">
        <w:rPr>
          <w:rStyle w:val="ItalicsPACKT"/>
        </w:rPr>
        <w:t>Creating a printer pool</w:t>
      </w:r>
      <w:r w:rsidRPr="00310BCB">
        <w:t xml:space="preserve"> recipe, you see how you can automate the creation of a printer pool</w:t>
      </w:r>
      <w:del w:id="60" w:author="Thomas Lee" w:date="2021-05-04T09:51:00Z">
        <w:r w:rsidRPr="00310BCB" w:rsidDel="006F75DF">
          <w:delText>,</w:delText>
        </w:r>
      </w:del>
      <w:r w:rsidRPr="00310BCB">
        <w:t xml:space="preserve"> using </w:t>
      </w:r>
      <w:del w:id="61" w:author="Thomas Lee" w:date="2021-05-04T09:50:00Z">
        <w:r w:rsidRPr="00310BCB" w:rsidDel="006F75DF">
          <w:delText>RunDLL32.Exe</w:delText>
        </w:r>
      </w:del>
      <w:ins w:id="62" w:author="Thomas Lee" w:date="2021-05-04T09:50:00Z">
        <w:r w:rsidR="006F75DF" w:rsidRPr="006F75DF">
          <w:rPr>
            <w:rStyle w:val="CodeInTextPACKT"/>
            <w:rPrChange w:id="63" w:author="Thomas Lee" w:date="2021-05-04T09:50:00Z">
              <w:rPr/>
            </w:rPrChange>
          </w:rPr>
          <w:t>rundll32.exe</w:t>
        </w:r>
      </w:ins>
      <w:r w:rsidRPr="00310BCB">
        <w:t>.</w:t>
      </w:r>
    </w:p>
    <w:p w14:paraId="4F7B1FF6" w14:textId="4A210C1F" w:rsidR="00204A56" w:rsidRPr="00310BCB" w:rsidDel="00621AD1" w:rsidRDefault="00767324" w:rsidP="006243B0">
      <w:pPr>
        <w:pStyle w:val="NormalPACKT"/>
        <w:rPr>
          <w:del w:id="64" w:author="Thomas Lee" w:date="2021-05-03T18:53:00Z"/>
        </w:rPr>
      </w:pPr>
      <w:commentRangeStart w:id="65"/>
      <w:del w:id="66" w:author="Thomas Lee" w:date="2021-05-03T18:53:00Z">
        <w:r w:rsidRPr="00310BCB" w:rsidDel="00621AD1">
          <w:delText>This chapter makes use of a sales team inside Reskit.Org, which has a number of users</w:delText>
        </w:r>
        <w:r w:rsidR="000F5B6C" w:rsidRPr="00310BCB" w:rsidDel="00621AD1">
          <w:delText xml:space="preserve"> a</w:delText>
        </w:r>
        <w:r w:rsidRPr="00310BCB" w:rsidDel="00621AD1">
          <w:delText>nd groups contained in an organizational unit (OU). You create these AD resources as follows:</w:delText>
        </w:r>
      </w:del>
    </w:p>
    <w:p w14:paraId="15F08384" w14:textId="7C6FE5FB" w:rsidR="00BC2D5C" w:rsidDel="00621AD1" w:rsidRDefault="00767324" w:rsidP="006243B0">
      <w:pPr>
        <w:pStyle w:val="CodePACKT"/>
        <w:rPr>
          <w:del w:id="67" w:author="Thomas Lee" w:date="2021-05-03T18:53:00Z"/>
        </w:rPr>
      </w:pPr>
      <w:del w:id="68" w:author="Thomas Lee" w:date="2021-05-03T18:53:00Z">
        <w:r w:rsidRPr="00767324" w:rsidDel="00621AD1">
          <w:rPr>
            <w:rFonts w:ascii="FranklinGothic-Book" w:hAnsi="FranklinGothic-Book"/>
          </w:rPr>
          <w:br/>
        </w:r>
        <w:commentRangeEnd w:id="65"/>
        <w:r w:rsidR="00A4504F" w:rsidDel="00621AD1">
          <w:rPr>
            <w:rStyle w:val="CommentReference"/>
            <w:rFonts w:ascii="Times New Roman" w:hAnsi="Times New Roman"/>
            <w:color w:val="auto"/>
            <w:lang w:eastAsia="en-US"/>
          </w:rPr>
          <w:commentReference w:id="65"/>
        </w:r>
        <w:r w:rsidRPr="00767324" w:rsidDel="00621AD1">
          <w:delText># Create-SaleTeam.ps1</w:delText>
        </w:r>
        <w:r w:rsidRPr="00767324" w:rsidDel="00621AD1">
          <w:br/>
          <w:delText># Creates the OU, groups, users and group memberships</w:delText>
        </w:r>
        <w:r w:rsidRPr="00767324" w:rsidDel="00621AD1">
          <w:br/>
          <w:delText># used in Reskit.Org</w:delText>
        </w:r>
      </w:del>
    </w:p>
    <w:p w14:paraId="7359A53E" w14:textId="36F61013" w:rsidR="00BC2D5C" w:rsidDel="00621AD1" w:rsidRDefault="00767324" w:rsidP="006243B0">
      <w:pPr>
        <w:pStyle w:val="CodePACKT"/>
        <w:rPr>
          <w:del w:id="69" w:author="Thomas Lee" w:date="2021-05-03T18:53:00Z"/>
        </w:rPr>
      </w:pPr>
      <w:del w:id="70" w:author="Thomas Lee" w:date="2021-05-03T18:53:00Z">
        <w:r w:rsidRPr="00767324" w:rsidDel="00621AD1">
          <w:br/>
          <w:delText># Create Sales OU</w:delText>
        </w:r>
        <w:r w:rsidRPr="00767324" w:rsidDel="00621AD1">
          <w:br/>
          <w:delText xml:space="preserve">$OUPath = </w:delText>
        </w:r>
        <w:r w:rsidR="009C1265" w:rsidDel="00621AD1">
          <w:delText>'</w:delText>
        </w:r>
        <w:r w:rsidRPr="00767324" w:rsidDel="00621AD1">
          <w:delText>DC=Reskit,DC=Org</w:delText>
        </w:r>
        <w:r w:rsidR="009C1265" w:rsidDel="00621AD1">
          <w:delText>'</w:delText>
        </w:r>
        <w:r w:rsidRPr="00767324" w:rsidDel="00621AD1">
          <w:br/>
          <w:delText>New-ADOrganizationalUnit -Name Sales -Path $OUPath</w:delText>
        </w:r>
        <w:r w:rsidRPr="00767324" w:rsidDel="00621AD1">
          <w:br/>
          <w:delText># Setup for creating users for sales</w:delText>
        </w:r>
        <w:r w:rsidRPr="00767324" w:rsidDel="00621AD1">
          <w:br/>
          <w:delText xml:space="preserve">$OUPath = </w:delText>
        </w:r>
        <w:r w:rsidR="009C1265" w:rsidDel="00621AD1">
          <w:delText>'</w:delText>
        </w:r>
        <w:r w:rsidRPr="00767324" w:rsidDel="00621AD1">
          <w:delText>OU=Sales,DC=Reskit,DC=Org</w:delText>
        </w:r>
        <w:r w:rsidR="009C1265" w:rsidDel="00621AD1">
          <w:delText>'</w:delText>
        </w:r>
        <w:r w:rsidRPr="00767324" w:rsidDel="00621AD1">
          <w:br/>
          <w:delText xml:space="preserve">$Password = </w:delText>
        </w:r>
        <w:r w:rsidR="009C1265" w:rsidDel="00621AD1">
          <w:delText>'</w:delText>
        </w:r>
        <w:r w:rsidRPr="00767324" w:rsidDel="00621AD1">
          <w:delText>Pa$$w0rd</w:delText>
        </w:r>
        <w:r w:rsidR="009C1265" w:rsidDel="00621AD1">
          <w:delText>'</w:delText>
        </w:r>
        <w:r w:rsidRPr="00767324" w:rsidDel="00621AD1">
          <w:br/>
          <w:delText>$PHT = @{</w:delText>
        </w:r>
        <w:r w:rsidRPr="00767324" w:rsidDel="00621AD1">
          <w:br/>
          <w:delText>String = $Password</w:delText>
        </w:r>
        <w:r w:rsidRPr="00767324" w:rsidDel="00621AD1">
          <w:br/>
          <w:delText>AsPlainText = $true</w:delText>
        </w:r>
        <w:r w:rsidRPr="00767324" w:rsidDel="00621AD1">
          <w:br/>
          <w:delText>Force = $true</w:delText>
        </w:r>
        <w:r w:rsidRPr="00767324" w:rsidDel="00621AD1">
          <w:br/>
          <w:delText>}</w:delText>
        </w:r>
        <w:r w:rsidRPr="00767324" w:rsidDel="00621AD1">
          <w:br/>
          <w:delText>$PasswordSS = ConvertTo-SecureString @PHT</w:delText>
        </w:r>
        <w:r w:rsidRPr="00767324" w:rsidDel="00621AD1">
          <w:br/>
          <w:delText>$NewUserHT = @{</w:delText>
        </w:r>
        <w:r w:rsidRPr="00767324" w:rsidDel="00621AD1">
          <w:br/>
          <w:delText>AccountPassword = $PasswordSS;</w:delText>
        </w:r>
        <w:r w:rsidRPr="00767324" w:rsidDel="00621AD1">
          <w:br/>
          <w:delText>Enabled = $true;</w:delText>
        </w:r>
        <w:r w:rsidRPr="00767324" w:rsidDel="00621AD1">
          <w:br/>
          <w:delText>PasswordNeverExpires = $true;</w:delText>
        </w:r>
        <w:r w:rsidRPr="00767324" w:rsidDel="00621AD1">
          <w:br/>
          <w:delText>ChangePasswordAtLogon = $false</w:delText>
        </w:r>
        <w:r w:rsidRPr="00767324" w:rsidDel="00621AD1">
          <w:br/>
          <w:delText>Path = $OUPath</w:delText>
        </w:r>
        <w:r w:rsidRPr="00767324" w:rsidDel="00621AD1">
          <w:br/>
          <w:delText>}</w:delText>
        </w:r>
      </w:del>
    </w:p>
    <w:p w14:paraId="4341767B" w14:textId="221C82D4" w:rsidR="00621AD1" w:rsidDel="00621AD1" w:rsidRDefault="00767324" w:rsidP="006243B0">
      <w:pPr>
        <w:pStyle w:val="CodePACKT"/>
        <w:rPr>
          <w:del w:id="71" w:author="Thomas Lee" w:date="2021-05-03T18:53:00Z"/>
        </w:rPr>
      </w:pPr>
      <w:del w:id="72" w:author="Thomas Lee" w:date="2021-05-03T18:53:00Z">
        <w:r w:rsidRPr="00767324" w:rsidDel="00621AD1">
          <w:br/>
          <w:delText># Create Sales users Nigel, Samantha, Pippa, Jeremy</w:delText>
        </w:r>
        <w:r w:rsidRPr="00767324" w:rsidDel="00621AD1">
          <w:br/>
          <w:delText xml:space="preserve">$NewUserHT.SamAccountName = </w:delText>
        </w:r>
        <w:r w:rsidR="009C1265" w:rsidDel="00621AD1">
          <w:delText>'</w:delText>
        </w:r>
        <w:r w:rsidRPr="00767324" w:rsidDel="00621AD1">
          <w:delText>Nigel</w:delText>
        </w:r>
        <w:r w:rsidR="009C1265" w:rsidDel="00621AD1">
          <w:delText>'</w:delText>
        </w:r>
        <w:r w:rsidRPr="00767324" w:rsidDel="00621AD1">
          <w:br/>
          <w:delText xml:space="preserve">$NewUserHT.UserPrincipalName = </w:delText>
        </w:r>
        <w:r w:rsidR="009C1265" w:rsidDel="00621AD1">
          <w:delText>'</w:delText>
        </w:r>
        <w:r w:rsidRPr="00767324" w:rsidDel="00621AD1">
          <w:delText>Nigel@Reskit.Org</w:delText>
        </w:r>
        <w:r w:rsidR="009C1265" w:rsidDel="00621AD1">
          <w:delText>'</w:delText>
        </w:r>
        <w:r w:rsidRPr="00767324" w:rsidDel="00621AD1">
          <w:br/>
          <w:delText xml:space="preserve">$NewuserHT.Name = </w:delText>
        </w:r>
        <w:r w:rsidR="009C1265" w:rsidDel="00621AD1">
          <w:delText>'</w:delText>
        </w:r>
        <w:r w:rsidRPr="00767324" w:rsidDel="00621AD1">
          <w:delText>Nigel</w:delText>
        </w:r>
        <w:r w:rsidR="009C1265" w:rsidDel="00621AD1">
          <w:delText>'</w:delText>
        </w:r>
        <w:r w:rsidRPr="00767324" w:rsidDel="00621AD1">
          <w:br/>
          <w:delText xml:space="preserve">$NewUserHT.DisplayName = </w:delText>
        </w:r>
        <w:r w:rsidR="009C1265" w:rsidDel="00621AD1">
          <w:delText>'</w:delText>
        </w:r>
        <w:r w:rsidRPr="00767324" w:rsidDel="00621AD1">
          <w:delText>Nigel Hwathorn-Smyth</w:delText>
        </w:r>
        <w:r w:rsidR="009C1265" w:rsidDel="00621AD1">
          <w:delText>'</w:delText>
        </w:r>
        <w:r w:rsidRPr="00767324" w:rsidDel="00621AD1">
          <w:br/>
          <w:delText>New-ADUser @NewUserHT</w:delText>
        </w:r>
        <w:r w:rsidRPr="00767324" w:rsidDel="00621AD1">
          <w:br/>
          <w:delText xml:space="preserve">$NewUserHT.SamAccountName = </w:delText>
        </w:r>
        <w:r w:rsidR="009C1265" w:rsidDel="00621AD1">
          <w:delText>'</w:delText>
        </w:r>
        <w:r w:rsidRPr="00767324" w:rsidDel="00621AD1">
          <w:delText>Samantha</w:delText>
        </w:r>
        <w:r w:rsidR="009C1265" w:rsidDel="00621AD1">
          <w:delText>'</w:delText>
        </w:r>
        <w:r w:rsidRPr="00767324" w:rsidDel="00621AD1">
          <w:br/>
          <w:delText xml:space="preserve">$NewUserHT.UserPrincipalName = </w:delText>
        </w:r>
        <w:r w:rsidR="009C1265" w:rsidDel="00621AD1">
          <w:delText>'</w:delText>
        </w:r>
        <w:r w:rsidRPr="00767324" w:rsidDel="00621AD1">
          <w:delText>Samantha@Reskit.Org</w:delText>
        </w:r>
        <w:r w:rsidR="009C1265" w:rsidDel="00621AD1">
          <w:delText>'</w:delText>
        </w:r>
        <w:r w:rsidRPr="00767324" w:rsidDel="00621AD1">
          <w:br/>
          <w:delText xml:space="preserve">$NewuserHT.Name = </w:delText>
        </w:r>
        <w:r w:rsidR="009C1265" w:rsidDel="00621AD1">
          <w:delText>'</w:delText>
        </w:r>
        <w:r w:rsidRPr="00767324" w:rsidDel="00621AD1">
          <w:delText>Samantha</w:delText>
        </w:r>
        <w:r w:rsidR="009C1265" w:rsidDel="00621AD1">
          <w:delText>'</w:delText>
        </w:r>
        <w:r w:rsidRPr="00767324" w:rsidDel="00621AD1">
          <w:br/>
          <w:delText xml:space="preserve">$NewUserHT.DisplayName = </w:delText>
        </w:r>
        <w:r w:rsidR="009C1265" w:rsidDel="00621AD1">
          <w:delText>'</w:delText>
        </w:r>
        <w:r w:rsidRPr="00767324" w:rsidDel="00621AD1">
          <w:delText>Samantha Rhees-Jenkins</w:delText>
        </w:r>
        <w:r w:rsidR="009C1265" w:rsidDel="00621AD1">
          <w:delText>'</w:delText>
        </w:r>
        <w:r w:rsidRPr="00767324" w:rsidDel="00621AD1">
          <w:br/>
        </w:r>
      </w:del>
      <w:commentRangeStart w:id="73"/>
      <w:del w:id="74" w:author="Thomas Lee" w:date="2021-05-03T18:33:00Z">
        <w:r w:rsidRPr="00767324" w:rsidDel="00621AD1">
          <w:delText>Managing Printing</w:delText>
        </w:r>
        <w:r w:rsidRPr="00767324" w:rsidDel="00621AD1">
          <w:br/>
          <w:delText>218</w:delText>
        </w:r>
        <w:commentRangeEnd w:id="73"/>
        <w:r w:rsidR="002F11B7" w:rsidDel="00621AD1">
          <w:rPr>
            <w:rStyle w:val="CommentReference"/>
            <w:rFonts w:ascii="Times New Roman" w:hAnsi="Times New Roman"/>
            <w:color w:val="auto"/>
            <w:lang w:eastAsia="en-US"/>
          </w:rPr>
          <w:commentReference w:id="73"/>
        </w:r>
      </w:del>
      <w:del w:id="75" w:author="Thomas Lee" w:date="2021-05-03T18:53:00Z">
        <w:r w:rsidRPr="00767324" w:rsidDel="00621AD1">
          <w:br/>
          <w:delText>New-ADUser @NewUserHT</w:delText>
        </w:r>
        <w:r w:rsidRPr="00767324" w:rsidDel="00621AD1">
          <w:br/>
          <w:delText xml:space="preserve">$NewUserHT.SamAccountName = </w:delText>
        </w:r>
        <w:r w:rsidR="009C1265" w:rsidDel="00621AD1">
          <w:delText>'</w:delText>
        </w:r>
        <w:r w:rsidRPr="00767324" w:rsidDel="00621AD1">
          <w:delText>Pippa</w:delText>
        </w:r>
        <w:r w:rsidR="009C1265" w:rsidDel="00621AD1">
          <w:delText>'</w:delText>
        </w:r>
        <w:r w:rsidRPr="00767324" w:rsidDel="00621AD1">
          <w:br/>
          <w:delText xml:space="preserve">$NewUserHT.UserPrincipalName = </w:delText>
        </w:r>
        <w:r w:rsidR="009C1265" w:rsidDel="00621AD1">
          <w:delText>'</w:delText>
        </w:r>
        <w:r w:rsidRPr="00767324" w:rsidDel="00621AD1">
          <w:delText>Pippa@Reskit.Org</w:delText>
        </w:r>
        <w:r w:rsidR="009C1265" w:rsidDel="00621AD1">
          <w:delText>'</w:delText>
        </w:r>
        <w:r w:rsidRPr="00767324" w:rsidDel="00621AD1">
          <w:br/>
          <w:delText xml:space="preserve">$NewuserHT.Name = </w:delText>
        </w:r>
        <w:r w:rsidR="009C1265" w:rsidDel="00621AD1">
          <w:delText>'</w:delText>
        </w:r>
        <w:r w:rsidRPr="00767324" w:rsidDel="00621AD1">
          <w:delText>Pippa</w:delText>
        </w:r>
        <w:r w:rsidR="009C1265" w:rsidDel="00621AD1">
          <w:delText>'</w:delText>
        </w:r>
        <w:r w:rsidRPr="00767324" w:rsidDel="00621AD1">
          <w:br/>
          <w:delText xml:space="preserve">$NewUserHT.DisplayName = </w:delText>
        </w:r>
        <w:r w:rsidR="009C1265" w:rsidDel="00621AD1">
          <w:delText>'</w:delText>
        </w:r>
        <w:r w:rsidRPr="00767324" w:rsidDel="00621AD1">
          <w:delText>Pippa van Spergel</w:delText>
        </w:r>
        <w:r w:rsidR="009C1265" w:rsidDel="00621AD1">
          <w:delText>'</w:delText>
        </w:r>
        <w:r w:rsidRPr="00767324" w:rsidDel="00621AD1">
          <w:br/>
          <w:delText>New-ADUser @NewUserHT</w:delText>
        </w:r>
        <w:r w:rsidRPr="00767324" w:rsidDel="00621AD1">
          <w:br/>
          <w:delText xml:space="preserve">$NewUserHT.SamAccountName = </w:delText>
        </w:r>
        <w:r w:rsidR="009C1265" w:rsidDel="00621AD1">
          <w:delText>'</w:delText>
        </w:r>
        <w:r w:rsidRPr="00767324" w:rsidDel="00621AD1">
          <w:delText>Jeremy</w:delText>
        </w:r>
        <w:r w:rsidR="009C1265" w:rsidDel="00621AD1">
          <w:delText>'</w:delText>
        </w:r>
        <w:r w:rsidRPr="00767324" w:rsidDel="00621AD1">
          <w:br/>
          <w:delText xml:space="preserve">$NewUserHT.UserPrincipalName = </w:delText>
        </w:r>
        <w:r w:rsidR="009C1265" w:rsidDel="00621AD1">
          <w:delText>'</w:delText>
        </w:r>
        <w:r w:rsidRPr="00767324" w:rsidDel="00621AD1">
          <w:delText>Jeremy@Reskit.Org</w:delText>
        </w:r>
        <w:r w:rsidR="009C1265" w:rsidDel="00621AD1">
          <w:delText>'</w:delText>
        </w:r>
        <w:r w:rsidRPr="00767324" w:rsidDel="00621AD1">
          <w:br/>
          <w:delText xml:space="preserve">$NewuserHT.Name = </w:delText>
        </w:r>
        <w:r w:rsidR="009C1265" w:rsidDel="00621AD1">
          <w:delText>'</w:delText>
        </w:r>
        <w:r w:rsidRPr="00767324" w:rsidDel="00621AD1">
          <w:delText>Jeremy</w:delText>
        </w:r>
        <w:r w:rsidR="009C1265" w:rsidDel="00621AD1">
          <w:delText>'</w:delText>
        </w:r>
        <w:r w:rsidRPr="00767324" w:rsidDel="00621AD1">
          <w:br/>
          <w:delText xml:space="preserve">$NewUserHT.DisplayName = </w:delText>
        </w:r>
        <w:r w:rsidR="009C1265" w:rsidDel="00621AD1">
          <w:delText>'</w:delText>
        </w:r>
        <w:r w:rsidRPr="00767324" w:rsidDel="00621AD1">
          <w:delText>Jeremy Cadwalender</w:delText>
        </w:r>
        <w:r w:rsidR="009C1265" w:rsidDel="00621AD1">
          <w:delText>'</w:delText>
        </w:r>
        <w:r w:rsidRPr="00767324" w:rsidDel="00621AD1">
          <w:br/>
          <w:delText>New-ADUser @NewUserHT</w:delText>
        </w:r>
      </w:del>
    </w:p>
    <w:p w14:paraId="3A98A9FC" w14:textId="00CF459E" w:rsidR="00BC2D5C" w:rsidDel="00621AD1" w:rsidRDefault="00767324" w:rsidP="006243B0">
      <w:pPr>
        <w:pStyle w:val="CodePACKT"/>
        <w:rPr>
          <w:del w:id="76" w:author="Thomas Lee" w:date="2021-05-03T18:53:00Z"/>
        </w:rPr>
      </w:pPr>
      <w:del w:id="77" w:author="Thomas Lee" w:date="2021-05-03T18:53:00Z">
        <w:r w:rsidRPr="00767324" w:rsidDel="00621AD1">
          <w:br/>
          <w:delText># Create Sales Groups</w:delText>
        </w:r>
        <w:r w:rsidRPr="00767324" w:rsidDel="00621AD1">
          <w:br/>
          <w:delText xml:space="preserve">$GSHT = @{GroupScope = </w:delText>
        </w:r>
        <w:r w:rsidR="009C1265" w:rsidDel="00621AD1">
          <w:delText>'</w:delText>
        </w:r>
        <w:r w:rsidRPr="00767324" w:rsidDel="00621AD1">
          <w:delText>Global</w:delText>
        </w:r>
        <w:r w:rsidR="009C1265" w:rsidDel="00621AD1">
          <w:delText>'</w:delText>
        </w:r>
        <w:r w:rsidRPr="00767324" w:rsidDel="00621AD1">
          <w:delText>}</w:delText>
        </w:r>
        <w:r w:rsidRPr="00767324" w:rsidDel="00621AD1">
          <w:br/>
          <w:delText xml:space="preserve">$OUPath = </w:delText>
        </w:r>
        <w:r w:rsidR="009C1265" w:rsidDel="00621AD1">
          <w:delText>'</w:delText>
        </w:r>
        <w:r w:rsidRPr="00767324" w:rsidDel="00621AD1">
          <w:delText>OU=Sales,DC=Reskit,DC=Org</w:delText>
        </w:r>
        <w:r w:rsidR="009C1265" w:rsidDel="00621AD1">
          <w:delText>'</w:delText>
        </w:r>
        <w:r w:rsidRPr="00767324" w:rsidDel="00621AD1">
          <w:br/>
        </w:r>
        <w:commentRangeStart w:id="78"/>
        <w:commentRangeStart w:id="79"/>
        <w:commentRangeStart w:id="80"/>
        <w:r w:rsidRPr="00767324" w:rsidDel="00621AD1">
          <w:delText>New-ADGroup -Name Sales -Path $OUPath @GSHT</w:delText>
        </w:r>
        <w:commentRangeEnd w:id="78"/>
        <w:r w:rsidR="001368ED" w:rsidDel="00621AD1">
          <w:rPr>
            <w:rStyle w:val="CommentReference"/>
            <w:rFonts w:ascii="Times New Roman" w:hAnsi="Times New Roman"/>
            <w:color w:val="auto"/>
            <w:lang w:eastAsia="en-US"/>
          </w:rPr>
          <w:commentReference w:id="78"/>
        </w:r>
        <w:commentRangeEnd w:id="79"/>
        <w:r w:rsidR="003400F0" w:rsidDel="00621AD1">
          <w:rPr>
            <w:rStyle w:val="CommentReference"/>
            <w:rFonts w:ascii="Times New Roman" w:hAnsi="Times New Roman"/>
            <w:color w:val="auto"/>
            <w:lang w:eastAsia="en-US"/>
          </w:rPr>
          <w:commentReference w:id="79"/>
        </w:r>
      </w:del>
      <w:commentRangeEnd w:id="80"/>
      <w:r w:rsidR="00621AD1">
        <w:rPr>
          <w:rStyle w:val="CommentReference"/>
          <w:rFonts w:ascii="Times New Roman" w:hAnsi="Times New Roman"/>
          <w:color w:val="auto"/>
          <w:lang w:eastAsia="en-US"/>
        </w:rPr>
        <w:commentReference w:id="80"/>
      </w:r>
      <w:del w:id="81" w:author="Thomas Lee" w:date="2021-05-03T18:53:00Z">
        <w:r w:rsidRPr="00767324" w:rsidDel="00621AD1">
          <w:br/>
          <w:delText>New-ADGroup -Name SalesAdmins -Path $OUPath @GSHT</w:delText>
        </w:r>
        <w:r w:rsidRPr="00767324" w:rsidDel="00621AD1">
          <w:br/>
          <w:delText>New-ADGroup -Name SalesPrinterUsers -Path $OUPath @GSHT</w:delText>
        </w:r>
      </w:del>
    </w:p>
    <w:p w14:paraId="0013FDB4" w14:textId="7375D344" w:rsidR="007076C9" w:rsidDel="00621AD1" w:rsidRDefault="00767324" w:rsidP="006243B0">
      <w:pPr>
        <w:pStyle w:val="CodePACKT"/>
        <w:rPr>
          <w:del w:id="82" w:author="Thomas Lee" w:date="2021-05-03T18:53:00Z"/>
          <w:rFonts w:ascii="FranklinGothic-Book" w:hAnsi="FranklinGothic-Book"/>
        </w:rPr>
      </w:pPr>
      <w:del w:id="83" w:author="Thomas Lee" w:date="2021-05-03T18:53:00Z">
        <w:r w:rsidRPr="00767324" w:rsidDel="00621AD1">
          <w:br/>
          <w:delText># Add users to the groups</w:delText>
        </w:r>
        <w:r w:rsidRPr="00767324" w:rsidDel="00621AD1">
          <w:br/>
          <w:delText>Add-ADGroupMember -Identity Sales -Members Nigel, Samantha</w:delText>
        </w:r>
        <w:r w:rsidRPr="00767324" w:rsidDel="00621AD1">
          <w:br/>
          <w:delText>Add-ADGroupMember -Identity Sales -Members Pippa, Jeremy</w:delText>
        </w:r>
        <w:r w:rsidRPr="00767324" w:rsidDel="00621AD1">
          <w:br/>
          <w:delText>Add-ADGroupMember -Identity SalesAdmins -Members Nigel, Samantha</w:delText>
        </w:r>
        <w:r w:rsidRPr="00767324" w:rsidDel="00621AD1">
          <w:br/>
          <w:delText>Add-AdgroupMember -Identity SalesPrinterUsers -Members Sales</w:delText>
        </w:r>
        <w:r w:rsidRPr="00767324" w:rsidDel="00621AD1">
          <w:br/>
          <w:delText>Add-AdgroupMember -Identity SalesPrinterUsers -Members ThomasL</w:delText>
        </w:r>
        <w:r w:rsidRPr="00767324" w:rsidDel="00621AD1">
          <w:br/>
        </w:r>
      </w:del>
    </w:p>
    <w:p w14:paraId="23924B7C" w14:textId="0B8C8C0C" w:rsidR="00767324" w:rsidRPr="00767324" w:rsidDel="00621AD1" w:rsidRDefault="00767324" w:rsidP="006243B0">
      <w:pPr>
        <w:pStyle w:val="NormalPACKT"/>
        <w:rPr>
          <w:del w:id="84" w:author="Thomas Lee" w:date="2021-05-03T18:53:00Z"/>
          <w:lang w:val="en-GB"/>
        </w:rPr>
      </w:pPr>
      <w:del w:id="85" w:author="Thomas Lee" w:date="2021-05-03T18:53:00Z">
        <w:r w:rsidRPr="00701C23" w:rsidDel="00621AD1">
          <w:delText xml:space="preserve">You can find this script in the GitHub repository for this book. The script name is </w:delText>
        </w:r>
        <w:r w:rsidRPr="00BA1B57" w:rsidDel="00621AD1">
          <w:rPr>
            <w:rStyle w:val="CodeInTextPACKT"/>
          </w:rPr>
          <w:delText>CreateSalesTeam.ps1</w:delText>
        </w:r>
        <w:r w:rsidRPr="00701C23" w:rsidDel="00621AD1">
          <w:delText xml:space="preserve">.You can </w:delText>
        </w:r>
      </w:del>
      <w:ins w:id="86" w:author="Lucy Wan" w:date="2021-04-12T15:16:00Z">
        <w:del w:id="87" w:author="Thomas Lee" w:date="2021-05-03T18:53:00Z">
          <w:r w:rsidR="00925454" w:rsidDel="00621AD1">
            <w:delText xml:space="preserve">also </w:delText>
          </w:r>
        </w:del>
      </w:ins>
      <w:del w:id="88" w:author="Thomas Lee" w:date="2021-05-03T18:53:00Z">
        <w:r w:rsidRPr="00701C23" w:rsidDel="00621AD1">
          <w:delText>find this script at</w:delText>
        </w:r>
        <w:r w:rsidRPr="00767324" w:rsidDel="00621AD1">
          <w:rPr>
            <w:rFonts w:ascii="FranklinGothic-Book" w:hAnsi="FranklinGothic-Book"/>
          </w:rPr>
          <w:delText xml:space="preserve"> </w:delText>
        </w:r>
        <w:r w:rsidRPr="00AC036B" w:rsidDel="00621AD1">
          <w:rPr>
            <w:rStyle w:val="URLPACKT"/>
          </w:rPr>
          <w:delText>https://github.com/doctordns/</w:delText>
        </w:r>
        <w:r w:rsidRPr="00AC036B" w:rsidDel="00621AD1">
          <w:rPr>
            <w:rStyle w:val="URLPACKT"/>
          </w:rPr>
          <w:br/>
          <w:delText>PowerShellCookBook2019/blob/master/Chapter%2007%20-%20Managing%20</w:delText>
        </w:r>
        <w:r w:rsidRPr="00AC036B" w:rsidDel="00621AD1">
          <w:rPr>
            <w:rStyle w:val="URLPACKT"/>
          </w:rPr>
          <w:br/>
          <w:delText>Printers/Create-SalesTeam.ps1</w:delText>
        </w:r>
      </w:del>
      <w:ins w:id="89" w:author="Lucy Wan" w:date="2021-04-12T15:16:00Z">
        <w:del w:id="90" w:author="Thomas Lee" w:date="2021-05-03T18:53:00Z">
          <w:r w:rsidR="00925454" w:rsidRPr="00925454" w:rsidDel="00621AD1">
            <w:delText>.</w:delText>
          </w:r>
        </w:del>
      </w:ins>
    </w:p>
    <w:p w14:paraId="3024F832" w14:textId="5AA6DF66" w:rsidR="0098498E" w:rsidRDefault="00767324" w:rsidP="00032A13">
      <w:pPr>
        <w:pStyle w:val="Heading1"/>
        <w:ind w:left="720" w:hanging="720"/>
      </w:pPr>
      <w:r>
        <w:t>Installing and sharing printers</w:t>
      </w:r>
    </w:p>
    <w:p w14:paraId="4ED52345" w14:textId="605E31FD" w:rsidR="00767324" w:rsidRPr="00150978" w:rsidRDefault="00767324" w:rsidP="006243B0">
      <w:pPr>
        <w:pStyle w:val="NormalPACKT"/>
      </w:pPr>
      <w:r w:rsidRPr="00150978">
        <w:t xml:space="preserve">The first step in creating a print server for your organization involves installing the print server feature, printer drivers, and printer ports. With those installed, you can create and share a printer for others to access. </w:t>
      </w:r>
    </w:p>
    <w:p w14:paraId="62A3A43C" w14:textId="721F06F5" w:rsidR="00767324" w:rsidRPr="00150978" w:rsidRDefault="00767324" w:rsidP="006243B0">
      <w:pPr>
        <w:pStyle w:val="NormalPACKT"/>
      </w:pPr>
      <w:r w:rsidRPr="00150978">
        <w:t xml:space="preserve">In this recipe, you download and install two Xerox printer drivers. One of the drivers </w:t>
      </w:r>
      <w:ins w:id="91" w:author="Thomas Lee" w:date="2021-05-03T18:53:00Z">
        <w:r w:rsidR="00621AD1">
          <w:t xml:space="preserve">you </w:t>
        </w:r>
      </w:ins>
      <w:del w:id="92" w:author="Thomas Lee" w:date="2021-05-03T18:53:00Z">
        <w:r w:rsidRPr="00150978" w:rsidDel="00621AD1">
          <w:delText xml:space="preserve">is </w:delText>
        </w:r>
      </w:del>
      <w:r w:rsidRPr="00150978">
        <w:t>use</w:t>
      </w:r>
      <w:del w:id="93" w:author="Thomas Lee" w:date="2021-05-03T18:53:00Z">
        <w:r w:rsidRPr="00150978" w:rsidDel="00621AD1">
          <w:delText>d</w:delText>
        </w:r>
      </w:del>
      <w:r w:rsidRPr="00150978">
        <w:t xml:space="preserve"> in this recipe; the other </w:t>
      </w:r>
      <w:ins w:id="94" w:author="Thomas Lee" w:date="2021-05-03T18:53:00Z">
        <w:r w:rsidR="00621AD1">
          <w:t>you use</w:t>
        </w:r>
      </w:ins>
      <w:del w:id="95" w:author="Thomas Lee" w:date="2021-05-03T18:53:00Z">
        <w:r w:rsidRPr="00150978" w:rsidDel="00621AD1">
          <w:delText>is used</w:delText>
        </w:r>
      </w:del>
      <w:r w:rsidRPr="00150978">
        <w:t xml:space="preserve"> in the </w:t>
      </w:r>
      <w:r w:rsidRPr="00150978">
        <w:rPr>
          <w:rStyle w:val="ItalicsPACKT"/>
        </w:rPr>
        <w:t xml:space="preserve">Changing printer </w:t>
      </w:r>
      <w:proofErr w:type="gramStart"/>
      <w:r w:rsidRPr="00150978">
        <w:rPr>
          <w:rStyle w:val="ItalicsPACKT"/>
        </w:rPr>
        <w:t>drivers</w:t>
      </w:r>
      <w:proofErr w:type="gramEnd"/>
      <w:r w:rsidRPr="00150978">
        <w:t xml:space="preserve"> recipe. This download comes as a .ZIP archive that you need to extract before </w:t>
      </w:r>
      <w:del w:id="96" w:author="Thomas Lee" w:date="2021-05-03T18:54:00Z">
        <w:r w:rsidRPr="00150978" w:rsidDel="00621AD1">
          <w:delText>you can use</w:delText>
        </w:r>
      </w:del>
      <w:ins w:id="97" w:author="Thomas Lee" w:date="2021-05-03T18:54:00Z">
        <w:r w:rsidR="00621AD1">
          <w:t>using</w:t>
        </w:r>
      </w:ins>
      <w:r w:rsidRPr="00150978">
        <w:t xml:space="preserve"> the drivers.</w:t>
      </w:r>
    </w:p>
    <w:p w14:paraId="0D7893BC" w14:textId="7694C9B2" w:rsidR="00767324" w:rsidRPr="00150978" w:rsidRDefault="00767324" w:rsidP="006243B0">
      <w:pPr>
        <w:pStyle w:val="NormalPACKT"/>
      </w:pPr>
      <w:r w:rsidRPr="00150978">
        <w:t>Note: if you</w:t>
      </w:r>
      <w:r w:rsidR="009C1265" w:rsidRPr="00150978">
        <w:t>'</w:t>
      </w:r>
      <w:r w:rsidRPr="00150978">
        <w:t>re using this recipe to sup</w:t>
      </w:r>
      <w:ins w:id="98" w:author="Lucy Wan" w:date="2021-04-12T15:17:00Z">
        <w:r w:rsidR="00D04AEA">
          <w:t>p</w:t>
        </w:r>
      </w:ins>
      <w:r w:rsidRPr="00150978">
        <w:t xml:space="preserve">ort other printer makes and models, you may need to make some changes. In some cases, such as with some Hewlett Packard printers, the manufacturer designed the printer drivers </w:t>
      </w:r>
      <w:del w:id="99" w:author="Thomas Lee" w:date="2021-05-04T09:52:00Z">
        <w:r w:rsidRPr="00150978" w:rsidDel="006F75DF">
          <w:delText>so you</w:delText>
        </w:r>
      </w:del>
      <w:ins w:id="100" w:author="Thomas Lee" w:date="2021-05-04T09:52:00Z">
        <w:r w:rsidR="006F75DF">
          <w:t>to</w:t>
        </w:r>
      </w:ins>
      <w:r w:rsidRPr="00150978">
        <w:t xml:space="preserve"> install them via a downloadable executable. You would need </w:t>
      </w:r>
      <w:ins w:id="101" w:author="Lucy Wan" w:date="2021-04-12T15:17:00Z">
        <w:r w:rsidR="00AB2607">
          <w:t xml:space="preserve">to </w:t>
        </w:r>
      </w:ins>
      <w:commentRangeStart w:id="102"/>
      <w:commentRangeStart w:id="103"/>
      <w:r w:rsidRPr="00150978">
        <w:t>run the downloaded executable</w:t>
      </w:r>
      <w:ins w:id="104" w:author="Thomas Lee" w:date="2021-05-04T09:52:00Z">
        <w:r w:rsidR="006F75DF">
          <w:t>,</w:t>
        </w:r>
      </w:ins>
      <w:ins w:id="105" w:author="Thomas Lee" w:date="2021-05-03T18:54:00Z">
        <w:r w:rsidR="00621AD1">
          <w:t xml:space="preserve"> which </w:t>
        </w:r>
      </w:ins>
      <w:ins w:id="106" w:author="Thomas Lee" w:date="2021-05-04T09:52:00Z">
        <w:r w:rsidR="006F75DF">
          <w:t xml:space="preserve">you execute </w:t>
        </w:r>
      </w:ins>
      <w:del w:id="107" w:author="Thomas Lee" w:date="2021-05-03T18:54:00Z">
        <w:r w:rsidRPr="00150978" w:rsidDel="00621AD1">
          <w:delText xml:space="preserve"> and then run it </w:delText>
        </w:r>
        <w:commentRangeEnd w:id="102"/>
        <w:r w:rsidR="009B047D" w:rsidDel="00621AD1">
          <w:rPr>
            <w:rStyle w:val="CommentReference"/>
          </w:rPr>
          <w:commentReference w:id="102"/>
        </w:r>
      </w:del>
      <w:commentRangeEnd w:id="103"/>
      <w:r w:rsidR="00621AD1">
        <w:rPr>
          <w:rStyle w:val="CommentReference"/>
        </w:rPr>
        <w:commentReference w:id="103"/>
      </w:r>
      <w:r w:rsidRPr="00150978">
        <w:t xml:space="preserve">on your print server to add the drivers. Thus, this recipe may not </w:t>
      </w:r>
      <w:del w:id="108" w:author="Thomas Lee" w:date="2021-05-04T09:52:00Z">
        <w:r w:rsidRPr="00150978" w:rsidDel="006F75DF">
          <w:delText>be applicable</w:delText>
        </w:r>
      </w:del>
      <w:ins w:id="109" w:author="Thomas Lee" w:date="2021-05-04T09:52:00Z">
        <w:r w:rsidR="006F75DF">
          <w:t>apply</w:t>
        </w:r>
      </w:ins>
      <w:r w:rsidRPr="00150978">
        <w:t xml:space="preserve"> to all printing devices. </w:t>
      </w:r>
    </w:p>
    <w:p w14:paraId="119AC353" w14:textId="4C47D4CB" w:rsidR="00205AD0" w:rsidRDefault="00205AD0" w:rsidP="00205AD0">
      <w:pPr>
        <w:pStyle w:val="Heading2"/>
        <w:tabs>
          <w:tab w:val="left" w:pos="0"/>
        </w:tabs>
      </w:pPr>
      <w:r>
        <w:t xml:space="preserve">Getting </w:t>
      </w:r>
      <w:r w:rsidR="00E37831">
        <w:t>r</w:t>
      </w:r>
      <w:r>
        <w:t>eady</w:t>
      </w:r>
    </w:p>
    <w:p w14:paraId="3C80928F" w14:textId="2C2B6BDC" w:rsidR="00767324" w:rsidRPr="00767324" w:rsidRDefault="00767324" w:rsidP="006243B0">
      <w:pPr>
        <w:pStyle w:val="NormalPACKT"/>
        <w:rPr>
          <w:lang w:val="en-GB"/>
        </w:rPr>
      </w:pPr>
      <w:r>
        <w:rPr>
          <w:lang w:val="en-GB"/>
        </w:rPr>
        <w:t xml:space="preserve">This recipe uses a Windows Server host </w:t>
      </w:r>
      <w:r w:rsidRPr="00767324">
        <w:rPr>
          <w:rStyle w:val="CodeInTextPACKT"/>
        </w:rPr>
        <w:t>PSRV</w:t>
      </w:r>
      <w:ins w:id="110" w:author="Thomas Lee" w:date="2021-05-03T18:54:00Z">
        <w:r w:rsidR="00621AD1">
          <w:rPr>
            <w:rStyle w:val="CodeInTextPACKT"/>
          </w:rPr>
          <w:t xml:space="preserve">, </w:t>
        </w:r>
      </w:ins>
      <w:del w:id="111" w:author="Thomas Lee" w:date="2021-05-03T18:54:00Z">
        <w:r w:rsidDel="00621AD1">
          <w:rPr>
            <w:lang w:val="en-GB"/>
          </w:rPr>
          <w:delText>. This is</w:delText>
        </w:r>
      </w:del>
      <w:r>
        <w:rPr>
          <w:lang w:val="en-GB"/>
        </w:rPr>
        <w:t xml:space="preserve"> a </w:t>
      </w:r>
      <w:del w:id="112" w:author="Thomas Lee" w:date="2021-05-03T18:54:00Z">
        <w:r w:rsidDel="00621AD1">
          <w:rPr>
            <w:lang w:val="en-GB"/>
          </w:rPr>
          <w:delText xml:space="preserve">domain </w:delText>
        </w:r>
      </w:del>
      <w:ins w:id="113" w:author="Thomas Lee" w:date="2021-05-03T18:54:00Z">
        <w:r w:rsidR="00621AD1">
          <w:rPr>
            <w:lang w:val="en-GB"/>
          </w:rPr>
          <w:t>domain-</w:t>
        </w:r>
      </w:ins>
      <w:r>
        <w:rPr>
          <w:lang w:val="en-GB"/>
        </w:rPr>
        <w:t>joined Windows Server 2022 host on which you have installed PowerShell 7 and VS Code.</w:t>
      </w:r>
    </w:p>
    <w:p w14:paraId="64EBFEB4" w14:textId="38142D6B" w:rsidR="00545F9C" w:rsidRDefault="00545F9C" w:rsidP="00545F9C">
      <w:pPr>
        <w:pStyle w:val="Heading2"/>
        <w:tabs>
          <w:tab w:val="left" w:pos="0"/>
        </w:tabs>
      </w:pPr>
      <w:r>
        <w:t>How to do it...</w:t>
      </w:r>
    </w:p>
    <w:p w14:paraId="0DBB7615" w14:textId="103EF517" w:rsidR="00767324" w:rsidRPr="00767324" w:rsidRDefault="00767324" w:rsidP="00767324">
      <w:pPr>
        <w:pStyle w:val="NumberedBulletPACKT"/>
        <w:rPr>
          <w:color w:val="000000"/>
        </w:rPr>
      </w:pPr>
      <w:r w:rsidRPr="00767324">
        <w:t>Installing the </w:t>
      </w:r>
      <w:r w:rsidRPr="00816437">
        <w:rPr>
          <w:rStyle w:val="CodeInTextPACKT"/>
        </w:rPr>
        <w:t>Print-Server</w:t>
      </w:r>
      <w:r w:rsidRPr="00767324">
        <w:t> feature on </w:t>
      </w:r>
      <w:r w:rsidRPr="00767324">
        <w:rPr>
          <w:rStyle w:val="CodeInTextPACKT"/>
        </w:rPr>
        <w:t>PSRV</w:t>
      </w:r>
    </w:p>
    <w:p w14:paraId="6CD0BBF9" w14:textId="77777777" w:rsidR="00767324" w:rsidRPr="00767324" w:rsidRDefault="00767324" w:rsidP="006243B0">
      <w:pPr>
        <w:pStyle w:val="CodePACKT"/>
      </w:pPr>
    </w:p>
    <w:p w14:paraId="6BADC809" w14:textId="5E1F2B65" w:rsidR="00767324" w:rsidRPr="00767324" w:rsidRDefault="00767324" w:rsidP="006243B0">
      <w:pPr>
        <w:pStyle w:val="CodePACKT"/>
      </w:pPr>
      <w:r w:rsidRPr="00767324">
        <w:t>Install-WindowsFeature -Name Print-Server, RSAT-Print-Services</w:t>
      </w:r>
    </w:p>
    <w:p w14:paraId="04DFFB42" w14:textId="77777777" w:rsidR="00767324" w:rsidRPr="00767324" w:rsidRDefault="00767324" w:rsidP="006243B0">
      <w:pPr>
        <w:pStyle w:val="CodePACKT"/>
      </w:pPr>
    </w:p>
    <w:p w14:paraId="1FB6BB5D" w14:textId="6640C22C" w:rsidR="00767324" w:rsidRPr="00767324" w:rsidRDefault="00767324" w:rsidP="00767324">
      <w:pPr>
        <w:pStyle w:val="NumberedBulletPACKT"/>
        <w:rPr>
          <w:color w:val="000000"/>
        </w:rPr>
      </w:pPr>
      <w:r w:rsidRPr="00767324">
        <w:t>Creating a folder for the Xerox printer drivers:</w:t>
      </w:r>
    </w:p>
    <w:p w14:paraId="4FA77188" w14:textId="77777777" w:rsidR="00767324" w:rsidRPr="00767324" w:rsidRDefault="00767324" w:rsidP="006243B0">
      <w:pPr>
        <w:pStyle w:val="CodePACKT"/>
      </w:pPr>
    </w:p>
    <w:p w14:paraId="403EB4F4" w14:textId="4B81DA7B" w:rsidR="00767324" w:rsidRPr="00767324" w:rsidRDefault="00767324" w:rsidP="006243B0">
      <w:pPr>
        <w:pStyle w:val="CodePACKT"/>
      </w:pPr>
      <w:r w:rsidRPr="00767324">
        <w:t>$NIHT = @{</w:t>
      </w:r>
    </w:p>
    <w:p w14:paraId="40B0CA22" w14:textId="25C3AE02" w:rsidR="00767324" w:rsidRPr="00767324" w:rsidRDefault="00767324" w:rsidP="006243B0">
      <w:pPr>
        <w:pStyle w:val="CodePACKT"/>
      </w:pPr>
      <w:r w:rsidRPr="00767324">
        <w:t>  Path        = </w:t>
      </w:r>
      <w:r w:rsidR="009C1265">
        <w:t>'</w:t>
      </w:r>
      <w:r w:rsidRPr="00767324">
        <w:t>C:\Foo\Xerox</w:t>
      </w:r>
      <w:r w:rsidR="009C1265">
        <w:t>'</w:t>
      </w:r>
    </w:p>
    <w:p w14:paraId="59475DDB" w14:textId="72169256" w:rsidR="00767324" w:rsidRPr="00767324" w:rsidRDefault="00767324" w:rsidP="006243B0">
      <w:pPr>
        <w:pStyle w:val="CodePACKT"/>
      </w:pPr>
      <w:r w:rsidRPr="00767324">
        <w:t>  ItemType    = </w:t>
      </w:r>
      <w:r w:rsidR="009C1265">
        <w:t>'</w:t>
      </w:r>
      <w:r w:rsidRPr="00767324">
        <w:t>Directory</w:t>
      </w:r>
      <w:r w:rsidR="009C1265">
        <w:t>'</w:t>
      </w:r>
    </w:p>
    <w:p w14:paraId="21E87CCB" w14:textId="77777777" w:rsidR="00767324" w:rsidRPr="00767324" w:rsidRDefault="00767324" w:rsidP="006243B0">
      <w:pPr>
        <w:pStyle w:val="CodePACKT"/>
      </w:pPr>
      <w:r w:rsidRPr="00767324">
        <w:t>  Force       = $true</w:t>
      </w:r>
    </w:p>
    <w:p w14:paraId="6F08303D" w14:textId="579E0683" w:rsidR="00767324" w:rsidRPr="00767324" w:rsidRDefault="00767324" w:rsidP="006243B0">
      <w:pPr>
        <w:pStyle w:val="CodePACKT"/>
      </w:pPr>
      <w:r w:rsidRPr="00767324">
        <w:t>  ErrorAction = </w:t>
      </w:r>
      <w:r w:rsidR="009C1265">
        <w:t>"</w:t>
      </w:r>
      <w:proofErr w:type="spellStart"/>
      <w:r w:rsidRPr="00767324">
        <w:t>Silentlycontinue</w:t>
      </w:r>
      <w:proofErr w:type="spellEnd"/>
      <w:r w:rsidR="009C1265">
        <w:t>"</w:t>
      </w:r>
    </w:p>
    <w:p w14:paraId="282F92B7" w14:textId="77777777" w:rsidR="00767324" w:rsidRPr="00767324" w:rsidRDefault="00767324" w:rsidP="006243B0">
      <w:pPr>
        <w:pStyle w:val="CodePACKT"/>
      </w:pPr>
      <w:r w:rsidRPr="00767324">
        <w:t>}</w:t>
      </w:r>
    </w:p>
    <w:p w14:paraId="441C4861" w14:textId="77777777" w:rsidR="00767324" w:rsidRPr="00767324" w:rsidRDefault="00767324" w:rsidP="006243B0">
      <w:pPr>
        <w:pStyle w:val="CodePACKT"/>
      </w:pPr>
      <w:r w:rsidRPr="00767324">
        <w:t>New-Item @NIHT | Out-Null</w:t>
      </w:r>
    </w:p>
    <w:p w14:paraId="0C11792C" w14:textId="77777777" w:rsidR="00767324" w:rsidRPr="00767324" w:rsidRDefault="00767324" w:rsidP="006243B0">
      <w:pPr>
        <w:pStyle w:val="CodePACKT"/>
      </w:pPr>
    </w:p>
    <w:p w14:paraId="15624ED9" w14:textId="76876E5C" w:rsidR="00767324" w:rsidRPr="00767324" w:rsidRDefault="00767324" w:rsidP="00767324">
      <w:pPr>
        <w:pStyle w:val="NumberedBulletPACKT"/>
        <w:rPr>
          <w:color w:val="000000"/>
        </w:rPr>
      </w:pPr>
      <w:r w:rsidRPr="00767324">
        <w:t>Downloading printer drivers for Xerox printers</w:t>
      </w:r>
    </w:p>
    <w:p w14:paraId="160C8A36" w14:textId="77777777" w:rsidR="00767324" w:rsidRDefault="00767324" w:rsidP="006243B0">
      <w:pPr>
        <w:pStyle w:val="CodePACKT"/>
      </w:pPr>
    </w:p>
    <w:p w14:paraId="7777A7B5" w14:textId="2A1BB3D3" w:rsidR="00767324" w:rsidRPr="00767324" w:rsidRDefault="00767324" w:rsidP="006243B0">
      <w:pPr>
        <w:pStyle w:val="CodePACKT"/>
      </w:pPr>
      <w:r w:rsidRPr="00767324">
        <w:t>$URL=</w:t>
      </w:r>
      <w:r w:rsidR="009C1265">
        <w:t>'</w:t>
      </w:r>
      <w:r w:rsidRPr="00767324">
        <w:t>http://download.support.xerox.com/pub/drivers/6510/</w:t>
      </w:r>
      <w:r w:rsidR="009C1265">
        <w:t>'</w:t>
      </w:r>
      <w:r w:rsidRPr="00767324">
        <w:t>+</w:t>
      </w:r>
    </w:p>
    <w:p w14:paraId="4469B288" w14:textId="05855DBB" w:rsidR="00767324" w:rsidRPr="00767324" w:rsidRDefault="00767324" w:rsidP="006243B0">
      <w:pPr>
        <w:pStyle w:val="CodePACKT"/>
      </w:pPr>
      <w:r w:rsidRPr="00767324">
        <w:t>     </w:t>
      </w:r>
      <w:r w:rsidR="009C1265">
        <w:t>'</w:t>
      </w:r>
      <w:r w:rsidRPr="00767324">
        <w:t>drivers/win10x64/</w:t>
      </w:r>
      <w:proofErr w:type="spellStart"/>
      <w:r w:rsidRPr="00767324">
        <w:t>ar</w:t>
      </w:r>
      <w:proofErr w:type="spellEnd"/>
      <w:r w:rsidRPr="00767324">
        <w:t>/6510_5.617.7.0_PCL6_x64.zip</w:t>
      </w:r>
      <w:r w:rsidR="009C1265">
        <w:t>'</w:t>
      </w:r>
    </w:p>
    <w:p w14:paraId="25F2D4EA" w14:textId="0EA10DFA" w:rsidR="00767324" w:rsidRPr="00767324" w:rsidRDefault="00767324" w:rsidP="006243B0">
      <w:pPr>
        <w:pStyle w:val="CodePACKT"/>
      </w:pPr>
      <w:r w:rsidRPr="00767324">
        <w:t>$Target=</w:t>
      </w:r>
      <w:r w:rsidR="009C1265">
        <w:t>'</w:t>
      </w:r>
      <w:r w:rsidRPr="00767324">
        <w:t>C:\Foo\Xerox\Xdrivers.zip</w:t>
      </w:r>
      <w:r w:rsidR="009C1265">
        <w:t>'</w:t>
      </w:r>
    </w:p>
    <w:p w14:paraId="6FDECFC0" w14:textId="77777777" w:rsidR="00767324" w:rsidRPr="00767324" w:rsidRDefault="00767324" w:rsidP="006243B0">
      <w:pPr>
        <w:pStyle w:val="CodePACKT"/>
      </w:pPr>
      <w:r w:rsidRPr="00767324">
        <w:t>Start-</w:t>
      </w:r>
      <w:proofErr w:type="spellStart"/>
      <w:r w:rsidRPr="00767324">
        <w:t>BitsTransfer</w:t>
      </w:r>
      <w:proofErr w:type="spellEnd"/>
      <w:r w:rsidRPr="00767324">
        <w:t> -Source $URL -Destination $Target</w:t>
      </w:r>
    </w:p>
    <w:p w14:paraId="51D4E22C" w14:textId="77777777" w:rsidR="00767324" w:rsidRPr="00767324" w:rsidRDefault="00767324" w:rsidP="006243B0">
      <w:pPr>
        <w:pStyle w:val="CodePACKT"/>
      </w:pPr>
    </w:p>
    <w:p w14:paraId="6EF5A1B3" w14:textId="4E3877A8" w:rsidR="00767324" w:rsidRPr="00767324" w:rsidRDefault="00767324" w:rsidP="00767324">
      <w:pPr>
        <w:pStyle w:val="NumberedBulletPACKT"/>
        <w:rPr>
          <w:color w:val="000000"/>
        </w:rPr>
      </w:pPr>
      <w:r w:rsidRPr="00767324">
        <w:t>Expanding the </w:t>
      </w:r>
      <w:r>
        <w:t>ZIP</w:t>
      </w:r>
      <w:r w:rsidRPr="00767324">
        <w:t> file</w:t>
      </w:r>
    </w:p>
    <w:p w14:paraId="02ADBBAF" w14:textId="77777777" w:rsidR="00767324" w:rsidRPr="00767324" w:rsidRDefault="00767324" w:rsidP="006243B0">
      <w:pPr>
        <w:pStyle w:val="CodePACKT"/>
      </w:pPr>
    </w:p>
    <w:p w14:paraId="6049498F" w14:textId="2955C8DC" w:rsidR="00767324" w:rsidRPr="00767324" w:rsidRDefault="00767324" w:rsidP="006243B0">
      <w:pPr>
        <w:pStyle w:val="CodePACKT"/>
      </w:pPr>
      <w:r w:rsidRPr="00767324">
        <w:t>$Drivers = </w:t>
      </w:r>
      <w:r w:rsidR="009C1265">
        <w:t>'</w:t>
      </w:r>
      <w:r w:rsidRPr="00767324">
        <w:t>C:\Foo\Xerox\Drivers</w:t>
      </w:r>
      <w:r w:rsidR="009C1265">
        <w:t>'</w:t>
      </w:r>
    </w:p>
    <w:p w14:paraId="7697E4C3" w14:textId="77777777" w:rsidR="00767324" w:rsidRPr="00767324" w:rsidRDefault="00767324" w:rsidP="006243B0">
      <w:pPr>
        <w:pStyle w:val="CodePACKT"/>
      </w:pPr>
      <w:r w:rsidRPr="00767324">
        <w:t>Expand-Archive -Path $Target -</w:t>
      </w:r>
      <w:proofErr w:type="spellStart"/>
      <w:r w:rsidRPr="00767324">
        <w:t>DestinationPath</w:t>
      </w:r>
      <w:proofErr w:type="spellEnd"/>
      <w:r w:rsidRPr="00767324">
        <w:t> $Drivers</w:t>
      </w:r>
    </w:p>
    <w:p w14:paraId="3C3009AC" w14:textId="77777777" w:rsidR="00767324" w:rsidRPr="00767324" w:rsidRDefault="00767324" w:rsidP="006243B0">
      <w:pPr>
        <w:pStyle w:val="CodePACKT"/>
      </w:pPr>
    </w:p>
    <w:p w14:paraId="19EFD6A4" w14:textId="1E93C74B" w:rsidR="00767324" w:rsidRPr="00767324" w:rsidRDefault="00767324" w:rsidP="00767324">
      <w:pPr>
        <w:pStyle w:val="NumberedBulletPACKT"/>
        <w:rPr>
          <w:color w:val="000000"/>
        </w:rPr>
      </w:pPr>
      <w:r w:rsidRPr="00767324">
        <w:t>Installing the drivers</w:t>
      </w:r>
    </w:p>
    <w:p w14:paraId="6B231524" w14:textId="77777777" w:rsidR="00767324" w:rsidRPr="00767324" w:rsidRDefault="00767324" w:rsidP="006243B0">
      <w:pPr>
        <w:pStyle w:val="CodePACKT"/>
      </w:pPr>
      <w:commentRangeStart w:id="114"/>
      <w:commentRangeStart w:id="115"/>
      <w:commentRangeStart w:id="116"/>
    </w:p>
    <w:p w14:paraId="210A0C2D" w14:textId="7637D4CB" w:rsidR="00767324" w:rsidRPr="00767324" w:rsidRDefault="00767324" w:rsidP="006243B0">
      <w:pPr>
        <w:pStyle w:val="CodePACKT"/>
      </w:pPr>
      <w:r w:rsidRPr="00767324">
        <w:t>$M1 = </w:t>
      </w:r>
      <w:r w:rsidR="009C1265">
        <w:t>'</w:t>
      </w:r>
      <w:r w:rsidRPr="00767324">
        <w:t>Xerox Phaser 6510 PCL6</w:t>
      </w:r>
      <w:r w:rsidR="009C1265">
        <w:t>'</w:t>
      </w:r>
    </w:p>
    <w:p w14:paraId="1981CF79" w14:textId="0576281C" w:rsidR="00767324" w:rsidRPr="00767324" w:rsidRDefault="00767324" w:rsidP="006243B0">
      <w:pPr>
        <w:pStyle w:val="CodePACKT"/>
      </w:pPr>
      <w:r w:rsidRPr="00767324">
        <w:t>$P =  </w:t>
      </w:r>
      <w:r w:rsidR="009C1265">
        <w:t>'</w:t>
      </w:r>
      <w:r w:rsidRPr="00767324">
        <w:t>C:\Foo\Xerox\Drivers\6510_5.617.7.0_PCL6_x64_Driver.inf\</w:t>
      </w:r>
      <w:r w:rsidR="009C1265">
        <w:t>'</w:t>
      </w:r>
      <w:r w:rsidRPr="00767324">
        <w:t>+</w:t>
      </w:r>
    </w:p>
    <w:p w14:paraId="2401267B" w14:textId="2117806A" w:rsidR="00767324" w:rsidRPr="00767324" w:rsidRDefault="00767324" w:rsidP="006243B0">
      <w:pPr>
        <w:pStyle w:val="CodePACKT"/>
      </w:pPr>
      <w:r w:rsidRPr="00767324">
        <w:t>      </w:t>
      </w:r>
      <w:r w:rsidR="009C1265">
        <w:t>'</w:t>
      </w:r>
      <w:r w:rsidRPr="00767324">
        <w:t>x3NSURX.inf</w:t>
      </w:r>
      <w:r w:rsidR="009C1265">
        <w:t>'</w:t>
      </w:r>
    </w:p>
    <w:p w14:paraId="5B2E0823" w14:textId="1BCBD0EC" w:rsidR="00767324" w:rsidRPr="00767324" w:rsidRDefault="00767324" w:rsidP="006243B0">
      <w:pPr>
        <w:pStyle w:val="CodePACKT"/>
      </w:pPr>
      <w:r w:rsidRPr="00767324">
        <w:t>rundll32.exe </w:t>
      </w:r>
      <w:proofErr w:type="spellStart"/>
      <w:r w:rsidRPr="00767324">
        <w:t>printui.dll,PrintUIEntry</w:t>
      </w:r>
      <w:proofErr w:type="spellEnd"/>
      <w:r w:rsidRPr="00767324">
        <w:t> /</w:t>
      </w:r>
      <w:proofErr w:type="spellStart"/>
      <w:r w:rsidRPr="00767324">
        <w:t>ia</w:t>
      </w:r>
      <w:proofErr w:type="spellEnd"/>
      <w:r w:rsidRPr="00767324">
        <w:t> /m </w:t>
      </w:r>
      <w:r w:rsidR="009C1265">
        <w:t>"</w:t>
      </w:r>
      <w:r w:rsidRPr="00767324">
        <w:t>$M1</w:t>
      </w:r>
      <w:r w:rsidR="009C1265">
        <w:t>"</w:t>
      </w:r>
      <w:r w:rsidRPr="00767324">
        <w:t>  /f </w:t>
      </w:r>
      <w:r w:rsidR="009C1265">
        <w:t>"</w:t>
      </w:r>
      <w:r w:rsidRPr="00767324">
        <w:t>$P</w:t>
      </w:r>
      <w:r w:rsidR="009C1265">
        <w:t>"</w:t>
      </w:r>
    </w:p>
    <w:p w14:paraId="0FFAFD2F" w14:textId="48C2B2F1" w:rsidR="00767324" w:rsidRPr="00767324" w:rsidRDefault="00767324" w:rsidP="006243B0">
      <w:pPr>
        <w:pStyle w:val="CodePACKT"/>
      </w:pPr>
      <w:r w:rsidRPr="00767324">
        <w:t>$M2 = </w:t>
      </w:r>
      <w:r w:rsidR="009C1265">
        <w:t>'</w:t>
      </w:r>
      <w:r w:rsidRPr="00767324">
        <w:t>Xerox WorkCentre 6515 PCL6</w:t>
      </w:r>
      <w:r w:rsidR="009C1265">
        <w:t>'</w:t>
      </w:r>
    </w:p>
    <w:p w14:paraId="2ACFBF14" w14:textId="60A13430" w:rsidR="00767324" w:rsidRPr="00767324" w:rsidRDefault="00767324" w:rsidP="006243B0">
      <w:pPr>
        <w:pStyle w:val="CodePACKT"/>
      </w:pPr>
      <w:r w:rsidRPr="00767324">
        <w:t>rundll32.exe </w:t>
      </w:r>
      <w:proofErr w:type="spellStart"/>
      <w:r w:rsidRPr="00767324">
        <w:t>printui.dll,PrintUIEntry</w:t>
      </w:r>
      <w:proofErr w:type="spellEnd"/>
      <w:r w:rsidRPr="00767324">
        <w:t> /</w:t>
      </w:r>
      <w:proofErr w:type="spellStart"/>
      <w:r w:rsidRPr="00767324">
        <w:t>ia</w:t>
      </w:r>
      <w:proofErr w:type="spellEnd"/>
      <w:r w:rsidRPr="00767324">
        <w:t> /m </w:t>
      </w:r>
      <w:r w:rsidR="009C1265">
        <w:t>"</w:t>
      </w:r>
      <w:r w:rsidRPr="00767324">
        <w:t>$M2</w:t>
      </w:r>
      <w:r w:rsidR="009C1265">
        <w:t>"</w:t>
      </w:r>
      <w:r w:rsidRPr="00767324">
        <w:t>  /f </w:t>
      </w:r>
      <w:r w:rsidR="009C1265">
        <w:t>"</w:t>
      </w:r>
      <w:r w:rsidRPr="00767324">
        <w:t>$P</w:t>
      </w:r>
      <w:r w:rsidR="009C1265">
        <w:t>"</w:t>
      </w:r>
      <w:commentRangeEnd w:id="114"/>
      <w:r w:rsidR="004E4EBC">
        <w:rPr>
          <w:rStyle w:val="CommentReference"/>
          <w:rFonts w:ascii="Times New Roman" w:hAnsi="Times New Roman"/>
          <w:color w:val="auto"/>
          <w:lang w:eastAsia="en-US"/>
        </w:rPr>
        <w:commentReference w:id="114"/>
      </w:r>
      <w:commentRangeEnd w:id="115"/>
      <w:r w:rsidR="0031456B">
        <w:rPr>
          <w:rStyle w:val="CommentReference"/>
          <w:rFonts w:ascii="Times New Roman" w:hAnsi="Times New Roman"/>
          <w:color w:val="auto"/>
          <w:lang w:eastAsia="en-US"/>
        </w:rPr>
        <w:commentReference w:id="115"/>
      </w:r>
      <w:commentRangeEnd w:id="116"/>
      <w:r w:rsidR="00621AD1">
        <w:rPr>
          <w:rStyle w:val="CommentReference"/>
          <w:rFonts w:ascii="Times New Roman" w:hAnsi="Times New Roman"/>
          <w:color w:val="auto"/>
          <w:lang w:eastAsia="en-US"/>
        </w:rPr>
        <w:commentReference w:id="116"/>
      </w:r>
    </w:p>
    <w:p w14:paraId="7EE23548" w14:textId="77777777" w:rsidR="00767324" w:rsidRPr="00767324" w:rsidRDefault="00767324" w:rsidP="006243B0">
      <w:pPr>
        <w:pStyle w:val="CodePACKT"/>
      </w:pPr>
    </w:p>
    <w:p w14:paraId="47231540" w14:textId="176B88A9" w:rsidR="00767324" w:rsidRPr="00767324" w:rsidRDefault="00767324" w:rsidP="00767324">
      <w:pPr>
        <w:pStyle w:val="NumberedBulletPACKT"/>
        <w:rPr>
          <w:color w:val="000000"/>
        </w:rPr>
      </w:pPr>
      <w:r w:rsidRPr="00767324">
        <w:t>Adding a </w:t>
      </w:r>
      <w:proofErr w:type="spellStart"/>
      <w:r w:rsidRPr="00767324">
        <w:t>PrinterPort</w:t>
      </w:r>
      <w:proofErr w:type="spellEnd"/>
      <w:r w:rsidRPr="00767324">
        <w:t> for a new printer</w:t>
      </w:r>
    </w:p>
    <w:p w14:paraId="08733D89" w14:textId="77777777" w:rsidR="00767324" w:rsidRPr="00767324" w:rsidRDefault="00767324" w:rsidP="006243B0">
      <w:pPr>
        <w:pStyle w:val="CodePACKT"/>
      </w:pPr>
    </w:p>
    <w:p w14:paraId="27F30919" w14:textId="6035BBD1" w:rsidR="00767324" w:rsidRPr="00767324" w:rsidRDefault="00767324" w:rsidP="006243B0">
      <w:pPr>
        <w:pStyle w:val="CodePACKT"/>
      </w:pPr>
      <w:r w:rsidRPr="00767324">
        <w:t>$PPHT = @{</w:t>
      </w:r>
    </w:p>
    <w:p w14:paraId="31B0DD8C" w14:textId="315C821D" w:rsidR="00767324" w:rsidRPr="00767324" w:rsidRDefault="00767324" w:rsidP="006243B0">
      <w:pPr>
        <w:pStyle w:val="CodePACKT"/>
      </w:pPr>
      <w:r w:rsidRPr="00767324">
        <w:t>  Name               = </w:t>
      </w:r>
      <w:r w:rsidR="009C1265">
        <w:t>'</w:t>
      </w:r>
      <w:proofErr w:type="spellStart"/>
      <w:r w:rsidRPr="00767324">
        <w:t>SalesPP</w:t>
      </w:r>
      <w:proofErr w:type="spellEnd"/>
      <w:r w:rsidR="009C1265">
        <w:t>'</w:t>
      </w:r>
      <w:r w:rsidRPr="00767324">
        <w:t> </w:t>
      </w:r>
    </w:p>
    <w:p w14:paraId="6930190D" w14:textId="34AC63F7" w:rsidR="00767324" w:rsidRPr="00767324" w:rsidRDefault="00767324" w:rsidP="006243B0">
      <w:pPr>
        <w:pStyle w:val="CodePACKT"/>
      </w:pPr>
      <w:r w:rsidRPr="00767324">
        <w:t>  </w:t>
      </w:r>
      <w:proofErr w:type="spellStart"/>
      <w:r w:rsidRPr="00767324">
        <w:t>PrinterHostAddress</w:t>
      </w:r>
      <w:proofErr w:type="spellEnd"/>
      <w:r w:rsidRPr="00767324">
        <w:t> = </w:t>
      </w:r>
      <w:r w:rsidR="009C1265">
        <w:t>'</w:t>
      </w:r>
      <w:r w:rsidRPr="00767324">
        <w:t>10.10.10.61</w:t>
      </w:r>
      <w:r w:rsidR="009C1265">
        <w:t>'</w:t>
      </w:r>
    </w:p>
    <w:p w14:paraId="753DF5B7" w14:textId="77777777" w:rsidR="00767324" w:rsidRPr="00767324" w:rsidRDefault="00767324" w:rsidP="006243B0">
      <w:pPr>
        <w:pStyle w:val="CodePACKT"/>
      </w:pPr>
      <w:r w:rsidRPr="00767324">
        <w:t>}</w:t>
      </w:r>
    </w:p>
    <w:p w14:paraId="65086032" w14:textId="77777777" w:rsidR="00767324" w:rsidRPr="00767324" w:rsidRDefault="00767324" w:rsidP="006243B0">
      <w:pPr>
        <w:pStyle w:val="CodePACKT"/>
      </w:pPr>
      <w:r w:rsidRPr="00767324">
        <w:t>Add-</w:t>
      </w:r>
      <w:proofErr w:type="spellStart"/>
      <w:r w:rsidRPr="00767324">
        <w:t>PrinterPort</w:t>
      </w:r>
      <w:proofErr w:type="spellEnd"/>
      <w:r w:rsidRPr="00767324">
        <w:t> @PPHT  </w:t>
      </w:r>
    </w:p>
    <w:p w14:paraId="0D5F3B9A" w14:textId="77777777" w:rsidR="00767324" w:rsidRPr="00767324" w:rsidRDefault="00767324" w:rsidP="006243B0">
      <w:pPr>
        <w:pStyle w:val="CodePACKT"/>
      </w:pPr>
    </w:p>
    <w:p w14:paraId="197E49D5" w14:textId="480C66DE" w:rsidR="00767324" w:rsidRPr="00767324" w:rsidRDefault="00767324" w:rsidP="00767324">
      <w:pPr>
        <w:pStyle w:val="NumberedBulletPACKT"/>
        <w:rPr>
          <w:color w:val="000000"/>
        </w:rPr>
      </w:pPr>
      <w:r w:rsidRPr="00767324">
        <w:t>Adding the printer to </w:t>
      </w:r>
      <w:r w:rsidRPr="00767324">
        <w:rPr>
          <w:rStyle w:val="CodeInTextPACKT"/>
        </w:rPr>
        <w:t>PSRV</w:t>
      </w:r>
    </w:p>
    <w:p w14:paraId="6313078B" w14:textId="77777777" w:rsidR="00767324" w:rsidRPr="00767324" w:rsidRDefault="00767324" w:rsidP="006243B0">
      <w:pPr>
        <w:pStyle w:val="CodePACKT"/>
      </w:pPr>
    </w:p>
    <w:p w14:paraId="1CE31D6A" w14:textId="32402D35" w:rsidR="00767324" w:rsidRPr="00767324" w:rsidRDefault="00767324" w:rsidP="006243B0">
      <w:pPr>
        <w:pStyle w:val="CodePACKT"/>
      </w:pPr>
      <w:r w:rsidRPr="00767324">
        <w:t>$PRHT = @{</w:t>
      </w:r>
    </w:p>
    <w:p w14:paraId="4FEC255A" w14:textId="00BB0AB7" w:rsidR="00767324" w:rsidRPr="00767324" w:rsidRDefault="00767324" w:rsidP="006243B0">
      <w:pPr>
        <w:pStyle w:val="CodePACKT"/>
      </w:pPr>
      <w:r w:rsidRPr="00767324">
        <w:t>  Name = </w:t>
      </w:r>
      <w:r w:rsidR="009C1265">
        <w:t>'</w:t>
      </w:r>
      <w:r w:rsidRPr="00767324">
        <w:t>SalesPrinter1</w:t>
      </w:r>
      <w:r w:rsidR="009C1265">
        <w:t>'</w:t>
      </w:r>
    </w:p>
    <w:p w14:paraId="3161D03A" w14:textId="77777777" w:rsidR="00767324" w:rsidRPr="00767324" w:rsidRDefault="00767324" w:rsidP="006243B0">
      <w:pPr>
        <w:pStyle w:val="CodePACKT"/>
      </w:pPr>
      <w:r w:rsidRPr="00767324">
        <w:t>  </w:t>
      </w:r>
      <w:proofErr w:type="spellStart"/>
      <w:r w:rsidRPr="00767324">
        <w:t>DriverName</w:t>
      </w:r>
      <w:proofErr w:type="spellEnd"/>
      <w:r w:rsidRPr="00767324">
        <w:t> = $m1 </w:t>
      </w:r>
    </w:p>
    <w:p w14:paraId="107E1571" w14:textId="2C12829B" w:rsidR="00767324" w:rsidRPr="00767324" w:rsidRDefault="00767324" w:rsidP="006243B0">
      <w:pPr>
        <w:pStyle w:val="CodePACKT"/>
      </w:pPr>
      <w:r w:rsidRPr="00767324">
        <w:t>  </w:t>
      </w:r>
      <w:proofErr w:type="spellStart"/>
      <w:r w:rsidRPr="00767324">
        <w:t>PortName</w:t>
      </w:r>
      <w:proofErr w:type="spellEnd"/>
      <w:r w:rsidRPr="00767324">
        <w:t>   = </w:t>
      </w:r>
      <w:r w:rsidR="009C1265">
        <w:t>'</w:t>
      </w:r>
      <w:proofErr w:type="spellStart"/>
      <w:r w:rsidRPr="00767324">
        <w:t>SalesPP</w:t>
      </w:r>
      <w:proofErr w:type="spellEnd"/>
      <w:r w:rsidR="009C1265">
        <w:t>'</w:t>
      </w:r>
    </w:p>
    <w:p w14:paraId="500957C2" w14:textId="77777777" w:rsidR="00767324" w:rsidRPr="00767324" w:rsidRDefault="00767324" w:rsidP="006243B0">
      <w:pPr>
        <w:pStyle w:val="CodePACKT"/>
      </w:pPr>
      <w:r w:rsidRPr="00767324">
        <w:t>}</w:t>
      </w:r>
    </w:p>
    <w:p w14:paraId="117880CD" w14:textId="77777777" w:rsidR="00767324" w:rsidRPr="00767324" w:rsidRDefault="00767324" w:rsidP="006243B0">
      <w:pPr>
        <w:pStyle w:val="CodePACKT"/>
      </w:pPr>
      <w:r w:rsidRPr="00767324">
        <w:t>Add-Printer @PRHT</w:t>
      </w:r>
    </w:p>
    <w:p w14:paraId="56F1EB59" w14:textId="77777777" w:rsidR="00767324" w:rsidRPr="00767324" w:rsidRDefault="00767324" w:rsidP="006243B0">
      <w:pPr>
        <w:pStyle w:val="CodePACKT"/>
      </w:pPr>
    </w:p>
    <w:p w14:paraId="19DE9BFD" w14:textId="04B46BE0" w:rsidR="00767324" w:rsidRPr="00767324" w:rsidRDefault="00767324" w:rsidP="00767324">
      <w:pPr>
        <w:pStyle w:val="NumberedBulletPACKT"/>
        <w:rPr>
          <w:color w:val="000000"/>
        </w:rPr>
      </w:pPr>
      <w:r w:rsidRPr="00767324">
        <w:t>Sharing the printer</w:t>
      </w:r>
    </w:p>
    <w:p w14:paraId="34A701BC" w14:textId="77777777" w:rsidR="00767324" w:rsidRPr="00767324" w:rsidRDefault="00767324" w:rsidP="006243B0">
      <w:pPr>
        <w:pStyle w:val="CodePACKT"/>
      </w:pPr>
    </w:p>
    <w:p w14:paraId="0C12E68C" w14:textId="0B9029FA" w:rsidR="00767324" w:rsidRPr="00767324" w:rsidRDefault="00767324" w:rsidP="006243B0">
      <w:pPr>
        <w:pStyle w:val="CodePACKT"/>
      </w:pPr>
      <w:r w:rsidRPr="00767324">
        <w:t>Set-Printer -Name SalesPrinter1 -Shared $True</w:t>
      </w:r>
    </w:p>
    <w:p w14:paraId="4C232DB9" w14:textId="77777777" w:rsidR="00767324" w:rsidRPr="00767324" w:rsidRDefault="00767324" w:rsidP="006243B0">
      <w:pPr>
        <w:pStyle w:val="CodePACKT"/>
      </w:pPr>
    </w:p>
    <w:p w14:paraId="7C9DFA21" w14:textId="19EF4754" w:rsidR="00767324" w:rsidRPr="00767324" w:rsidRDefault="00767324" w:rsidP="00767324">
      <w:pPr>
        <w:pStyle w:val="NumberedBulletPACKT"/>
        <w:rPr>
          <w:color w:val="000000"/>
        </w:rPr>
      </w:pPr>
      <w:r>
        <w:t>R</w:t>
      </w:r>
      <w:r w:rsidRPr="00767324">
        <w:t>eviewing what you have done</w:t>
      </w:r>
    </w:p>
    <w:p w14:paraId="5391C1B8" w14:textId="77777777" w:rsidR="00767324" w:rsidRPr="00767324" w:rsidRDefault="00767324" w:rsidP="006243B0">
      <w:pPr>
        <w:pStyle w:val="CodePACKT"/>
      </w:pPr>
      <w:r w:rsidRPr="00767324">
        <w:t>Get-</w:t>
      </w:r>
      <w:proofErr w:type="spellStart"/>
      <w:r w:rsidRPr="00767324">
        <w:t>PrinterPort</w:t>
      </w:r>
      <w:proofErr w:type="spellEnd"/>
      <w:r w:rsidRPr="00767324">
        <w:t> -Name </w:t>
      </w:r>
      <w:proofErr w:type="spellStart"/>
      <w:r w:rsidRPr="00767324">
        <w:t>SalesPP</w:t>
      </w:r>
      <w:proofErr w:type="spellEnd"/>
      <w:r w:rsidRPr="00767324">
        <w:t> |</w:t>
      </w:r>
    </w:p>
    <w:p w14:paraId="19C181E5" w14:textId="77777777" w:rsidR="00767324" w:rsidRPr="00767324" w:rsidRDefault="00767324" w:rsidP="006243B0">
      <w:pPr>
        <w:pStyle w:val="CodePACKT"/>
      </w:pPr>
      <w:r w:rsidRPr="00767324">
        <w:t>    Format-Table -</w:t>
      </w:r>
      <w:proofErr w:type="spellStart"/>
      <w:r w:rsidRPr="00767324">
        <w:t>Autosize</w:t>
      </w:r>
      <w:proofErr w:type="spellEnd"/>
      <w:r w:rsidRPr="00767324">
        <w:t> -Property Name, Description,</w:t>
      </w:r>
    </w:p>
    <w:p w14:paraId="2FA0DDB3" w14:textId="77777777" w:rsidR="00767324" w:rsidRPr="00767324" w:rsidRDefault="00767324" w:rsidP="006243B0">
      <w:pPr>
        <w:pStyle w:val="CodePACKT"/>
      </w:pPr>
      <w:r w:rsidRPr="00767324">
        <w:t>                           </w:t>
      </w:r>
      <w:proofErr w:type="spellStart"/>
      <w:r w:rsidRPr="00767324">
        <w:t>PrinterHostAddress</w:t>
      </w:r>
      <w:proofErr w:type="spellEnd"/>
      <w:r w:rsidRPr="00767324">
        <w:t>, </w:t>
      </w:r>
      <w:proofErr w:type="spellStart"/>
      <w:r w:rsidRPr="00767324">
        <w:t>PortNumber</w:t>
      </w:r>
      <w:proofErr w:type="spellEnd"/>
    </w:p>
    <w:p w14:paraId="4965D5A6" w14:textId="77777777" w:rsidR="00767324" w:rsidRPr="00767324" w:rsidRDefault="00767324" w:rsidP="006243B0">
      <w:pPr>
        <w:pStyle w:val="CodePACKT"/>
      </w:pPr>
      <w:r w:rsidRPr="00767324">
        <w:t>Get-</w:t>
      </w:r>
      <w:proofErr w:type="spellStart"/>
      <w:r w:rsidRPr="00767324">
        <w:t>PrinterDriver</w:t>
      </w:r>
      <w:proofErr w:type="spellEnd"/>
      <w:r w:rsidRPr="00767324">
        <w:t> -Name xerox* |</w:t>
      </w:r>
    </w:p>
    <w:p w14:paraId="62C20EEE" w14:textId="77777777" w:rsidR="00767324" w:rsidRPr="00767324" w:rsidRDefault="00767324" w:rsidP="006243B0">
      <w:pPr>
        <w:pStyle w:val="CodePACKT"/>
      </w:pPr>
      <w:r w:rsidRPr="00767324">
        <w:t>    Format-Table -Property Name, Manufacturer,</w:t>
      </w:r>
    </w:p>
    <w:p w14:paraId="49C3A131" w14:textId="77777777" w:rsidR="00767324" w:rsidRPr="00767324" w:rsidRDefault="00767324" w:rsidP="006243B0">
      <w:pPr>
        <w:pStyle w:val="CodePACKT"/>
      </w:pPr>
      <w:r w:rsidRPr="00767324">
        <w:t>                           </w:t>
      </w:r>
      <w:proofErr w:type="spellStart"/>
      <w:r w:rsidRPr="00767324">
        <w:t>DriverVersion</w:t>
      </w:r>
      <w:proofErr w:type="spellEnd"/>
      <w:r w:rsidRPr="00767324">
        <w:t>, </w:t>
      </w:r>
      <w:proofErr w:type="spellStart"/>
      <w:r w:rsidRPr="00767324">
        <w:t>PrinterEnvironment</w:t>
      </w:r>
      <w:proofErr w:type="spellEnd"/>
    </w:p>
    <w:p w14:paraId="710BC1BE" w14:textId="77777777" w:rsidR="00767324" w:rsidRPr="00767324" w:rsidRDefault="00767324" w:rsidP="006243B0">
      <w:pPr>
        <w:pStyle w:val="CodePACKT"/>
      </w:pPr>
      <w:r w:rsidRPr="00767324">
        <w:t>Get-Printer -ComputerName PSRV -Name SalesPrinter1 |</w:t>
      </w:r>
    </w:p>
    <w:p w14:paraId="6B149A45" w14:textId="77777777" w:rsidR="00767324" w:rsidRPr="00767324" w:rsidRDefault="00767324" w:rsidP="006243B0">
      <w:pPr>
        <w:pStyle w:val="CodePACKT"/>
      </w:pPr>
      <w:r w:rsidRPr="00767324">
        <w:t>    Format-Table -Property Name, ComputerName,</w:t>
      </w:r>
    </w:p>
    <w:p w14:paraId="106F39D6" w14:textId="77777777" w:rsidR="00767324" w:rsidRPr="00767324" w:rsidRDefault="00767324" w:rsidP="006243B0">
      <w:pPr>
        <w:pStyle w:val="CodePACKT"/>
      </w:pPr>
      <w:r w:rsidRPr="00767324">
        <w:t>                           Type, </w:t>
      </w:r>
      <w:proofErr w:type="spellStart"/>
      <w:r w:rsidRPr="00767324">
        <w:t>PortName</w:t>
      </w:r>
      <w:proofErr w:type="spellEnd"/>
      <w:r w:rsidRPr="00767324">
        <w:t>, Location, Shared</w:t>
      </w:r>
    </w:p>
    <w:p w14:paraId="20DF7DBB" w14:textId="0D613314" w:rsidR="00205AD0" w:rsidRDefault="00205AD0" w:rsidP="00205AD0">
      <w:pPr>
        <w:pStyle w:val="Heading2"/>
        <w:numPr>
          <w:ilvl w:val="1"/>
          <w:numId w:val="3"/>
        </w:numPr>
        <w:tabs>
          <w:tab w:val="left" w:pos="0"/>
        </w:tabs>
      </w:pPr>
      <w:r>
        <w:t>How it works...</w:t>
      </w:r>
    </w:p>
    <w:p w14:paraId="54F0BC01" w14:textId="20AAB45B" w:rsidR="00767324" w:rsidRDefault="00767324" w:rsidP="006243B0">
      <w:pPr>
        <w:pStyle w:val="NormalPACKT"/>
        <w:rPr>
          <w:lang w:val="en-GB"/>
        </w:rPr>
      </w:pPr>
      <w:r>
        <w:rPr>
          <w:lang w:val="en-GB"/>
        </w:rPr>
        <w:t xml:space="preserve">In </w:t>
      </w:r>
      <w:r w:rsidRPr="00767324">
        <w:rPr>
          <w:rStyle w:val="ItalicsPACKT"/>
        </w:rPr>
        <w:t>step 1</w:t>
      </w:r>
      <w:r>
        <w:rPr>
          <w:lang w:val="en-GB"/>
        </w:rPr>
        <w:t>, you install both the Print Server Windows feature and the printing RSAT Tools, with output like this:</w:t>
      </w:r>
    </w:p>
    <w:p w14:paraId="4FD5DB21" w14:textId="1EDEE02F" w:rsidR="00767324" w:rsidRDefault="00767324" w:rsidP="00767324">
      <w:pPr>
        <w:pStyle w:val="FigurePACKT"/>
        <w:rPr>
          <w:lang w:val="en-GB"/>
        </w:rPr>
      </w:pPr>
      <w:r>
        <w:drawing>
          <wp:inline distT="0" distB="0" distL="0" distR="0" wp14:anchorId="674B2FEE" wp14:editId="0A2664C3">
            <wp:extent cx="4098423" cy="828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553" cy="848718"/>
                    </a:xfrm>
                    <a:prstGeom prst="rect">
                      <a:avLst/>
                    </a:prstGeom>
                  </pic:spPr>
                </pic:pic>
              </a:graphicData>
            </a:graphic>
          </wp:inline>
        </w:drawing>
      </w:r>
    </w:p>
    <w:p w14:paraId="71DDE1CA" w14:textId="61BB1D29" w:rsidR="00767324" w:rsidRDefault="00767324" w:rsidP="007A355F">
      <w:pPr>
        <w:pStyle w:val="FigureCaptionPACKT"/>
      </w:pPr>
      <w:r>
        <w:t>Figure 11.1: Viewing commands in the NTFSSecurity module</w:t>
      </w:r>
    </w:p>
    <w:p w14:paraId="5C55D1E3" w14:textId="51475C0B" w:rsidR="00767324" w:rsidRDefault="00767324" w:rsidP="00592FBF">
      <w:pPr>
        <w:pStyle w:val="LayoutInformationPACKT"/>
      </w:pPr>
      <w:r>
        <w:t>I</w:t>
      </w:r>
      <w:r w:rsidRPr="006D38BA">
        <w:t>nsert image B42024_</w:t>
      </w:r>
      <w:r>
        <w:t>11</w:t>
      </w:r>
      <w:r w:rsidRPr="006D38BA">
        <w:t>_</w:t>
      </w:r>
      <w:r>
        <w:t>01</w:t>
      </w:r>
      <w:r w:rsidRPr="006D38BA">
        <w:t>.png</w:t>
      </w:r>
    </w:p>
    <w:p w14:paraId="3F7B2241" w14:textId="420EDC8D" w:rsidR="00767324" w:rsidRDefault="00767324" w:rsidP="006243B0">
      <w:pPr>
        <w:pStyle w:val="NormalPACKT"/>
        <w:rPr>
          <w:ins w:id="117" w:author="Thomas Lee" w:date="2021-05-03T18:55:00Z"/>
        </w:rPr>
      </w:pPr>
      <w:r>
        <w:t xml:space="preserve">In </w:t>
      </w:r>
      <w:r w:rsidRPr="00767324">
        <w:rPr>
          <w:rStyle w:val="ItalicsPACKT"/>
        </w:rPr>
        <w:t>step 2</w:t>
      </w:r>
      <w:r>
        <w:t xml:space="preserve">, you create a new folder that you use to hold the printer driver download. In </w:t>
      </w:r>
      <w:r w:rsidRPr="00767324">
        <w:rPr>
          <w:rStyle w:val="ItalicsPACKT"/>
        </w:rPr>
        <w:t>step 3</w:t>
      </w:r>
      <w:r>
        <w:t xml:space="preserve">, you download the drivers (as a compressed .ZIP file) into the folder you just created. In </w:t>
      </w:r>
      <w:r w:rsidRPr="00767324">
        <w:rPr>
          <w:rStyle w:val="ItalicsPACKT"/>
        </w:rPr>
        <w:t>step 4</w:t>
      </w:r>
      <w:r>
        <w:t>, you expand the .ZIP files</w:t>
      </w:r>
      <w:ins w:id="118" w:author="Thomas Lee" w:date="2021-05-04T09:54:00Z">
        <w:r w:rsidR="006F75DF">
          <w:t>,</w:t>
        </w:r>
      </w:ins>
      <w:r>
        <w:t xml:space="preserve"> and in </w:t>
      </w:r>
      <w:r w:rsidRPr="00767324">
        <w:rPr>
          <w:rStyle w:val="ItalicsPACKT"/>
        </w:rPr>
        <w:t>step 5</w:t>
      </w:r>
      <w:r>
        <w:t xml:space="preserve">, you install these printer drivers. In </w:t>
      </w:r>
      <w:r w:rsidRPr="00767324">
        <w:rPr>
          <w:rStyle w:val="ItalicsPACKT"/>
        </w:rPr>
        <w:t>step 6</w:t>
      </w:r>
      <w:r>
        <w:t xml:space="preserve">, you add a new printer port to PSRV, and in </w:t>
      </w:r>
      <w:r w:rsidRPr="00767324">
        <w:rPr>
          <w:rStyle w:val="ItalicsPACKT"/>
        </w:rPr>
        <w:t>step 7</w:t>
      </w:r>
      <w:ins w:id="119" w:author="Thomas Lee" w:date="2021-05-04T09:54:00Z">
        <w:r w:rsidR="006F75DF">
          <w:rPr>
            <w:rStyle w:val="ItalicsPACKT"/>
          </w:rPr>
          <w:t>,</w:t>
        </w:r>
      </w:ins>
      <w:r>
        <w:t xml:space="preserve"> you add a new printer using the printer port you just crea</w:t>
      </w:r>
      <w:ins w:id="120" w:author="Lucy Wan" w:date="2021-04-12T15:22:00Z">
        <w:r w:rsidR="00954D0E">
          <w:t>t</w:t>
        </w:r>
      </w:ins>
      <w:r>
        <w:t xml:space="preserve">ed and making use of the Xerox printer drivers you have downloaded. Finally, in </w:t>
      </w:r>
      <w:r w:rsidRPr="00767324">
        <w:rPr>
          <w:rStyle w:val="ItalicsPACKT"/>
        </w:rPr>
        <w:t>step 8</w:t>
      </w:r>
      <w:r>
        <w:t>, you share the printer so oth</w:t>
      </w:r>
      <w:del w:id="121" w:author="Lucy Wan" w:date="2021-04-12T15:22:00Z">
        <w:r w:rsidDel="00AC2059">
          <w:delText>y</w:delText>
        </w:r>
      </w:del>
      <w:r>
        <w:t>er users can print to this printer. These 7 steps produce no output.</w:t>
      </w:r>
    </w:p>
    <w:p w14:paraId="58FC39BC" w14:textId="4F2FDE72" w:rsidR="00621AD1" w:rsidRDefault="00621AD1" w:rsidP="006243B0">
      <w:pPr>
        <w:pStyle w:val="NormalPACKT"/>
      </w:pPr>
      <w:ins w:id="122" w:author="Thomas Lee" w:date="2021-05-03T18:55:00Z">
        <w:r>
          <w:t xml:space="preserve">In step 5, you use </w:t>
        </w:r>
      </w:ins>
      <w:ins w:id="123" w:author="Thomas Lee" w:date="2021-05-03T18:56:00Z">
        <w:r>
          <w:t>the rundll32.exe console application to install the printer drivers into Windows. This command can, on occasion</w:t>
        </w:r>
      </w:ins>
      <w:ins w:id="124" w:author="Thomas Lee" w:date="2021-05-04T09:54:00Z">
        <w:r w:rsidR="006F75DF">
          <w:t>,</w:t>
        </w:r>
      </w:ins>
      <w:ins w:id="125" w:author="Thomas Lee" w:date="2021-05-03T18:56:00Z">
        <w:r>
          <w:t xml:space="preserve"> </w:t>
        </w:r>
      </w:ins>
      <w:ins w:id="126" w:author="Thomas Lee" w:date="2021-05-03T18:57:00Z">
        <w:r>
          <w:t>generate “Operation could not be completed” e</w:t>
        </w:r>
      </w:ins>
      <w:ins w:id="127" w:author="Thomas Lee" w:date="2021-05-03T18:58:00Z">
        <w:r>
          <w:t xml:space="preserve">rror dialogs. The resolution is to wait a few seconds, then try again. </w:t>
        </w:r>
      </w:ins>
    </w:p>
    <w:p w14:paraId="42E8B858" w14:textId="0737EC8A" w:rsidR="00767324" w:rsidRDefault="00767324" w:rsidP="006243B0">
      <w:pPr>
        <w:pStyle w:val="NormalPACKT"/>
      </w:pPr>
      <w:r>
        <w:t xml:space="preserve">In </w:t>
      </w:r>
      <w:r w:rsidRPr="00F80208">
        <w:rPr>
          <w:rStyle w:val="ItalicsPACKT"/>
        </w:rPr>
        <w:t>step 9</w:t>
      </w:r>
      <w:r>
        <w:t>, you examine the printer ports, printer drivers</w:t>
      </w:r>
      <w:ins w:id="128" w:author="Lucy Wan" w:date="2021-04-12T15:22:00Z">
        <w:r w:rsidR="00AC2059">
          <w:t>,</w:t>
        </w:r>
      </w:ins>
      <w:r>
        <w:t xml:space="preserve"> and printers available on PSRV, with ou</w:t>
      </w:r>
      <w:r w:rsidR="00AC2059">
        <w:t>tpu</w:t>
      </w:r>
      <w:r>
        <w:t>t like this:</w:t>
      </w:r>
    </w:p>
    <w:p w14:paraId="3B2FFCF2" w14:textId="32EE664F" w:rsidR="00767324" w:rsidRDefault="00767324" w:rsidP="00767324">
      <w:pPr>
        <w:pStyle w:val="FigurePACKT"/>
      </w:pPr>
      <w:r>
        <w:drawing>
          <wp:inline distT="0" distB="0" distL="0" distR="0" wp14:anchorId="7ED7A582" wp14:editId="625C0C59">
            <wp:extent cx="3827503" cy="2743200"/>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9215" cy="2758761"/>
                    </a:xfrm>
                    <a:prstGeom prst="rect">
                      <a:avLst/>
                    </a:prstGeom>
                  </pic:spPr>
                </pic:pic>
              </a:graphicData>
            </a:graphic>
          </wp:inline>
        </w:drawing>
      </w:r>
    </w:p>
    <w:p w14:paraId="731F4D2B" w14:textId="1CB90F16" w:rsidR="00767324" w:rsidRDefault="00767324" w:rsidP="007A355F">
      <w:pPr>
        <w:pStyle w:val="FigureCaptionPACKT"/>
      </w:pPr>
      <w:r>
        <w:t>Figure 11.2: Viewing printer components on PSRV</w:t>
      </w:r>
    </w:p>
    <w:p w14:paraId="45833D01" w14:textId="409F5C7B" w:rsidR="00767324" w:rsidRDefault="00767324" w:rsidP="003A3B8B">
      <w:pPr>
        <w:pStyle w:val="LayoutInformationPACKT"/>
      </w:pPr>
      <w:r>
        <w:t>I</w:t>
      </w:r>
      <w:r w:rsidRPr="006D38BA">
        <w:t>nsert image B42024_</w:t>
      </w:r>
      <w:r>
        <w:t>11</w:t>
      </w:r>
      <w:r w:rsidRPr="006D38BA">
        <w:t>_</w:t>
      </w:r>
      <w:r>
        <w:t>02</w:t>
      </w:r>
      <w:r w:rsidRPr="006D38BA">
        <w:t>.png</w:t>
      </w:r>
    </w:p>
    <w:p w14:paraId="63F38F60" w14:textId="107359EA" w:rsidR="00767324" w:rsidRDefault="00767324" w:rsidP="00767324">
      <w:pPr>
        <w:pStyle w:val="Heading2"/>
      </w:pPr>
      <w:r>
        <w:t>There</w:t>
      </w:r>
      <w:r w:rsidR="009C1265">
        <w:t>'</w:t>
      </w:r>
      <w:r>
        <w:t>s more...</w:t>
      </w:r>
    </w:p>
    <w:p w14:paraId="595A2A8D" w14:textId="46D4E63D" w:rsidR="00767324" w:rsidRDefault="00767324" w:rsidP="006243B0">
      <w:pPr>
        <w:pStyle w:val="NormalPACKT"/>
      </w:pPr>
      <w:r w:rsidRPr="00767324">
        <w:t>In th</w:t>
      </w:r>
      <w:r>
        <w:t xml:space="preserve">is recipe, you create a printer on </w:t>
      </w:r>
      <w:r w:rsidRPr="00767324">
        <w:rPr>
          <w:rStyle w:val="CodeInTextPACKT"/>
        </w:rPr>
        <w:t>PSRV</w:t>
      </w:r>
      <w:r>
        <w:t xml:space="preserve"> based on Xerox printers. The fact that you may not have this model of pr</w:t>
      </w:r>
      <w:del w:id="129" w:author="Lucy Wan" w:date="2021-04-12T15:23:00Z">
        <w:r w:rsidDel="008E7891">
          <w:delText>o</w:delText>
        </w:r>
      </w:del>
      <w:ins w:id="130" w:author="Lucy Wan" w:date="2021-04-12T15:23:00Z">
        <w:r w:rsidR="008E7891">
          <w:t>i</w:t>
        </w:r>
      </w:ins>
      <w:r>
        <w:t>nter in your environment means you can</w:t>
      </w:r>
      <w:r w:rsidR="009C1265">
        <w:t>'</w:t>
      </w:r>
      <w:r>
        <w:t>t physically print to such a print device, but you can set</w:t>
      </w:r>
      <w:ins w:id="131" w:author="Lucy Wan" w:date="2021-04-12T15:23:00Z">
        <w:r w:rsidR="00E11EE7">
          <w:t xml:space="preserve"> </w:t>
        </w:r>
      </w:ins>
      <w:r>
        <w:t>up the printer as shown in the recipe.</w:t>
      </w:r>
    </w:p>
    <w:p w14:paraId="63681EA5" w14:textId="013FBB53" w:rsidR="00621AD1" w:rsidRDefault="00767324" w:rsidP="006243B0">
      <w:pPr>
        <w:pStyle w:val="NormalPACKT"/>
        <w:rPr>
          <w:ins w:id="132" w:author="Thomas Lee" w:date="2021-05-03T19:00:00Z"/>
        </w:rPr>
      </w:pPr>
      <w:r w:rsidRPr="00767324">
        <w:t xml:space="preserve">In </w:t>
      </w:r>
      <w:r w:rsidRPr="00767324">
        <w:rPr>
          <w:rStyle w:val="ItalicsPACKT"/>
        </w:rPr>
        <w:t>step 5</w:t>
      </w:r>
      <w:r w:rsidRPr="00767324">
        <w:t xml:space="preserve">, you use </w:t>
      </w:r>
      <w:r w:rsidRPr="00767324">
        <w:rPr>
          <w:rStyle w:val="CodeInTextPACKT"/>
        </w:rPr>
        <w:t>PrintUI.DLL</w:t>
      </w:r>
      <w:r w:rsidRPr="00767324">
        <w:t xml:space="preserve"> and </w:t>
      </w:r>
      <w:r w:rsidRPr="00767324">
        <w:rPr>
          <w:rStyle w:val="CodeInTextPACKT"/>
        </w:rPr>
        <w:t>RunDLL32.EXE</w:t>
      </w:r>
      <w:r w:rsidRPr="00767324">
        <w:t xml:space="preserve">. </w:t>
      </w:r>
      <w:r w:rsidRPr="00767324">
        <w:rPr>
          <w:rStyle w:val="CodeInTextPACKT"/>
        </w:rPr>
        <w:t>PrintUI.DLL</w:t>
      </w:r>
      <w:r w:rsidRPr="00767324">
        <w:t xml:space="preserve"> is a library of </w:t>
      </w:r>
      <w:del w:id="133" w:author="Thomas Lee" w:date="2021-05-03T18:59:00Z">
        <w:r w:rsidRPr="00767324" w:rsidDel="00621AD1">
          <w:delText xml:space="preserve"> </w:delText>
        </w:r>
      </w:del>
      <w:r w:rsidRPr="00767324">
        <w:t>printer management functionalities. If you use the Printer Management GUI tool to manage printers, the GUI calls this DLL to perform your chosen action</w:t>
      </w:r>
      <w:ins w:id="134" w:author="Thomas Lee" w:date="2021-05-03T19:00:00Z">
        <w:r w:rsidR="00621AD1">
          <w:t xml:space="preserve">. Since </w:t>
        </w:r>
      </w:ins>
      <w:ins w:id="135" w:author="Thomas Lee" w:date="2021-05-04T09:55:00Z">
        <w:r w:rsidR="006F75DF">
          <w:t>Microsoft designed and buil</w:t>
        </w:r>
      </w:ins>
      <w:ins w:id="136" w:author="Thomas Lee" w:date="2021-05-04T09:57:00Z">
        <w:r w:rsidR="006F75DF">
          <w:t>t</w:t>
        </w:r>
      </w:ins>
      <w:ins w:id="137" w:author="Thomas Lee" w:date="2021-05-04T09:55:00Z">
        <w:r w:rsidR="006F75DF">
          <w:t xml:space="preserve"> </w:t>
        </w:r>
      </w:ins>
      <w:ins w:id="138" w:author="Thomas Lee" w:date="2021-05-03T19:00:00Z">
        <w:r w:rsidR="00621AD1">
          <w:t>this DLL to support the Windows printer GUI,  the DLL can</w:t>
        </w:r>
      </w:ins>
      <w:ins w:id="139" w:author="Thomas Lee" w:date="2021-05-03T19:01:00Z">
        <w:r w:rsidR="00621AD1">
          <w:t xml:space="preserve"> create additional dialog boxes, which </w:t>
        </w:r>
      </w:ins>
      <w:ins w:id="140" w:author="Thomas Lee" w:date="2021-05-04T09:57:00Z">
        <w:r w:rsidR="006F75DF">
          <w:t>are</w:t>
        </w:r>
      </w:ins>
      <w:ins w:id="141" w:author="Thomas Lee" w:date="2021-05-03T19:01:00Z">
        <w:r w:rsidR="00621AD1">
          <w:t xml:space="preserve"> </w:t>
        </w:r>
      </w:ins>
      <w:ins w:id="142" w:author="Thomas Lee" w:date="2021-05-04T09:57:00Z">
        <w:r w:rsidR="006F75DF">
          <w:t xml:space="preserve">not </w:t>
        </w:r>
      </w:ins>
      <w:ins w:id="143" w:author="Thomas Lee" w:date="2021-05-03T19:01:00Z">
        <w:r w:rsidR="00621AD1">
          <w:t xml:space="preserve">useful for automation. </w:t>
        </w:r>
      </w:ins>
      <w:ins w:id="144" w:author="Thomas Lee" w:date="2021-05-04T09:56:00Z">
        <w:r w:rsidR="006F75DF">
          <w:t xml:space="preserve">You can rely on the help information generated to resolve any problems. </w:t>
        </w:r>
      </w:ins>
    </w:p>
    <w:p w14:paraId="00BC7129" w14:textId="7BE5F77B" w:rsidR="00767324" w:rsidRPr="00767324" w:rsidDel="00621AD1" w:rsidRDefault="00767324" w:rsidP="006243B0">
      <w:pPr>
        <w:pStyle w:val="NormalPACKT"/>
        <w:rPr>
          <w:del w:id="145" w:author="Thomas Lee" w:date="2021-05-03T19:01:00Z"/>
        </w:rPr>
      </w:pPr>
      <w:del w:id="146" w:author="Thomas Lee" w:date="2021-05-03T18:59:00Z">
        <w:r w:rsidRPr="00767324" w:rsidDel="00621AD1">
          <w:delText xml:space="preserve">. </w:delText>
        </w:r>
        <w:commentRangeStart w:id="147"/>
        <w:commentRangeStart w:id="148"/>
        <w:r w:rsidRPr="00767324" w:rsidDel="00621AD1">
          <w:delText xml:space="preserve">That </w:delText>
        </w:r>
      </w:del>
      <w:del w:id="149" w:author="Thomas Lee" w:date="2021-05-03T19:01:00Z">
        <w:r w:rsidRPr="00767324" w:rsidDel="00621AD1">
          <w:delText xml:space="preserve">can </w:delText>
        </w:r>
      </w:del>
      <w:del w:id="150" w:author="Thomas Lee" w:date="2021-05-03T18:59:00Z">
        <w:r w:rsidRPr="00767324" w:rsidDel="00621AD1">
          <w:delText xml:space="preserve">often </w:delText>
        </w:r>
      </w:del>
      <w:del w:id="151" w:author="Thomas Lee" w:date="2021-05-03T19:01:00Z">
        <w:r w:rsidRPr="00767324" w:rsidDel="00621AD1">
          <w:delText xml:space="preserve">result in </w:delText>
        </w:r>
      </w:del>
      <w:del w:id="152" w:author="Thomas Lee" w:date="2021-05-03T18:59:00Z">
        <w:r w:rsidRPr="00767324" w:rsidDel="00621AD1">
          <w:delText xml:space="preserve">displaying </w:delText>
        </w:r>
      </w:del>
      <w:del w:id="153" w:author="Thomas Lee" w:date="2021-05-03T19:01:00Z">
        <w:r w:rsidRPr="00767324" w:rsidDel="00621AD1">
          <w:delText>another Windows form</w:delText>
        </w:r>
        <w:commentRangeEnd w:id="147"/>
        <w:r w:rsidR="00805B83" w:rsidDel="00621AD1">
          <w:rPr>
            <w:rStyle w:val="CommentReference"/>
          </w:rPr>
          <w:commentReference w:id="147"/>
        </w:r>
      </w:del>
      <w:commentRangeEnd w:id="148"/>
      <w:r w:rsidR="00621AD1">
        <w:rPr>
          <w:rStyle w:val="CommentReference"/>
        </w:rPr>
        <w:commentReference w:id="148"/>
      </w:r>
      <w:del w:id="154" w:author="Thomas Lee" w:date="2021-05-03T19:01:00Z">
        <w:r w:rsidRPr="00767324" w:rsidDel="00621AD1">
          <w:delText xml:space="preserve"> (as opposed to generating text output).</w:delText>
        </w:r>
      </w:del>
    </w:p>
    <w:p w14:paraId="504A54A9" w14:textId="7A54B0CD" w:rsidR="00767324" w:rsidRPr="00767324" w:rsidDel="00621AD1" w:rsidRDefault="00767324" w:rsidP="006243B0">
      <w:pPr>
        <w:pStyle w:val="NormalPACKT"/>
        <w:rPr>
          <w:del w:id="155" w:author="Thomas Lee" w:date="2021-05-03T19:01:00Z"/>
        </w:rPr>
      </w:pPr>
      <w:del w:id="156" w:author="Thomas Lee" w:date="2021-05-03T19:01:00Z">
        <w:r w:rsidRPr="00767324" w:rsidDel="00621AD1">
          <w:rPr>
            <w:rStyle w:val="CodeInTextPACKT"/>
          </w:rPr>
          <w:delText>RunDLL32.EXE</w:delText>
        </w:r>
        <w:r w:rsidRPr="00767324" w:rsidDel="00621AD1">
          <w:delText xml:space="preserve"> allows you to run </w:delText>
        </w:r>
        <w:commentRangeStart w:id="157"/>
        <w:r w:rsidRPr="00767324" w:rsidDel="00621AD1">
          <w:delText xml:space="preserve">the same functions </w:delText>
        </w:r>
        <w:commentRangeEnd w:id="157"/>
        <w:r w:rsidR="00B64CAC" w:rsidDel="00621AD1">
          <w:rPr>
            <w:rStyle w:val="CommentReference"/>
          </w:rPr>
          <w:commentReference w:id="157"/>
        </w:r>
        <w:r w:rsidRPr="00767324" w:rsidDel="00621AD1">
          <w:delText xml:space="preserve">within </w:delText>
        </w:r>
        <w:r w:rsidRPr="00767324" w:rsidDel="00621AD1">
          <w:rPr>
            <w:rStyle w:val="CodeInTextPACKT"/>
          </w:rPr>
          <w:delText>PrintUI.DLL</w:delText>
        </w:r>
        <w:r w:rsidRPr="00767324" w:rsidDel="00621AD1">
          <w:delText xml:space="preserve">. In many cases, using </w:delText>
        </w:r>
        <w:r w:rsidRPr="00020412" w:rsidDel="00621AD1">
          <w:rPr>
            <w:rStyle w:val="CodeInTextPACKT"/>
          </w:rPr>
          <w:delText>PrintUI.DLL</w:delText>
        </w:r>
        <w:r w:rsidRPr="00767324" w:rsidDel="00621AD1">
          <w:delText xml:space="preserve"> </w:delText>
        </w:r>
        <w:commentRangeStart w:id="158"/>
        <w:r w:rsidRPr="00767324" w:rsidDel="00621AD1">
          <w:delText xml:space="preserve">generates a pop-up form </w:delText>
        </w:r>
        <w:commentRangeEnd w:id="158"/>
        <w:r w:rsidR="007D51FC" w:rsidDel="00621AD1">
          <w:rPr>
            <w:rStyle w:val="CommentReference"/>
          </w:rPr>
          <w:commentReference w:id="158"/>
        </w:r>
        <w:r w:rsidRPr="00767324" w:rsidDel="00621AD1">
          <w:delText xml:space="preserve">for you to use, which is useful, but not so helpful in terms of automation. </w:delText>
        </w:r>
      </w:del>
    </w:p>
    <w:p w14:paraId="45E0654E" w14:textId="16827FD4" w:rsidR="00767324" w:rsidRPr="00767324" w:rsidRDefault="00767324" w:rsidP="006243B0">
      <w:pPr>
        <w:pStyle w:val="NormalPACKT"/>
      </w:pPr>
      <w:commentRangeStart w:id="159"/>
      <w:commentRangeStart w:id="160"/>
      <w:r w:rsidRPr="00767324">
        <w:t xml:space="preserve">In practice, </w:t>
      </w:r>
      <w:del w:id="161" w:author="Thomas Lee" w:date="2021-05-03T19:02:00Z">
        <w:r w:rsidRPr="00767324" w:rsidDel="00621AD1">
          <w:delText xml:space="preserve">sometimes </w:delText>
        </w:r>
      </w:del>
      <w:del w:id="162" w:author="Thomas Lee" w:date="2021-05-03T19:03:00Z">
        <w:r w:rsidRPr="00767324" w:rsidDel="00621AD1">
          <w:delText xml:space="preserve">you may see </w:delText>
        </w:r>
      </w:del>
      <w:commentRangeStart w:id="163"/>
      <w:del w:id="164" w:author="Thomas Lee" w:date="2021-05-03T19:02:00Z">
        <w:r w:rsidRPr="00767324" w:rsidDel="00621AD1">
          <w:delText xml:space="preserve">curious </w:delText>
        </w:r>
      </w:del>
      <w:del w:id="165" w:author="Thomas Lee" w:date="2021-05-03T19:03:00Z">
        <w:r w:rsidRPr="00767324" w:rsidDel="00621AD1">
          <w:delText xml:space="preserve">errors </w:delText>
        </w:r>
        <w:commentRangeEnd w:id="163"/>
        <w:r w:rsidR="00F2177C" w:rsidDel="00621AD1">
          <w:rPr>
            <w:rStyle w:val="CommentReference"/>
          </w:rPr>
          <w:commentReference w:id="163"/>
        </w:r>
        <w:r w:rsidRPr="00767324" w:rsidDel="00621AD1">
          <w:delText xml:space="preserve">when using </w:delText>
        </w:r>
      </w:del>
      <w:r w:rsidRPr="00767324">
        <w:rPr>
          <w:rStyle w:val="CodeInTextPACKT"/>
        </w:rPr>
        <w:t>PrintUI.DLL</w:t>
      </w:r>
      <w:ins w:id="166" w:author="Thomas Lee" w:date="2021-05-03T19:03:00Z">
        <w:r w:rsidR="00621AD1">
          <w:rPr>
            <w:rStyle w:val="CodeInTextPACKT"/>
          </w:rPr>
          <w:t xml:space="preserve"> is a little flakey and can generate error messages</w:t>
        </w:r>
      </w:ins>
      <w:ins w:id="167" w:author="Thomas Lee" w:date="2021-05-03T19:04:00Z">
        <w:r w:rsidR="00621AD1">
          <w:rPr>
            <w:rStyle w:val="CodeInTextPACKT"/>
          </w:rPr>
          <w:t xml:space="preserve"> with little supporting detail to help you</w:t>
        </w:r>
      </w:ins>
      <w:r w:rsidRPr="00767324">
        <w:t xml:space="preserve">. The solution is to </w:t>
      </w:r>
      <w:ins w:id="168" w:author="Thomas Lee" w:date="2021-05-03T19:01:00Z">
        <w:r w:rsidR="00621AD1">
          <w:t xml:space="preserve">retry the operation </w:t>
        </w:r>
      </w:ins>
      <w:ins w:id="169" w:author="Thomas Lee" w:date="2021-05-03T19:04:00Z">
        <w:r w:rsidR="00621AD1">
          <w:t xml:space="preserve">after waiting some seconds </w:t>
        </w:r>
      </w:ins>
      <w:ins w:id="170" w:author="Thomas Lee" w:date="2021-05-03T19:01:00Z">
        <w:r w:rsidR="00621AD1">
          <w:t xml:space="preserve">or </w:t>
        </w:r>
      </w:ins>
      <w:ins w:id="171" w:author="Thomas Lee" w:date="2021-05-03T19:04:00Z">
        <w:r w:rsidR="00621AD1">
          <w:t xml:space="preserve">if the issue continues, </w:t>
        </w:r>
      </w:ins>
      <w:r w:rsidRPr="00767324">
        <w:t xml:space="preserve">reboot the server. </w:t>
      </w:r>
      <w:commentRangeEnd w:id="159"/>
      <w:r w:rsidR="0094219E">
        <w:rPr>
          <w:rStyle w:val="CommentReference"/>
        </w:rPr>
        <w:commentReference w:id="159"/>
      </w:r>
      <w:commentRangeEnd w:id="160"/>
      <w:r w:rsidR="00621AD1">
        <w:rPr>
          <w:rStyle w:val="CommentReference"/>
        </w:rPr>
        <w:commentReference w:id="160"/>
      </w:r>
    </w:p>
    <w:p w14:paraId="3D695806" w14:textId="276E9653" w:rsidR="00767324" w:rsidRPr="00767324" w:rsidRDefault="00767324" w:rsidP="006243B0">
      <w:pPr>
        <w:pStyle w:val="NormalPACKT"/>
      </w:pPr>
      <w:del w:id="172" w:author="Thomas Lee" w:date="2021-05-03T19:05:00Z">
        <w:r w:rsidRPr="00767324" w:rsidDel="00621AD1">
          <w:delText xml:space="preserve">A further downside to using </w:delText>
        </w:r>
        <w:r w:rsidRPr="00767324" w:rsidDel="00621AD1">
          <w:rPr>
            <w:rStyle w:val="CodeInTextPACKT"/>
          </w:rPr>
          <w:delText>PrintUI.DLL</w:delText>
        </w:r>
        <w:r w:rsidRPr="00767324" w:rsidDel="00621AD1">
          <w:delText xml:space="preserve"> is that the error messages aren</w:delText>
        </w:r>
        <w:r w:rsidR="009C1265" w:rsidDel="00621AD1">
          <w:delText>'</w:delText>
        </w:r>
        <w:r w:rsidRPr="00767324" w:rsidDel="00621AD1">
          <w:delText xml:space="preserve">t very actionable, should you make errors with the complex syntax involved. </w:delText>
        </w:r>
      </w:del>
      <w:r w:rsidRPr="00767324">
        <w:t>You can get help</w:t>
      </w:r>
      <w:ins w:id="173" w:author="Thomas Lee" w:date="2021-05-03T19:06:00Z">
        <w:r w:rsidR="00621AD1">
          <w:t>ful</w:t>
        </w:r>
      </w:ins>
      <w:r w:rsidRPr="00767324">
        <w:t xml:space="preserve"> information </w:t>
      </w:r>
      <w:ins w:id="174" w:author="Thomas Lee" w:date="2021-05-03T19:05:00Z">
        <w:r w:rsidR="00621AD1">
          <w:t xml:space="preserve">on the syntax needed by </w:t>
        </w:r>
        <w:proofErr w:type="spellStart"/>
        <w:r w:rsidR="00621AD1">
          <w:t>PrintUI</w:t>
        </w:r>
        <w:proofErr w:type="spellEnd"/>
        <w:r w:rsidR="00621AD1">
          <w:t xml:space="preserve">. DLL </w:t>
        </w:r>
      </w:ins>
      <w:r w:rsidRPr="00767324">
        <w:t xml:space="preserve">by opening a PowerShell console window and running the following command: </w:t>
      </w:r>
    </w:p>
    <w:p w14:paraId="1E011796" w14:textId="77777777" w:rsidR="00767324" w:rsidRPr="00767324" w:rsidRDefault="00767324" w:rsidP="006243B0">
      <w:pPr>
        <w:pStyle w:val="CodePACKT"/>
      </w:pPr>
      <w:r w:rsidRPr="00767324">
        <w:t xml:space="preserve">rundll32 printui.dll </w:t>
      </w:r>
      <w:proofErr w:type="spellStart"/>
      <w:r w:rsidRPr="00767324">
        <w:t>PrintUIEntry</w:t>
      </w:r>
      <w:proofErr w:type="spellEnd"/>
    </w:p>
    <w:p w14:paraId="3999786F" w14:textId="397AA65C" w:rsidR="00767324" w:rsidRDefault="00767324" w:rsidP="006243B0">
      <w:pPr>
        <w:pStyle w:val="NormalPACKT"/>
      </w:pPr>
      <w:r w:rsidRPr="00767324">
        <w:br/>
        <w:t>In this recipe, you downloaded and installed two drivers</w:t>
      </w:r>
      <w:ins w:id="175" w:author="Thomas Lee" w:date="2021-05-03T19:07:00Z">
        <w:r w:rsidR="00621AD1">
          <w:t xml:space="preserve">. </w:t>
        </w:r>
      </w:ins>
      <w:del w:id="176" w:author="Thomas Lee" w:date="2021-05-03T19:07:00Z">
        <w:r w:rsidRPr="00767324" w:rsidDel="00621AD1">
          <w:delText>, although y</w:delText>
        </w:r>
      </w:del>
      <w:ins w:id="177" w:author="Thomas Lee" w:date="2021-05-03T19:07:00Z">
        <w:r w:rsidR="00621AD1">
          <w:t>Y</w:t>
        </w:r>
      </w:ins>
      <w:r w:rsidRPr="00767324">
        <w:t xml:space="preserve">ou </w:t>
      </w:r>
      <w:del w:id="178" w:author="Thomas Lee" w:date="2021-05-03T19:07:00Z">
        <w:r w:rsidRPr="00767324" w:rsidDel="00621AD1">
          <w:delText xml:space="preserve">only </w:delText>
        </w:r>
      </w:del>
      <w:r w:rsidRPr="00767324">
        <w:t>use</w:t>
      </w:r>
      <w:del w:id="179" w:author="Thomas Lee" w:date="2021-05-03T19:07:00Z">
        <w:r w:rsidRPr="00767324" w:rsidDel="00621AD1">
          <w:delText>d</w:delText>
        </w:r>
      </w:del>
      <w:r w:rsidRPr="00767324">
        <w:t xml:space="preserve"> one </w:t>
      </w:r>
      <w:ins w:id="180" w:author="Thomas Lee" w:date="2021-05-03T19:07:00Z">
        <w:r w:rsidR="00621AD1">
          <w:t xml:space="preserve">driver in this recipe </w:t>
        </w:r>
      </w:ins>
      <w:r w:rsidRPr="00767324">
        <w:t xml:space="preserve">to create the </w:t>
      </w:r>
      <w:r w:rsidRPr="00767324">
        <w:rPr>
          <w:rStyle w:val="CodeInTextPACKT"/>
        </w:rPr>
        <w:t>SalesPrinter1</w:t>
      </w:r>
      <w:r w:rsidRPr="00AD1D4D">
        <w:t xml:space="preserve"> </w:t>
      </w:r>
      <w:r w:rsidRPr="00767324">
        <w:t xml:space="preserve">printer. You use the second driver in the </w:t>
      </w:r>
      <w:r w:rsidRPr="00767324">
        <w:rPr>
          <w:rStyle w:val="ItalicsPACKT"/>
        </w:rPr>
        <w:t xml:space="preserve">Changing printer </w:t>
      </w:r>
      <w:proofErr w:type="gramStart"/>
      <w:r w:rsidRPr="00767324">
        <w:rPr>
          <w:rStyle w:val="ItalicsPACKT"/>
        </w:rPr>
        <w:t>drivers</w:t>
      </w:r>
      <w:proofErr w:type="gramEnd"/>
      <w:r w:rsidRPr="00767324">
        <w:t xml:space="preserve"> recipe later in this chapter.</w:t>
      </w:r>
    </w:p>
    <w:p w14:paraId="3687AFF3" w14:textId="604EF2F1" w:rsidR="00767324" w:rsidRDefault="00767324" w:rsidP="00767324">
      <w:pPr>
        <w:pStyle w:val="Heading1"/>
      </w:pPr>
      <w:r>
        <w:t>Publishing a printer</w:t>
      </w:r>
    </w:p>
    <w:p w14:paraId="0E75DB51" w14:textId="35E7EABC" w:rsidR="00767324" w:rsidRPr="00767324" w:rsidRDefault="00767324" w:rsidP="006243B0">
      <w:pPr>
        <w:pStyle w:val="NormalPACKT"/>
      </w:pPr>
      <w:r w:rsidRPr="00767324">
        <w:t>After you create and share a printer</w:t>
      </w:r>
      <w:del w:id="181" w:author="Thomas Lee" w:date="2021-05-04T09:58:00Z">
        <w:r w:rsidRPr="00767324" w:rsidDel="006F75DF">
          <w:delText>,</w:delText>
        </w:r>
      </w:del>
      <w:r w:rsidRPr="00767324">
        <w:t xml:space="preserve"> </w:t>
      </w:r>
      <w:ins w:id="182" w:author="Thomas Lee" w:date="2021-05-04T09:58:00Z">
        <w:r w:rsidR="006F75DF">
          <w:t>(</w:t>
        </w:r>
      </w:ins>
      <w:r w:rsidRPr="00767324">
        <w:t>as shown in the previous recipe</w:t>
      </w:r>
      <w:ins w:id="183" w:author="Thomas Lee" w:date="2021-05-04T09:58:00Z">
        <w:r w:rsidR="006F75DF">
          <w:t>)</w:t>
        </w:r>
      </w:ins>
      <w:r w:rsidRPr="00767324">
        <w:t>, you can also publish it to the Active Directory. When you publish a printer, you can also specify a physical location for the printer. Your users can then search for published printers based on location, as well as on capabilities (such as color printers). In this recipe, you publish the printer you created in the previous recipe and examine the results.</w:t>
      </w:r>
    </w:p>
    <w:p w14:paraId="5A6B6454" w14:textId="4283E91D" w:rsidR="00767324" w:rsidRDefault="00767324" w:rsidP="00767324">
      <w:pPr>
        <w:pStyle w:val="Heading2"/>
        <w:tabs>
          <w:tab w:val="left" w:pos="0"/>
        </w:tabs>
      </w:pPr>
      <w:r>
        <w:t xml:space="preserve">Getting </w:t>
      </w:r>
      <w:r w:rsidR="001B580F">
        <w:t>r</w:t>
      </w:r>
      <w:r>
        <w:t>eady</w:t>
      </w:r>
    </w:p>
    <w:p w14:paraId="736FBD4A" w14:textId="1F0857B1" w:rsidR="00767324" w:rsidRPr="00767324" w:rsidRDefault="00767324" w:rsidP="006243B0">
      <w:pPr>
        <w:pStyle w:val="NormalPACKT"/>
      </w:pPr>
      <w:r w:rsidRPr="00767324">
        <w:t xml:space="preserve">Before running this recipe, you need to have the </w:t>
      </w:r>
      <w:r w:rsidRPr="00767324">
        <w:rPr>
          <w:rStyle w:val="CodeInTextPACKT"/>
        </w:rPr>
        <w:t>PSRV</w:t>
      </w:r>
      <w:r w:rsidRPr="00767324">
        <w:t xml:space="preserve"> printer server set up (you did this in the</w:t>
      </w:r>
      <w:r>
        <w:t xml:space="preserve"> </w:t>
      </w:r>
      <w:r w:rsidRPr="00767324">
        <w:rPr>
          <w:rStyle w:val="ItalicsPACKT"/>
        </w:rPr>
        <w:t xml:space="preserve">Installing and sharing </w:t>
      </w:r>
      <w:proofErr w:type="gramStart"/>
      <w:r w:rsidRPr="00767324">
        <w:rPr>
          <w:rStyle w:val="ItalicsPACKT"/>
        </w:rPr>
        <w:t>printers</w:t>
      </w:r>
      <w:proofErr w:type="gramEnd"/>
      <w:r w:rsidRPr="00767324">
        <w:t xml:space="preserve"> recipe). Additionally, you need </w:t>
      </w:r>
      <w:r w:rsidRPr="00767324">
        <w:rPr>
          <w:rStyle w:val="CodeInTextPACKT"/>
        </w:rPr>
        <w:t>SalesPrinter1</w:t>
      </w:r>
      <w:r w:rsidRPr="00767324">
        <w:t xml:space="preserve"> created.</w:t>
      </w:r>
    </w:p>
    <w:p w14:paraId="64F4C34E" w14:textId="756D749F" w:rsidR="00767324" w:rsidRDefault="00767324" w:rsidP="00767324">
      <w:pPr>
        <w:pStyle w:val="Heading2"/>
        <w:tabs>
          <w:tab w:val="left" w:pos="0"/>
        </w:tabs>
      </w:pPr>
      <w:r>
        <w:t>How to do it...</w:t>
      </w:r>
    </w:p>
    <w:p w14:paraId="67E5F0CD" w14:textId="36F28824" w:rsidR="00767324" w:rsidRPr="00767324" w:rsidRDefault="00767324" w:rsidP="00FE06BB">
      <w:pPr>
        <w:pStyle w:val="NumberedBulletPACKT"/>
        <w:numPr>
          <w:ilvl w:val="0"/>
          <w:numId w:val="5"/>
        </w:numPr>
        <w:rPr>
          <w:color w:val="000000"/>
        </w:rPr>
      </w:pPr>
      <w:r w:rsidRPr="00767324">
        <w:t>Getting the printer to publish and store the returned object in </w:t>
      </w:r>
      <w:r w:rsidRPr="00767324">
        <w:rPr>
          <w:rStyle w:val="CodeInTextPACKT"/>
        </w:rPr>
        <w:t>$Printer</w:t>
      </w:r>
    </w:p>
    <w:p w14:paraId="5B7492D8" w14:textId="77777777" w:rsidR="00767324" w:rsidRPr="00767324" w:rsidRDefault="00767324" w:rsidP="006243B0">
      <w:pPr>
        <w:pStyle w:val="CodePACKT"/>
      </w:pPr>
    </w:p>
    <w:p w14:paraId="7B53D9E9" w14:textId="4485C8C9" w:rsidR="00767324" w:rsidRPr="00767324" w:rsidRDefault="00767324" w:rsidP="006243B0">
      <w:pPr>
        <w:pStyle w:val="CodePACKT"/>
      </w:pPr>
      <w:r w:rsidRPr="00767324">
        <w:t>$Printer = Get-Printer -Name SalesPrinter1</w:t>
      </w:r>
    </w:p>
    <w:p w14:paraId="5ADBBFFF" w14:textId="77777777" w:rsidR="00767324" w:rsidRPr="00767324" w:rsidRDefault="00767324" w:rsidP="006243B0">
      <w:pPr>
        <w:pStyle w:val="CodePACKT"/>
      </w:pPr>
    </w:p>
    <w:p w14:paraId="3B617952" w14:textId="223261C8" w:rsidR="00767324" w:rsidRPr="00767324" w:rsidRDefault="00767324" w:rsidP="00767324">
      <w:pPr>
        <w:pStyle w:val="NumberedBulletPACKT"/>
        <w:rPr>
          <w:color w:val="000000"/>
        </w:rPr>
      </w:pPr>
      <w:r w:rsidRPr="00767324">
        <w:t>Viewing the printer details</w:t>
      </w:r>
    </w:p>
    <w:p w14:paraId="7D4BA82C" w14:textId="77777777" w:rsidR="00767324" w:rsidRPr="00767324" w:rsidRDefault="00767324" w:rsidP="006243B0">
      <w:pPr>
        <w:pStyle w:val="CodePACKT"/>
      </w:pPr>
    </w:p>
    <w:p w14:paraId="257816E8" w14:textId="0946D450" w:rsidR="00767324" w:rsidRPr="00767324" w:rsidRDefault="00767324" w:rsidP="006243B0">
      <w:pPr>
        <w:pStyle w:val="CodePACKT"/>
      </w:pPr>
      <w:r w:rsidRPr="00767324">
        <w:t>$Printer | Format-Table -Property Name, Published</w:t>
      </w:r>
    </w:p>
    <w:p w14:paraId="0B138D23" w14:textId="77777777" w:rsidR="00767324" w:rsidRPr="00767324" w:rsidRDefault="00767324" w:rsidP="006243B0">
      <w:pPr>
        <w:pStyle w:val="CodePACKT"/>
      </w:pPr>
    </w:p>
    <w:p w14:paraId="081A3CCD" w14:textId="01DDEC0F" w:rsidR="00767324" w:rsidRPr="00767324" w:rsidRDefault="00767324" w:rsidP="00767324">
      <w:pPr>
        <w:pStyle w:val="NumberedBulletPACKT"/>
        <w:rPr>
          <w:color w:val="000000"/>
        </w:rPr>
      </w:pPr>
      <w:r w:rsidRPr="00767324">
        <w:t>Publishing and sharing the printer to AD</w:t>
      </w:r>
    </w:p>
    <w:p w14:paraId="6C22EF57" w14:textId="77777777" w:rsidR="00767324" w:rsidRPr="00767324" w:rsidRDefault="00767324" w:rsidP="006243B0">
      <w:pPr>
        <w:pStyle w:val="CodePACKT"/>
      </w:pPr>
    </w:p>
    <w:p w14:paraId="719B4A14" w14:textId="053F96BB" w:rsidR="00767324" w:rsidRPr="00767324" w:rsidRDefault="00767324" w:rsidP="006243B0">
      <w:pPr>
        <w:pStyle w:val="CodePACKT"/>
      </w:pPr>
      <w:r w:rsidRPr="00767324">
        <w:t>$Printer | Set-Printer -Location </w:t>
      </w:r>
      <w:r w:rsidR="009C1265">
        <w:t>'</w:t>
      </w:r>
      <w:r w:rsidRPr="00767324">
        <w:t>10th floor 10E4</w:t>
      </w:r>
      <w:r w:rsidR="009C1265">
        <w:t>'</w:t>
      </w:r>
    </w:p>
    <w:p w14:paraId="6D75D7A6" w14:textId="77777777" w:rsidR="00767324" w:rsidRPr="00767324" w:rsidRDefault="00767324" w:rsidP="006243B0">
      <w:pPr>
        <w:pStyle w:val="CodePACKT"/>
      </w:pPr>
      <w:r w:rsidRPr="00767324">
        <w:t>$Printer | Set-Printer -Shared $true -Published $true</w:t>
      </w:r>
    </w:p>
    <w:p w14:paraId="5CDEFB35" w14:textId="77777777" w:rsidR="00767324" w:rsidRPr="00767324" w:rsidRDefault="00767324" w:rsidP="006243B0">
      <w:pPr>
        <w:pStyle w:val="CodePACKT"/>
      </w:pPr>
    </w:p>
    <w:p w14:paraId="7157FC7D" w14:textId="39B5A9FB" w:rsidR="00767324" w:rsidRPr="00767324" w:rsidRDefault="00767324" w:rsidP="00767324">
      <w:pPr>
        <w:pStyle w:val="NumberedBulletPACKT"/>
        <w:rPr>
          <w:color w:val="000000"/>
        </w:rPr>
      </w:pPr>
      <w:r w:rsidRPr="00767324">
        <w:t>Viewing the updated publication status</w:t>
      </w:r>
    </w:p>
    <w:p w14:paraId="3D5A28E9" w14:textId="77777777" w:rsidR="00767324" w:rsidRPr="00767324" w:rsidRDefault="00767324" w:rsidP="006243B0">
      <w:pPr>
        <w:pStyle w:val="CodePACKT"/>
      </w:pPr>
    </w:p>
    <w:p w14:paraId="577E3840" w14:textId="6047CB96" w:rsidR="00767324" w:rsidRPr="00767324" w:rsidRDefault="00767324" w:rsidP="006243B0">
      <w:pPr>
        <w:pStyle w:val="CodePACKT"/>
      </w:pPr>
      <w:r w:rsidRPr="00767324">
        <w:t>Get-Printer -Name SalesPrinter1 |</w:t>
      </w:r>
    </w:p>
    <w:p w14:paraId="031FFD4A" w14:textId="1591D590" w:rsidR="00767324" w:rsidRPr="00767324" w:rsidRDefault="00767324" w:rsidP="006243B0">
      <w:pPr>
        <w:pStyle w:val="CodePACKT"/>
        <w:rPr>
          <w:b/>
          <w:bCs/>
          <w:lang w:val="en-GB"/>
        </w:rPr>
      </w:pPr>
      <w:r w:rsidRPr="00767324">
        <w:t>  Format-Table -Property Name, Location, </w:t>
      </w:r>
      <w:proofErr w:type="spellStart"/>
      <w:r w:rsidRPr="00767324">
        <w:t>Driver</w:t>
      </w:r>
      <w:r>
        <w:t>N</w:t>
      </w:r>
      <w:r w:rsidRPr="00767324">
        <w:t>ame</w:t>
      </w:r>
      <w:proofErr w:type="spellEnd"/>
      <w:r w:rsidRPr="00767324">
        <w:t>, Published</w:t>
      </w:r>
    </w:p>
    <w:p w14:paraId="1CF56A8B" w14:textId="08F33EA9" w:rsidR="00767324" w:rsidRDefault="00767324" w:rsidP="00767324">
      <w:pPr>
        <w:pStyle w:val="Heading2"/>
        <w:numPr>
          <w:ilvl w:val="1"/>
          <w:numId w:val="3"/>
        </w:numPr>
        <w:tabs>
          <w:tab w:val="left" w:pos="0"/>
        </w:tabs>
      </w:pPr>
      <w:r>
        <w:t>How it works...</w:t>
      </w:r>
    </w:p>
    <w:p w14:paraId="76B7945C" w14:textId="539F80FC" w:rsidR="00767324" w:rsidRDefault="00767324" w:rsidP="006243B0">
      <w:pPr>
        <w:pStyle w:val="NormalPACKT"/>
        <w:rPr>
          <w:lang w:val="en-GB"/>
        </w:rPr>
      </w:pPr>
      <w:r>
        <w:rPr>
          <w:lang w:val="en-GB"/>
        </w:rPr>
        <w:t xml:space="preserve">In </w:t>
      </w:r>
      <w:r w:rsidRPr="00767324">
        <w:rPr>
          <w:rStyle w:val="ItalicsPACKT"/>
        </w:rPr>
        <w:t>step</w:t>
      </w:r>
      <w:r w:rsidRPr="00D831F6">
        <w:rPr>
          <w:rStyle w:val="ItalicsPACKT"/>
        </w:rPr>
        <w:t xml:space="preserve"> 1</w:t>
      </w:r>
      <w:r>
        <w:rPr>
          <w:lang w:val="en-GB"/>
        </w:rPr>
        <w:t xml:space="preserve">, you obtain details of the printer you wish to share, and you store this into the variable </w:t>
      </w:r>
      <w:r w:rsidRPr="00767324">
        <w:rPr>
          <w:rStyle w:val="CodeInTextPACKT"/>
        </w:rPr>
        <w:t>$Printer</w:t>
      </w:r>
      <w:r>
        <w:rPr>
          <w:lang w:val="en-GB"/>
        </w:rPr>
        <w:t xml:space="preserve">, producing no output. In </w:t>
      </w:r>
      <w:r w:rsidRPr="00767324">
        <w:rPr>
          <w:rStyle w:val="ItalicsPACKT"/>
        </w:rPr>
        <w:t>step 2</w:t>
      </w:r>
      <w:r>
        <w:rPr>
          <w:lang w:val="en-GB"/>
        </w:rPr>
        <w:t xml:space="preserve">, you examine the printer details contained in </w:t>
      </w:r>
      <w:r w:rsidRPr="00767324">
        <w:rPr>
          <w:rStyle w:val="CodeInTextPACKT"/>
        </w:rPr>
        <w:t>$Printer</w:t>
      </w:r>
      <w:r>
        <w:rPr>
          <w:lang w:val="en-GB"/>
        </w:rPr>
        <w:t xml:space="preserve"> with output like this:</w:t>
      </w:r>
    </w:p>
    <w:p w14:paraId="29241944" w14:textId="51DBA520" w:rsidR="00767324" w:rsidRPr="00767324" w:rsidRDefault="00767324" w:rsidP="00767324">
      <w:pPr>
        <w:pStyle w:val="FigurePACKT"/>
        <w:rPr>
          <w:b/>
          <w:bCs/>
          <w:lang w:val="en-GB"/>
        </w:rPr>
      </w:pPr>
      <w:r>
        <w:drawing>
          <wp:inline distT="0" distB="0" distL="0" distR="0" wp14:anchorId="725AA67F" wp14:editId="24C4C0E8">
            <wp:extent cx="2753408" cy="69076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7191" cy="696734"/>
                    </a:xfrm>
                    <a:prstGeom prst="rect">
                      <a:avLst/>
                    </a:prstGeom>
                  </pic:spPr>
                </pic:pic>
              </a:graphicData>
            </a:graphic>
          </wp:inline>
        </w:drawing>
      </w:r>
    </w:p>
    <w:p w14:paraId="207056B8" w14:textId="1002B9D3" w:rsidR="00767324" w:rsidRDefault="00767324" w:rsidP="007A355F">
      <w:pPr>
        <w:pStyle w:val="FigureCaptionPACKT"/>
      </w:pPr>
      <w:r>
        <w:t>Figure 11.3: Viewing the SalesPrinter1 printer on PSRV</w:t>
      </w:r>
    </w:p>
    <w:p w14:paraId="10BB8DFD" w14:textId="45B46841" w:rsidR="00767324" w:rsidRDefault="00767324" w:rsidP="00462ED2">
      <w:pPr>
        <w:pStyle w:val="LayoutInformationPACKT"/>
      </w:pPr>
      <w:r>
        <w:t>I</w:t>
      </w:r>
      <w:r w:rsidRPr="006D38BA">
        <w:t>nsert image B42024_</w:t>
      </w:r>
      <w:r>
        <w:t>11</w:t>
      </w:r>
      <w:r w:rsidRPr="006D38BA">
        <w:t>_</w:t>
      </w:r>
      <w:r>
        <w:t>03</w:t>
      </w:r>
      <w:r w:rsidRPr="006D38BA">
        <w:t>.png</w:t>
      </w:r>
    </w:p>
    <w:p w14:paraId="5B9A4636" w14:textId="314CF0BD" w:rsidR="00767324" w:rsidRDefault="00767324" w:rsidP="006243B0">
      <w:pPr>
        <w:pStyle w:val="NormalPACKT"/>
        <w:rPr>
          <w:lang w:val="en-GB"/>
        </w:rPr>
      </w:pPr>
      <w:r>
        <w:rPr>
          <w:lang w:val="en-GB"/>
        </w:rPr>
        <w:t xml:space="preserve">In </w:t>
      </w:r>
      <w:r w:rsidRPr="00767324">
        <w:rPr>
          <w:rStyle w:val="ItalicsPACKT"/>
        </w:rPr>
        <w:t>step 3</w:t>
      </w:r>
      <w:r>
        <w:rPr>
          <w:lang w:val="en-GB"/>
        </w:rPr>
        <w:t>, you publish the printer to the Reskit.Org AD</w:t>
      </w:r>
      <w:ins w:id="184" w:author="Thomas Lee" w:date="2021-05-03T19:07:00Z">
        <w:r w:rsidR="00621AD1">
          <w:rPr>
            <w:lang w:val="en-GB"/>
          </w:rPr>
          <w:t>,</w:t>
        </w:r>
      </w:ins>
      <w:r>
        <w:rPr>
          <w:lang w:val="en-GB"/>
        </w:rPr>
        <w:t xml:space="preserve"> and you share the printer explicitly. This step produces no output. In </w:t>
      </w:r>
      <w:r w:rsidRPr="00767324">
        <w:rPr>
          <w:rStyle w:val="ItalicsPACKT"/>
        </w:rPr>
        <w:t>step 4</w:t>
      </w:r>
      <w:r>
        <w:rPr>
          <w:lang w:val="en-GB"/>
        </w:rPr>
        <w:t xml:space="preserve">, you use </w:t>
      </w:r>
      <w:r w:rsidRPr="00767324">
        <w:rPr>
          <w:rStyle w:val="CodeInTextPACKT"/>
        </w:rPr>
        <w:t>Get-Printer</w:t>
      </w:r>
      <w:r>
        <w:rPr>
          <w:lang w:val="en-GB"/>
        </w:rPr>
        <w:t xml:space="preserve"> to review the publication status of the printer, with output like this:</w:t>
      </w:r>
    </w:p>
    <w:p w14:paraId="1D6A41B6" w14:textId="6B0316A6" w:rsidR="00767324" w:rsidRDefault="00767324" w:rsidP="00767324">
      <w:pPr>
        <w:pStyle w:val="FigurePACKT"/>
        <w:rPr>
          <w:lang w:val="en-GB"/>
        </w:rPr>
      </w:pPr>
      <w:r>
        <w:drawing>
          <wp:inline distT="0" distB="0" distL="0" distR="0" wp14:anchorId="7088CED8" wp14:editId="6491B709">
            <wp:extent cx="3560995" cy="866775"/>
            <wp:effectExtent l="0" t="0" r="190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9060" cy="878475"/>
                    </a:xfrm>
                    <a:prstGeom prst="rect">
                      <a:avLst/>
                    </a:prstGeom>
                  </pic:spPr>
                </pic:pic>
              </a:graphicData>
            </a:graphic>
          </wp:inline>
        </w:drawing>
      </w:r>
    </w:p>
    <w:p w14:paraId="79819102" w14:textId="787BDECC" w:rsidR="00767324" w:rsidRDefault="00767324" w:rsidP="007A355F">
      <w:pPr>
        <w:pStyle w:val="FigureCaptionPACKT"/>
      </w:pPr>
      <w:r>
        <w:t>Figure 11.4: Viewing the SalesPrinter1 printer details</w:t>
      </w:r>
    </w:p>
    <w:p w14:paraId="7AA4FB93" w14:textId="29B44BD9" w:rsidR="00767324" w:rsidRDefault="00767324" w:rsidP="004E3603">
      <w:pPr>
        <w:pStyle w:val="LayoutInformationPACKT"/>
      </w:pPr>
      <w:r>
        <w:t>I</w:t>
      </w:r>
      <w:r w:rsidRPr="006D38BA">
        <w:t>nsert image B42024_</w:t>
      </w:r>
      <w:r>
        <w:t>11</w:t>
      </w:r>
      <w:r w:rsidRPr="006D38BA">
        <w:t>_</w:t>
      </w:r>
      <w:r>
        <w:t>04</w:t>
      </w:r>
      <w:r w:rsidRPr="006D38BA">
        <w:t>.png</w:t>
      </w:r>
    </w:p>
    <w:p w14:paraId="0E051CDB" w14:textId="00BA954B" w:rsidR="00767324" w:rsidRDefault="00767324" w:rsidP="00767324">
      <w:pPr>
        <w:pStyle w:val="Heading2"/>
      </w:pPr>
      <w:r>
        <w:t>There</w:t>
      </w:r>
      <w:r w:rsidR="009C1265">
        <w:t>'</w:t>
      </w:r>
      <w:r>
        <w:t>s more...</w:t>
      </w:r>
    </w:p>
    <w:p w14:paraId="05D6ECF4" w14:textId="38B7178E" w:rsidR="00767324" w:rsidRDefault="00767324" w:rsidP="006243B0">
      <w:pPr>
        <w:pStyle w:val="NormalPACKT"/>
      </w:pPr>
      <w:r w:rsidRPr="00767324">
        <w:t xml:space="preserve">Publishing a printer to AD allows users to locate printers near them using the </w:t>
      </w:r>
      <w:r w:rsidRPr="008419BC">
        <w:rPr>
          <w:rStyle w:val="ScreenTextPACKT"/>
        </w:rPr>
        <w:t>Add Printer</w:t>
      </w:r>
      <w:r>
        <w:rPr>
          <w:rFonts w:ascii="FranklinGothic-Demi" w:hAnsi="FranklinGothic-Demi"/>
        </w:rPr>
        <w:t xml:space="preserve"> </w:t>
      </w:r>
      <w:r w:rsidRPr="00767324">
        <w:t xml:space="preserve">dialog to search for published printers. For example, if you log </w:t>
      </w:r>
      <w:r>
        <w:t>onto any computer in the domain</w:t>
      </w:r>
      <w:r w:rsidRPr="00767324">
        <w:t>,</w:t>
      </w:r>
      <w:r>
        <w:t xml:space="preserve"> </w:t>
      </w:r>
      <w:r w:rsidRPr="00767324">
        <w:t xml:space="preserve">you can get to this dialog </w:t>
      </w:r>
      <w:ins w:id="185" w:author="Thomas Lee" w:date="2021-05-03T19:07:00Z">
        <w:r w:rsidR="00621AD1">
          <w:t xml:space="preserve">box </w:t>
        </w:r>
      </w:ins>
      <w:r w:rsidRPr="00767324">
        <w:t xml:space="preserve">by clicking </w:t>
      </w:r>
      <w:r w:rsidRPr="00BD0F07">
        <w:rPr>
          <w:rStyle w:val="ScreenTextPACKT"/>
        </w:rPr>
        <w:t>Start | Settings | Devices | Printers &amp; scanners</w:t>
      </w:r>
      <w:r w:rsidRPr="00767324">
        <w:rPr>
          <w:rFonts w:ascii="FranklinGothic-Demi" w:hAnsi="FranklinGothic-Demi"/>
        </w:rPr>
        <w:t xml:space="preserve"> </w:t>
      </w:r>
      <w:r w:rsidRPr="00767324">
        <w:t>to</w:t>
      </w:r>
      <w:r>
        <w:t xml:space="preserve"> </w:t>
      </w:r>
      <w:r w:rsidRPr="00767324">
        <w:t>bring up</w:t>
      </w:r>
      <w:r w:rsidRPr="00BD0F07">
        <w:t xml:space="preserve"> the</w:t>
      </w:r>
      <w:r w:rsidRPr="008419BC">
        <w:t xml:space="preserve"> </w:t>
      </w:r>
      <w:r w:rsidRPr="00BD0F07">
        <w:rPr>
          <w:rStyle w:val="ScreenTextPACKT"/>
        </w:rPr>
        <w:t>Add printers &amp; scanners</w:t>
      </w:r>
      <w:r w:rsidRPr="00767324">
        <w:rPr>
          <w:rFonts w:ascii="FranklinGothic-Demi" w:hAnsi="FranklinGothic-Demi"/>
        </w:rPr>
        <w:t xml:space="preserve"> </w:t>
      </w:r>
      <w:r w:rsidRPr="00767324">
        <w:t xml:space="preserve">dialog. From this dialog box, click </w:t>
      </w:r>
      <w:r w:rsidRPr="00624E47">
        <w:rPr>
          <w:rStyle w:val="ScreenTextPACKT"/>
        </w:rPr>
        <w:t>Add a printer or scanner</w:t>
      </w:r>
      <w:r w:rsidRPr="00767324">
        <w:t xml:space="preserve">. Wait until the search is complete, then click on </w:t>
      </w:r>
      <w:proofErr w:type="gramStart"/>
      <w:r w:rsidRPr="001D1DA9">
        <w:rPr>
          <w:rStyle w:val="ScreenTextPACKT"/>
        </w:rPr>
        <w:t>The</w:t>
      </w:r>
      <w:proofErr w:type="gramEnd"/>
      <w:r w:rsidRPr="001D1DA9">
        <w:rPr>
          <w:rStyle w:val="ScreenTextPACKT"/>
        </w:rPr>
        <w:t xml:space="preserve"> printer that I want isn</w:t>
      </w:r>
      <w:r w:rsidR="009C1265" w:rsidRPr="001D1DA9">
        <w:rPr>
          <w:rStyle w:val="ScreenTextPACKT"/>
        </w:rPr>
        <w:t>'</w:t>
      </w:r>
      <w:r w:rsidRPr="001D1DA9">
        <w:rPr>
          <w:rStyle w:val="ScreenTextPACKT"/>
        </w:rPr>
        <w:t>t listed</w:t>
      </w:r>
      <w:r w:rsidRPr="00767324">
        <w:t>,</w:t>
      </w:r>
      <w:r>
        <w:t xml:space="preserve"> </w:t>
      </w:r>
      <w:r w:rsidRPr="00767324">
        <w:t xml:space="preserve">which brings up the </w:t>
      </w:r>
      <w:r w:rsidRPr="00FE5A70">
        <w:rPr>
          <w:rStyle w:val="ScreenTextPACKT"/>
        </w:rPr>
        <w:t>Add Printer</w:t>
      </w:r>
      <w:r w:rsidRPr="00767324">
        <w:rPr>
          <w:rFonts w:ascii="FranklinGothic-Demi" w:hAnsi="FranklinGothic-Demi"/>
        </w:rPr>
        <w:t xml:space="preserve"> </w:t>
      </w:r>
      <w:r w:rsidRPr="00767324">
        <w:t>dialog,</w:t>
      </w:r>
      <w:r>
        <w:t xml:space="preserve"> like this:</w:t>
      </w:r>
    </w:p>
    <w:p w14:paraId="022302CB" w14:textId="7F000CBB" w:rsidR="00767324" w:rsidRDefault="00767324" w:rsidP="00767324">
      <w:pPr>
        <w:pStyle w:val="FigurePACKT"/>
        <w:rPr>
          <w:b/>
          <w:bCs/>
          <w:lang w:val="en-GB"/>
        </w:rPr>
      </w:pPr>
      <w:r>
        <w:drawing>
          <wp:inline distT="0" distB="0" distL="0" distR="0" wp14:anchorId="7E8ADC31" wp14:editId="4D12E7A8">
            <wp:extent cx="3544068" cy="26193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3775" cy="2641331"/>
                    </a:xfrm>
                    <a:prstGeom prst="rect">
                      <a:avLst/>
                    </a:prstGeom>
                  </pic:spPr>
                </pic:pic>
              </a:graphicData>
            </a:graphic>
          </wp:inline>
        </w:drawing>
      </w:r>
    </w:p>
    <w:p w14:paraId="33AC87E3" w14:textId="0B452FC3" w:rsidR="00767324" w:rsidRDefault="00767324" w:rsidP="007A355F">
      <w:pPr>
        <w:pStyle w:val="FigureCaptionPACKT"/>
      </w:pPr>
      <w:r>
        <w:t>Figure 11.5: Using the Add Printer dialog</w:t>
      </w:r>
    </w:p>
    <w:p w14:paraId="7CE5D838" w14:textId="5E7544BF" w:rsidR="00767324" w:rsidRDefault="00767324" w:rsidP="00256161">
      <w:pPr>
        <w:pStyle w:val="LayoutInformationPACKT"/>
      </w:pPr>
      <w:r>
        <w:t>I</w:t>
      </w:r>
      <w:r w:rsidRPr="006D38BA">
        <w:t>nsert image B42024_</w:t>
      </w:r>
      <w:r>
        <w:t>11</w:t>
      </w:r>
      <w:r w:rsidRPr="006D38BA">
        <w:t>_</w:t>
      </w:r>
      <w:r>
        <w:t>05</w:t>
      </w:r>
      <w:r w:rsidRPr="006D38BA">
        <w:t>.png</w:t>
      </w:r>
    </w:p>
    <w:p w14:paraId="3FF55ADE" w14:textId="5FA662EA" w:rsidR="00767324" w:rsidRDefault="00767324" w:rsidP="006243B0">
      <w:pPr>
        <w:pStyle w:val="NormalPACKT"/>
      </w:pPr>
      <w:r w:rsidRPr="00767324">
        <w:t xml:space="preserve">From this dialog box, click on </w:t>
      </w:r>
      <w:r w:rsidRPr="00491F38">
        <w:rPr>
          <w:rStyle w:val="ScreenTextPACKT"/>
        </w:rPr>
        <w:t>Next</w:t>
      </w:r>
      <w:r w:rsidRPr="00767324">
        <w:t xml:space="preserve"> to bring up the </w:t>
      </w:r>
      <w:r w:rsidRPr="00491F38">
        <w:rPr>
          <w:rStyle w:val="ScreenTextPACKT"/>
        </w:rPr>
        <w:t>Find Printers</w:t>
      </w:r>
      <w:r w:rsidRPr="00767324">
        <w:t xml:space="preserve"> dialog, which looks like this:</w:t>
      </w:r>
    </w:p>
    <w:p w14:paraId="51E9501A" w14:textId="31B3C30A" w:rsidR="00767324" w:rsidRPr="00767324" w:rsidRDefault="00767324" w:rsidP="00767324">
      <w:pPr>
        <w:pStyle w:val="FigurePACKT"/>
        <w:rPr>
          <w:b/>
          <w:bCs/>
        </w:rPr>
      </w:pPr>
      <w:r>
        <w:drawing>
          <wp:inline distT="0" distB="0" distL="0" distR="0" wp14:anchorId="584E212F" wp14:editId="70906CC8">
            <wp:extent cx="2752725" cy="2646237"/>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0403" cy="2672844"/>
                    </a:xfrm>
                    <a:prstGeom prst="rect">
                      <a:avLst/>
                    </a:prstGeom>
                  </pic:spPr>
                </pic:pic>
              </a:graphicData>
            </a:graphic>
          </wp:inline>
        </w:drawing>
      </w:r>
    </w:p>
    <w:p w14:paraId="2BE60326" w14:textId="70947CFF" w:rsidR="00767324" w:rsidRDefault="00767324" w:rsidP="007A355F">
      <w:pPr>
        <w:pStyle w:val="FigureCaptionPACKT"/>
      </w:pPr>
      <w:r>
        <w:t>Figure 11.</w:t>
      </w:r>
      <w:r w:rsidR="00B97DB6">
        <w:t>6</w:t>
      </w:r>
      <w:r>
        <w:t>: Using the Find Printers dialog</w:t>
      </w:r>
    </w:p>
    <w:p w14:paraId="3213A1E5" w14:textId="4A09A0CD" w:rsidR="00767324" w:rsidRDefault="00767324" w:rsidP="005B68D2">
      <w:pPr>
        <w:pStyle w:val="LayoutInformationPACKT"/>
      </w:pPr>
      <w:r>
        <w:t>I</w:t>
      </w:r>
      <w:r w:rsidRPr="006D38BA">
        <w:t>nsert image B42024_</w:t>
      </w:r>
      <w:r>
        <w:t>11</w:t>
      </w:r>
      <w:r w:rsidRPr="006D38BA">
        <w:t>_</w:t>
      </w:r>
      <w:r>
        <w:t>06</w:t>
      </w:r>
      <w:r w:rsidRPr="006D38BA">
        <w:t>.png</w:t>
      </w:r>
    </w:p>
    <w:p w14:paraId="0D2D8F44" w14:textId="7899017A" w:rsidR="00767324" w:rsidRPr="00767324" w:rsidRDefault="00767324" w:rsidP="006243B0">
      <w:pPr>
        <w:pStyle w:val="NormalPACKT"/>
      </w:pPr>
      <w:r>
        <w:t>In larger organizations, publishing printers to the AD can be very useful in helping users to find the corporate printers available to them.</w:t>
      </w:r>
    </w:p>
    <w:p w14:paraId="1EECDE9B" w14:textId="17359583" w:rsidR="0098498E" w:rsidRDefault="00767324" w:rsidP="0098498E">
      <w:pPr>
        <w:pStyle w:val="Heading1"/>
      </w:pPr>
      <w:r>
        <w:t>Changing the spooler directory</w:t>
      </w:r>
    </w:p>
    <w:p w14:paraId="71F2E8A4" w14:textId="7D592563" w:rsidR="00767324" w:rsidRPr="00767324" w:rsidRDefault="00767324" w:rsidP="006243B0">
      <w:pPr>
        <w:pStyle w:val="NormalPACKT"/>
      </w:pPr>
      <w:r w:rsidRPr="00767324">
        <w:t>During the printing process, the Windows printer spooler in Windows uses an on-disk folder to</w:t>
      </w:r>
      <w:r>
        <w:t xml:space="preserve"> </w:t>
      </w:r>
      <w:r w:rsidRPr="00767324">
        <w:t xml:space="preserve">hold the temporary files </w:t>
      </w:r>
      <w:r>
        <w:t>the printing process creates</w:t>
      </w:r>
      <w:r w:rsidRPr="00767324">
        <w:t xml:space="preserve">. If multiple users each print </w:t>
      </w:r>
      <w:ins w:id="186" w:author="Thomas Lee" w:date="2021-05-04T09:58:00Z">
        <w:r w:rsidR="006F75DF">
          <w:t xml:space="preserve">very </w:t>
        </w:r>
      </w:ins>
      <w:r w:rsidRPr="00767324">
        <w:t>large documents</w:t>
      </w:r>
      <w:r>
        <w:t xml:space="preserve"> </w:t>
      </w:r>
      <w:r w:rsidRPr="00767324">
        <w:t>to a single printer, the print queue</w:t>
      </w:r>
      <w:del w:id="187" w:author="Thomas Lee" w:date="2021-05-04T09:59:00Z">
        <w:r w:rsidDel="006F75DF">
          <w:delText>,</w:delText>
        </w:r>
      </w:del>
      <w:r>
        <w:t xml:space="preserve"> and the temporary folder</w:t>
      </w:r>
      <w:del w:id="188" w:author="Thomas Lee" w:date="2021-05-04T09:59:00Z">
        <w:r w:rsidDel="006F75DF">
          <w:delText>,</w:delText>
        </w:r>
      </w:del>
      <w:r>
        <w:t xml:space="preserve"> </w:t>
      </w:r>
      <w:r w:rsidRPr="00767324">
        <w:t xml:space="preserve">can get quite large. By default, this folder is </w:t>
      </w:r>
      <w:r w:rsidRPr="009C0F64">
        <w:rPr>
          <w:rStyle w:val="CodeInTextPACKT"/>
        </w:rPr>
        <w:t>C:\Windows\System32\spool\PRINTERS</w:t>
      </w:r>
      <w:r w:rsidRPr="00767324">
        <w:t>. For a busy print server with multiple printers, you may wish to</w:t>
      </w:r>
      <w:r>
        <w:t xml:space="preserve"> </w:t>
      </w:r>
      <w:r w:rsidRPr="00767324">
        <w:t>change the default spool folder</w:t>
      </w:r>
      <w:r>
        <w:t>.</w:t>
      </w:r>
    </w:p>
    <w:p w14:paraId="0024B535" w14:textId="1CFC5CD4" w:rsidR="0098498E" w:rsidRDefault="0098498E" w:rsidP="0098498E">
      <w:pPr>
        <w:pStyle w:val="Heading2"/>
        <w:tabs>
          <w:tab w:val="left" w:pos="0"/>
        </w:tabs>
      </w:pPr>
      <w:r>
        <w:t xml:space="preserve">Getting </w:t>
      </w:r>
      <w:r w:rsidR="00272856">
        <w:t>r</w:t>
      </w:r>
      <w:r>
        <w:t>eady</w:t>
      </w:r>
    </w:p>
    <w:p w14:paraId="2512FADB" w14:textId="5FFC4059" w:rsidR="00767324" w:rsidRPr="00767324" w:rsidRDefault="00767324" w:rsidP="006243B0">
      <w:pPr>
        <w:pStyle w:val="NormalPACKT"/>
      </w:pPr>
      <w:r w:rsidRPr="00767324">
        <w:t xml:space="preserve">This recipe uses the </w:t>
      </w:r>
      <w:r w:rsidRPr="00767324">
        <w:rPr>
          <w:rStyle w:val="CodeInTextPACKT"/>
        </w:rPr>
        <w:t>PSRV</w:t>
      </w:r>
      <w:r w:rsidRPr="00767324">
        <w:t xml:space="preserve"> printer server </w:t>
      </w:r>
      <w:del w:id="189" w:author="Thomas Lee" w:date="2021-05-04T09:59:00Z">
        <w:r w:rsidRPr="00767324" w:rsidDel="006F75DF">
          <w:delText xml:space="preserve">that was </w:delText>
        </w:r>
      </w:del>
      <w:r w:rsidRPr="00767324">
        <w:t xml:space="preserve">set up as per the </w:t>
      </w:r>
      <w:r w:rsidRPr="00767324">
        <w:rPr>
          <w:rStyle w:val="ItalicsPACKT"/>
        </w:rPr>
        <w:t xml:space="preserve">Installing and sharing </w:t>
      </w:r>
      <w:proofErr w:type="gramStart"/>
      <w:r w:rsidRPr="00767324">
        <w:rPr>
          <w:rStyle w:val="ItalicsPACKT"/>
        </w:rPr>
        <w:t>printers</w:t>
      </w:r>
      <w:proofErr w:type="gramEnd"/>
      <w:r w:rsidRPr="00767324">
        <w:t xml:space="preserve"> recipe.</w:t>
      </w:r>
    </w:p>
    <w:p w14:paraId="424B75ED" w14:textId="5BA1F656" w:rsidR="0098498E" w:rsidRDefault="0098498E" w:rsidP="0098498E">
      <w:pPr>
        <w:pStyle w:val="Heading2"/>
        <w:tabs>
          <w:tab w:val="left" w:pos="0"/>
        </w:tabs>
      </w:pPr>
      <w:r>
        <w:t>How to do it...</w:t>
      </w:r>
    </w:p>
    <w:p w14:paraId="4C4C5998" w14:textId="7E2A0733" w:rsidR="00581543" w:rsidRPr="00581543" w:rsidRDefault="00581543" w:rsidP="00FE06BB">
      <w:pPr>
        <w:pStyle w:val="NumberedBulletPACKT"/>
        <w:numPr>
          <w:ilvl w:val="0"/>
          <w:numId w:val="6"/>
        </w:numPr>
      </w:pPr>
      <w:r w:rsidRPr="00581543">
        <w:t>Loading the </w:t>
      </w:r>
      <w:proofErr w:type="spellStart"/>
      <w:r w:rsidRPr="00D1472C">
        <w:rPr>
          <w:rStyle w:val="CodeInTextPACKT"/>
        </w:rPr>
        <w:t>System.Printing</w:t>
      </w:r>
      <w:proofErr w:type="spellEnd"/>
      <w:r w:rsidRPr="00581543">
        <w:t> namespace and classes</w:t>
      </w:r>
    </w:p>
    <w:p w14:paraId="54C6C0F3" w14:textId="77777777" w:rsidR="00581543" w:rsidRDefault="00581543" w:rsidP="006243B0">
      <w:pPr>
        <w:pStyle w:val="CodePACKT"/>
      </w:pPr>
    </w:p>
    <w:p w14:paraId="2815FA7B" w14:textId="4092A4BD" w:rsidR="00581543" w:rsidRPr="00581543" w:rsidRDefault="00581543" w:rsidP="006243B0">
      <w:pPr>
        <w:pStyle w:val="CodePACKT"/>
      </w:pPr>
      <w:r w:rsidRPr="00581543">
        <w:t>Add-Type -</w:t>
      </w:r>
      <w:proofErr w:type="spellStart"/>
      <w:r w:rsidRPr="00581543">
        <w:t>AssemblyName</w:t>
      </w:r>
      <w:proofErr w:type="spellEnd"/>
      <w:r w:rsidRPr="00581543">
        <w:t> </w:t>
      </w:r>
      <w:proofErr w:type="spellStart"/>
      <w:r w:rsidRPr="00581543">
        <w:t>System.Printing</w:t>
      </w:r>
      <w:proofErr w:type="spellEnd"/>
    </w:p>
    <w:p w14:paraId="6E37077D"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50273933" w14:textId="06C1B98A" w:rsidR="00581543" w:rsidRPr="00581543" w:rsidRDefault="00581543" w:rsidP="00581543">
      <w:pPr>
        <w:pStyle w:val="NumberedBulletPACKT"/>
        <w:rPr>
          <w:color w:val="000000"/>
        </w:rPr>
      </w:pPr>
      <w:r w:rsidRPr="00581543">
        <w:t>Defining the required permissions</w:t>
      </w:r>
    </w:p>
    <w:p w14:paraId="1B30F779" w14:textId="77777777" w:rsidR="00581543" w:rsidRPr="00581543" w:rsidRDefault="00581543" w:rsidP="006243B0">
      <w:pPr>
        <w:pStyle w:val="CodePACKT"/>
      </w:pPr>
    </w:p>
    <w:p w14:paraId="0BCA3DDC" w14:textId="3FE6FAD1" w:rsidR="00581543" w:rsidRPr="00581543" w:rsidRDefault="00581543" w:rsidP="006243B0">
      <w:pPr>
        <w:pStyle w:val="CodePACKT"/>
      </w:pPr>
      <w:r w:rsidRPr="00581543">
        <w:t>$Permissions =</w:t>
      </w:r>
    </w:p>
    <w:p w14:paraId="68B3DCB6" w14:textId="77777777" w:rsidR="00581543" w:rsidRPr="00581543" w:rsidRDefault="00581543" w:rsidP="006243B0">
      <w:pPr>
        <w:pStyle w:val="CodePACKT"/>
      </w:pPr>
      <w:r w:rsidRPr="00581543">
        <w:t>   [System.Printing.PrintSystemDesiredAccess]::AdministrateServer</w:t>
      </w:r>
    </w:p>
    <w:p w14:paraId="5727305F" w14:textId="77777777" w:rsidR="00581543" w:rsidRPr="00581543" w:rsidRDefault="00581543" w:rsidP="006243B0">
      <w:pPr>
        <w:pStyle w:val="CodePACKT"/>
      </w:pPr>
    </w:p>
    <w:p w14:paraId="157788D4" w14:textId="50F7848D" w:rsidR="00581543" w:rsidRPr="00581543" w:rsidRDefault="00581543" w:rsidP="00581543">
      <w:pPr>
        <w:pStyle w:val="NumberedBulletPACKT"/>
        <w:rPr>
          <w:color w:val="000000"/>
        </w:rPr>
      </w:pPr>
      <w:r w:rsidRPr="00581543">
        <w:t>Creating a </w:t>
      </w:r>
      <w:proofErr w:type="spellStart"/>
      <w:r w:rsidRPr="00494549">
        <w:rPr>
          <w:rStyle w:val="CodeInTextPACKT"/>
        </w:rPr>
        <w:t>PrintServer</w:t>
      </w:r>
      <w:proofErr w:type="spellEnd"/>
      <w:r w:rsidRPr="00581543">
        <w:t> object with the required permissions</w:t>
      </w:r>
    </w:p>
    <w:p w14:paraId="0C0BE899" w14:textId="77777777" w:rsidR="00581543" w:rsidRPr="00581543" w:rsidRDefault="00581543" w:rsidP="006243B0">
      <w:pPr>
        <w:pStyle w:val="CodePACKT"/>
      </w:pPr>
    </w:p>
    <w:p w14:paraId="25C8D81A" w14:textId="65265EB3" w:rsidR="00581543" w:rsidRPr="00581543" w:rsidRDefault="00581543" w:rsidP="006243B0">
      <w:pPr>
        <w:pStyle w:val="CodePACKT"/>
      </w:pPr>
      <w:r w:rsidRPr="00581543">
        <w:t>$NOHT = @{</w:t>
      </w:r>
    </w:p>
    <w:p w14:paraId="251721EF" w14:textId="32DD186D" w:rsidR="00581543" w:rsidRPr="00581543" w:rsidRDefault="00581543" w:rsidP="006243B0">
      <w:pPr>
        <w:pStyle w:val="CodePACKT"/>
      </w:pPr>
      <w:r w:rsidRPr="00581543">
        <w:t>  TypeName     = </w:t>
      </w:r>
      <w:r w:rsidR="009C1265">
        <w:t>'</w:t>
      </w:r>
      <w:proofErr w:type="spellStart"/>
      <w:r w:rsidRPr="00581543">
        <w:t>System.Printing.PrintServer</w:t>
      </w:r>
      <w:proofErr w:type="spellEnd"/>
      <w:r w:rsidR="009C1265">
        <w:t>'</w:t>
      </w:r>
    </w:p>
    <w:p w14:paraId="037D820E" w14:textId="77777777" w:rsidR="00581543" w:rsidRPr="00581543" w:rsidRDefault="00581543" w:rsidP="006243B0">
      <w:pPr>
        <w:pStyle w:val="CodePACKT"/>
      </w:pPr>
      <w:r w:rsidRPr="00581543">
        <w:t>  </w:t>
      </w:r>
      <w:proofErr w:type="spellStart"/>
      <w:r w:rsidRPr="00581543">
        <w:t>ArgumentList</w:t>
      </w:r>
      <w:proofErr w:type="spellEnd"/>
      <w:r w:rsidRPr="00581543">
        <w:t> = $Permissions</w:t>
      </w:r>
    </w:p>
    <w:p w14:paraId="00F2F75B" w14:textId="77777777" w:rsidR="00581543" w:rsidRPr="00581543" w:rsidRDefault="00581543" w:rsidP="006243B0">
      <w:pPr>
        <w:pStyle w:val="CodePACKT"/>
      </w:pPr>
      <w:r w:rsidRPr="00581543">
        <w:t>}</w:t>
      </w:r>
    </w:p>
    <w:p w14:paraId="04080E3E" w14:textId="77777777" w:rsidR="00581543" w:rsidRPr="00581543" w:rsidRDefault="00581543" w:rsidP="006243B0">
      <w:pPr>
        <w:pStyle w:val="CodePACKT"/>
      </w:pPr>
      <w:r w:rsidRPr="00581543">
        <w:t>$PS = New-Object @NOHT</w:t>
      </w:r>
    </w:p>
    <w:p w14:paraId="44170C22" w14:textId="77777777" w:rsidR="00581543" w:rsidRPr="00581543" w:rsidRDefault="00581543" w:rsidP="006243B0">
      <w:pPr>
        <w:pStyle w:val="CodePACKT"/>
      </w:pPr>
    </w:p>
    <w:p w14:paraId="43394EBF" w14:textId="42A4EF83" w:rsidR="00581543" w:rsidRPr="00581543" w:rsidRDefault="00581543" w:rsidP="00581543">
      <w:pPr>
        <w:pStyle w:val="NumberedBulletPACKT"/>
        <w:rPr>
          <w:color w:val="000000"/>
        </w:rPr>
      </w:pPr>
      <w:r w:rsidRPr="00581543">
        <w:t>Observing the default spool folder</w:t>
      </w:r>
    </w:p>
    <w:p w14:paraId="59D89704" w14:textId="77777777" w:rsidR="00581543" w:rsidRPr="00581543" w:rsidRDefault="00581543" w:rsidP="006243B0">
      <w:pPr>
        <w:pStyle w:val="CodePACKT"/>
      </w:pPr>
    </w:p>
    <w:p w14:paraId="088EE08A" w14:textId="41C625AA" w:rsidR="00581543" w:rsidRPr="00581543" w:rsidRDefault="009C1265" w:rsidP="006243B0">
      <w:pPr>
        <w:pStyle w:val="CodePACKT"/>
      </w:pPr>
      <w:r>
        <w:t>"</w:t>
      </w:r>
      <w:r w:rsidR="00581543" w:rsidRPr="00581543">
        <w:t>The default spool folder is: [{0}]</w:t>
      </w:r>
      <w:r>
        <w:t>"</w:t>
      </w:r>
      <w:r w:rsidR="00581543" w:rsidRPr="00581543">
        <w:t> -f $PS.DefaultSpoolDirectory</w:t>
      </w:r>
    </w:p>
    <w:p w14:paraId="6C48B7DE" w14:textId="77777777" w:rsidR="00581543" w:rsidRPr="00581543" w:rsidRDefault="00581543" w:rsidP="006243B0">
      <w:pPr>
        <w:pStyle w:val="CodePACKT"/>
      </w:pPr>
    </w:p>
    <w:p w14:paraId="3CC2A028" w14:textId="45C047AA" w:rsidR="00581543" w:rsidRPr="00581543" w:rsidRDefault="00581543" w:rsidP="00581543">
      <w:pPr>
        <w:pStyle w:val="NumberedBulletPACKT"/>
        <w:rPr>
          <w:color w:val="000000"/>
        </w:rPr>
      </w:pPr>
      <w:r w:rsidRPr="00581543">
        <w:t>Creating a new spool </w:t>
      </w:r>
      <w:commentRangeStart w:id="190"/>
      <w:commentRangeStart w:id="191"/>
      <w:del w:id="192" w:author="Thomas Lee" w:date="2021-05-03T19:08:00Z">
        <w:r w:rsidRPr="00581543" w:rsidDel="00621AD1">
          <w:delText>path</w:delText>
        </w:r>
      </w:del>
      <w:commentRangeEnd w:id="190"/>
      <w:commentRangeEnd w:id="191"/>
      <w:ins w:id="193" w:author="Thomas Lee" w:date="2021-05-03T19:08:00Z">
        <w:r w:rsidR="00621AD1">
          <w:t>folder</w:t>
        </w:r>
      </w:ins>
      <w:r w:rsidR="00AD5639">
        <w:rPr>
          <w:rStyle w:val="CommentReference"/>
        </w:rPr>
        <w:commentReference w:id="190"/>
      </w:r>
      <w:r w:rsidR="00621AD1">
        <w:rPr>
          <w:rStyle w:val="CommentReference"/>
        </w:rPr>
        <w:commentReference w:id="191"/>
      </w:r>
    </w:p>
    <w:p w14:paraId="445AA5C0" w14:textId="77777777" w:rsidR="00581543" w:rsidRPr="00581543" w:rsidRDefault="00581543" w:rsidP="006243B0">
      <w:pPr>
        <w:pStyle w:val="CodePACKT"/>
      </w:pPr>
    </w:p>
    <w:p w14:paraId="1186F693" w14:textId="25B5A3D3" w:rsidR="00581543" w:rsidRPr="00581543" w:rsidRDefault="00581543" w:rsidP="006243B0">
      <w:pPr>
        <w:pStyle w:val="CodePACKT"/>
      </w:pPr>
      <w:r w:rsidRPr="00581543">
        <w:t>$NIHT = @{</w:t>
      </w:r>
    </w:p>
    <w:p w14:paraId="01AE294B" w14:textId="13DC9294" w:rsidR="00581543" w:rsidRPr="00581543" w:rsidRDefault="00581543" w:rsidP="006243B0">
      <w:pPr>
        <w:pStyle w:val="CodePACKT"/>
      </w:pPr>
      <w:r w:rsidRPr="00581543">
        <w:t>  Path        = </w:t>
      </w:r>
      <w:r w:rsidR="009C1265">
        <w:t>'</w:t>
      </w:r>
      <w:r w:rsidRPr="00581543">
        <w:t>C:\</w:t>
      </w:r>
      <w:proofErr w:type="spellStart"/>
      <w:r w:rsidRPr="00581543">
        <w:t>SpoolPath</w:t>
      </w:r>
      <w:proofErr w:type="spellEnd"/>
      <w:r w:rsidR="009C1265">
        <w:t>'</w:t>
      </w:r>
    </w:p>
    <w:p w14:paraId="1172C517" w14:textId="6E25140C" w:rsidR="00581543" w:rsidRPr="00581543" w:rsidRDefault="00581543" w:rsidP="006243B0">
      <w:pPr>
        <w:pStyle w:val="CodePACKT"/>
      </w:pPr>
      <w:r w:rsidRPr="00581543">
        <w:t>  ItemType    = </w:t>
      </w:r>
      <w:r w:rsidR="009C1265">
        <w:t>'</w:t>
      </w:r>
      <w:r w:rsidRPr="00581543">
        <w:t>Directory</w:t>
      </w:r>
      <w:r w:rsidR="009C1265">
        <w:t>'</w:t>
      </w:r>
    </w:p>
    <w:p w14:paraId="7AFFC897" w14:textId="77777777" w:rsidR="00581543" w:rsidRPr="00581543" w:rsidRDefault="00581543" w:rsidP="006243B0">
      <w:pPr>
        <w:pStyle w:val="CodePACKT"/>
      </w:pPr>
      <w:r w:rsidRPr="00581543">
        <w:t>  Force       = $true</w:t>
      </w:r>
    </w:p>
    <w:p w14:paraId="41BF3367" w14:textId="3A7FD60C" w:rsidR="00581543" w:rsidRPr="00581543" w:rsidRDefault="00581543" w:rsidP="006243B0">
      <w:pPr>
        <w:pStyle w:val="CodePACKT"/>
      </w:pPr>
      <w:r w:rsidRPr="00581543">
        <w:t>  ErrorAction = </w:t>
      </w:r>
      <w:r w:rsidR="009C1265">
        <w:t>'</w:t>
      </w:r>
      <w:proofErr w:type="spellStart"/>
      <w:r w:rsidRPr="00581543">
        <w:t>SilentlyContinue</w:t>
      </w:r>
      <w:proofErr w:type="spellEnd"/>
      <w:r w:rsidR="009C1265">
        <w:t>'</w:t>
      </w:r>
    </w:p>
    <w:p w14:paraId="5F23DBA5" w14:textId="77777777" w:rsidR="00581543" w:rsidRPr="00581543" w:rsidRDefault="00581543" w:rsidP="006243B0">
      <w:pPr>
        <w:pStyle w:val="CodePACKT"/>
      </w:pPr>
      <w:r w:rsidRPr="00581543">
        <w:t>}</w:t>
      </w:r>
    </w:p>
    <w:p w14:paraId="7DAE31FD" w14:textId="77777777" w:rsidR="00581543" w:rsidRPr="00581543" w:rsidRDefault="00581543" w:rsidP="006243B0">
      <w:pPr>
        <w:pStyle w:val="CodePACKT"/>
      </w:pPr>
      <w:r w:rsidRPr="00581543">
        <w:t>New-Item @NIHT | Out-Null </w:t>
      </w:r>
    </w:p>
    <w:p w14:paraId="1EC0AA14"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60497BC8" w14:textId="76EFF6F9" w:rsidR="00581543" w:rsidRPr="00581543" w:rsidRDefault="00581543" w:rsidP="00581543">
      <w:pPr>
        <w:pStyle w:val="NumberedBulletPACKT"/>
        <w:rPr>
          <w:color w:val="000000"/>
        </w:rPr>
      </w:pPr>
      <w:r w:rsidRPr="00581543">
        <w:t>Updating the default spool folder path</w:t>
      </w:r>
    </w:p>
    <w:p w14:paraId="41F31692" w14:textId="77777777" w:rsidR="00581543" w:rsidRPr="00581543" w:rsidRDefault="00581543" w:rsidP="006243B0">
      <w:pPr>
        <w:pStyle w:val="CodePACKT"/>
      </w:pPr>
    </w:p>
    <w:p w14:paraId="7E1EA289" w14:textId="05CC4F12" w:rsidR="00581543" w:rsidRPr="00581543" w:rsidRDefault="00581543" w:rsidP="006243B0">
      <w:pPr>
        <w:pStyle w:val="CodePACKT"/>
      </w:pPr>
      <w:r w:rsidRPr="00581543">
        <w:t>$</w:t>
      </w:r>
      <w:proofErr w:type="spellStart"/>
      <w:r w:rsidRPr="00581543">
        <w:t>Newpath</w:t>
      </w:r>
      <w:proofErr w:type="spellEnd"/>
      <w:r w:rsidRPr="00581543">
        <w:t> = </w:t>
      </w:r>
      <w:r w:rsidR="009C1265">
        <w:t>'</w:t>
      </w:r>
      <w:r w:rsidRPr="00581543">
        <w:t>C:\</w:t>
      </w:r>
      <w:proofErr w:type="spellStart"/>
      <w:r w:rsidRPr="00581543">
        <w:t>SpoolPath</w:t>
      </w:r>
      <w:proofErr w:type="spellEnd"/>
      <w:r w:rsidR="009C1265">
        <w:t>'</w:t>
      </w:r>
    </w:p>
    <w:p w14:paraId="784E5DC6" w14:textId="77777777" w:rsidR="00581543" w:rsidRPr="00581543" w:rsidRDefault="00581543" w:rsidP="006243B0">
      <w:pPr>
        <w:pStyle w:val="CodePACKT"/>
      </w:pPr>
      <w:r w:rsidRPr="00581543">
        <w:t>$</w:t>
      </w:r>
      <w:proofErr w:type="spellStart"/>
      <w:r w:rsidRPr="00581543">
        <w:t>PS.DefaultSpoolDirectory</w:t>
      </w:r>
      <w:proofErr w:type="spellEnd"/>
      <w:r w:rsidRPr="00581543">
        <w:t> = $</w:t>
      </w:r>
      <w:proofErr w:type="spellStart"/>
      <w:r w:rsidRPr="00581543">
        <w:t>Newpath</w:t>
      </w:r>
      <w:proofErr w:type="spellEnd"/>
    </w:p>
    <w:p w14:paraId="71706672" w14:textId="77777777" w:rsidR="00581543" w:rsidRPr="00581543" w:rsidRDefault="00581543" w:rsidP="006243B0">
      <w:pPr>
        <w:pStyle w:val="CodePACKT"/>
      </w:pPr>
    </w:p>
    <w:p w14:paraId="00170473" w14:textId="6EE29841" w:rsidR="00581543" w:rsidRPr="00581543" w:rsidRDefault="00581543" w:rsidP="00581543">
      <w:pPr>
        <w:pStyle w:val="NumberedBulletPACKT"/>
        <w:rPr>
          <w:color w:val="000000"/>
        </w:rPr>
      </w:pPr>
      <w:r w:rsidRPr="00581543">
        <w:t>Committing the change</w:t>
      </w:r>
    </w:p>
    <w:p w14:paraId="77499C00" w14:textId="77777777" w:rsidR="00581543" w:rsidRDefault="00581543" w:rsidP="006243B0">
      <w:pPr>
        <w:pStyle w:val="CodePACKT"/>
      </w:pPr>
    </w:p>
    <w:p w14:paraId="0E126BF3" w14:textId="2A28B8E3" w:rsidR="00581543" w:rsidRPr="00581543" w:rsidRDefault="00581543" w:rsidP="006243B0">
      <w:pPr>
        <w:pStyle w:val="CodePACKT"/>
      </w:pPr>
      <w:r w:rsidRPr="00581543">
        <w:t>$</w:t>
      </w:r>
      <w:proofErr w:type="spellStart"/>
      <w:r w:rsidRPr="00581543">
        <w:t>Ps.Commit</w:t>
      </w:r>
      <w:proofErr w:type="spellEnd"/>
      <w:r w:rsidRPr="00581543">
        <w:t>()</w:t>
      </w:r>
    </w:p>
    <w:p w14:paraId="73C3F748" w14:textId="77777777" w:rsidR="00581543" w:rsidRPr="00581543" w:rsidRDefault="00581543" w:rsidP="006243B0">
      <w:pPr>
        <w:pStyle w:val="CodePACKT"/>
      </w:pPr>
    </w:p>
    <w:p w14:paraId="3FF280E2" w14:textId="203AE026" w:rsidR="00581543" w:rsidRPr="00581543" w:rsidRDefault="00581543" w:rsidP="00581543">
      <w:pPr>
        <w:pStyle w:val="NumberedBulletPACKT"/>
        <w:rPr>
          <w:color w:val="000000"/>
        </w:rPr>
      </w:pPr>
      <w:r w:rsidRPr="00581543">
        <w:t>Restarting the Spooler to accept the new folder</w:t>
      </w:r>
    </w:p>
    <w:p w14:paraId="35201093" w14:textId="77777777" w:rsidR="00581543" w:rsidRPr="00581543" w:rsidRDefault="00581543" w:rsidP="006243B0">
      <w:pPr>
        <w:pStyle w:val="CodePACKT"/>
        <w:rPr>
          <w:rStyle w:val="ItalicsPACKT"/>
          <w:i w:val="0"/>
          <w:color w:val="7030A0"/>
        </w:rPr>
      </w:pPr>
    </w:p>
    <w:p w14:paraId="55472BF3" w14:textId="724751F5" w:rsidR="00581543" w:rsidRPr="00581543" w:rsidRDefault="00581543" w:rsidP="006243B0">
      <w:pPr>
        <w:pStyle w:val="CodePACKT"/>
        <w:rPr>
          <w:rStyle w:val="ItalicsPACKT"/>
          <w:i w:val="0"/>
          <w:color w:val="7030A0"/>
        </w:rPr>
      </w:pPr>
      <w:r w:rsidRPr="00581543">
        <w:rPr>
          <w:rStyle w:val="ItalicsPACKT"/>
          <w:i w:val="0"/>
          <w:color w:val="7030A0"/>
        </w:rPr>
        <w:t>Restart-Service -Name Spooler</w:t>
      </w:r>
    </w:p>
    <w:p w14:paraId="266DFEEB" w14:textId="77777777" w:rsidR="00581543" w:rsidRPr="00581543" w:rsidRDefault="00581543" w:rsidP="006243B0">
      <w:pPr>
        <w:pStyle w:val="CodePACKT"/>
        <w:rPr>
          <w:rStyle w:val="ItalicsPACKT"/>
          <w:i w:val="0"/>
          <w:color w:val="7030A0"/>
        </w:rPr>
      </w:pPr>
    </w:p>
    <w:p w14:paraId="64D93797" w14:textId="670AD186" w:rsidR="00581543" w:rsidRPr="00581543" w:rsidRDefault="00621AD1" w:rsidP="00581543">
      <w:pPr>
        <w:pStyle w:val="NumberedBulletPACKT"/>
        <w:rPr>
          <w:color w:val="000000"/>
        </w:rPr>
      </w:pPr>
      <w:ins w:id="194" w:author="Thomas Lee" w:date="2021-05-03T20:22:00Z">
        <w:r w:rsidRPr="00621AD1">
          <w:t xml:space="preserve">Verifying the new spooler folder </w:t>
        </w:r>
      </w:ins>
      <w:commentRangeStart w:id="195"/>
      <w:del w:id="196" w:author="Thomas Lee" w:date="2021-05-03T20:23:00Z">
        <w:r w:rsidR="00581543" w:rsidRPr="00581543" w:rsidDel="00621AD1">
          <w:delText>Checking the result</w:delText>
        </w:r>
      </w:del>
      <w:commentRangeEnd w:id="195"/>
      <w:r w:rsidR="005C1C25">
        <w:rPr>
          <w:rStyle w:val="CommentReference"/>
        </w:rPr>
        <w:commentReference w:id="195"/>
      </w:r>
    </w:p>
    <w:p w14:paraId="6DABC8E8" w14:textId="77777777" w:rsidR="00581543" w:rsidRPr="00581543" w:rsidRDefault="00581543" w:rsidP="006243B0">
      <w:pPr>
        <w:pStyle w:val="CodePACKT"/>
      </w:pPr>
    </w:p>
    <w:p w14:paraId="7C367ADC" w14:textId="7101D095" w:rsidR="00581543" w:rsidRPr="00581543" w:rsidRDefault="00581543" w:rsidP="006243B0">
      <w:pPr>
        <w:pStyle w:val="CodePACKT"/>
      </w:pPr>
      <w:r w:rsidRPr="00581543">
        <w:t>New-Object -TypeName </w:t>
      </w:r>
      <w:proofErr w:type="spellStart"/>
      <w:r w:rsidRPr="00581543">
        <w:t>System.Printing.PrintServer</w:t>
      </w:r>
      <w:proofErr w:type="spellEnd"/>
      <w:r w:rsidRPr="00581543">
        <w:t> |</w:t>
      </w:r>
    </w:p>
    <w:p w14:paraId="51145669" w14:textId="77777777" w:rsidR="00581543" w:rsidRPr="00581543" w:rsidRDefault="00581543" w:rsidP="006243B0">
      <w:pPr>
        <w:pStyle w:val="CodePACKT"/>
      </w:pPr>
      <w:r w:rsidRPr="00581543">
        <w:t>  Format-Table -Property Name,</w:t>
      </w:r>
    </w:p>
    <w:p w14:paraId="1443EA2A" w14:textId="77777777" w:rsidR="00581543" w:rsidRPr="00581543" w:rsidRDefault="00581543" w:rsidP="006243B0">
      <w:pPr>
        <w:pStyle w:val="CodePACKT"/>
      </w:pPr>
      <w:r w:rsidRPr="00581543">
        <w:t>                </w:t>
      </w:r>
      <w:proofErr w:type="spellStart"/>
      <w:r w:rsidRPr="00581543">
        <w:t>DefaultSpoolDirectory</w:t>
      </w:r>
      <w:proofErr w:type="spellEnd"/>
    </w:p>
    <w:p w14:paraId="0C7B15F1" w14:textId="77777777" w:rsidR="00581543" w:rsidRPr="00581543" w:rsidRDefault="00581543" w:rsidP="006243B0">
      <w:pPr>
        <w:pStyle w:val="CodePACKT"/>
      </w:pPr>
    </w:p>
    <w:p w14:paraId="3D77C8A8" w14:textId="6905F32A" w:rsidR="00581543" w:rsidRPr="00581543" w:rsidRDefault="00581543" w:rsidP="00581543">
      <w:pPr>
        <w:pStyle w:val="NumberedBulletPACKT"/>
        <w:rPr>
          <w:color w:val="000000"/>
        </w:rPr>
      </w:pPr>
      <w:r w:rsidRPr="00581543">
        <w:t>Stopping the Spooler service</w:t>
      </w:r>
    </w:p>
    <w:p w14:paraId="3A3727E2" w14:textId="77777777" w:rsidR="00581543" w:rsidRPr="00581543" w:rsidRDefault="00581543" w:rsidP="006243B0">
      <w:pPr>
        <w:pStyle w:val="CodePACKT"/>
      </w:pPr>
    </w:p>
    <w:p w14:paraId="3759A19C" w14:textId="533F3092" w:rsidR="00581543" w:rsidRPr="00581543" w:rsidRDefault="00581543" w:rsidP="006243B0">
      <w:pPr>
        <w:pStyle w:val="CodePACKT"/>
      </w:pPr>
      <w:r w:rsidRPr="00581543">
        <w:t>Stop-Service -Name Spooler</w:t>
      </w:r>
    </w:p>
    <w:p w14:paraId="0499A994" w14:textId="77777777" w:rsidR="00581543" w:rsidRPr="00581543" w:rsidRDefault="00581543" w:rsidP="006243B0">
      <w:pPr>
        <w:pStyle w:val="CodePACKT"/>
      </w:pPr>
    </w:p>
    <w:p w14:paraId="160B4652" w14:textId="244E8F51" w:rsidR="00581543" w:rsidRPr="00581543" w:rsidRDefault="00581543" w:rsidP="00581543">
      <w:pPr>
        <w:pStyle w:val="NumberedBulletPACKT"/>
        <w:rPr>
          <w:color w:val="000000"/>
        </w:rPr>
      </w:pPr>
      <w:r w:rsidRPr="00581543">
        <w:t>Creating a new spool directory</w:t>
      </w:r>
    </w:p>
    <w:p w14:paraId="6F8B6F71" w14:textId="77777777" w:rsidR="00581543" w:rsidRPr="00581543" w:rsidRDefault="00581543" w:rsidP="006243B0">
      <w:pPr>
        <w:pStyle w:val="CodePACKT"/>
      </w:pPr>
    </w:p>
    <w:p w14:paraId="49956A11" w14:textId="21026335" w:rsidR="00581543" w:rsidRPr="00581543" w:rsidRDefault="00581543" w:rsidP="006243B0">
      <w:pPr>
        <w:pStyle w:val="CodePACKT"/>
      </w:pPr>
      <w:r w:rsidRPr="00581543">
        <w:t>$SPL = </w:t>
      </w:r>
      <w:r w:rsidR="009C1265">
        <w:t>'</w:t>
      </w:r>
      <w:r w:rsidRPr="00581543">
        <w:t>C:\</w:t>
      </w:r>
      <w:proofErr w:type="spellStart"/>
      <w:r w:rsidRPr="00581543">
        <w:t>SpoolViaRegistry</w:t>
      </w:r>
      <w:proofErr w:type="spellEnd"/>
      <w:r w:rsidR="009C1265">
        <w:t>'</w:t>
      </w:r>
    </w:p>
    <w:p w14:paraId="0412E373" w14:textId="77777777" w:rsidR="00581543" w:rsidRPr="00581543" w:rsidRDefault="00581543" w:rsidP="006243B0">
      <w:pPr>
        <w:pStyle w:val="CodePACKT"/>
      </w:pPr>
      <w:r w:rsidRPr="00581543">
        <w:t>$NIHT2 = @{</w:t>
      </w:r>
    </w:p>
    <w:p w14:paraId="63AC5B03" w14:textId="77777777" w:rsidR="00581543" w:rsidRPr="00581543" w:rsidRDefault="00581543" w:rsidP="006243B0">
      <w:pPr>
        <w:pStyle w:val="CodePACKT"/>
      </w:pPr>
      <w:r w:rsidRPr="00581543">
        <w:t>  Path        = $SPL</w:t>
      </w:r>
    </w:p>
    <w:p w14:paraId="662C70AF" w14:textId="0D3019AF" w:rsidR="00581543" w:rsidRPr="00581543" w:rsidRDefault="00581543" w:rsidP="006243B0">
      <w:pPr>
        <w:pStyle w:val="CodePACKT"/>
      </w:pPr>
      <w:r w:rsidRPr="00581543">
        <w:t>  </w:t>
      </w:r>
      <w:proofErr w:type="spellStart"/>
      <w:r w:rsidRPr="00581543">
        <w:t>Itemtype</w:t>
      </w:r>
      <w:proofErr w:type="spellEnd"/>
      <w:r w:rsidRPr="00581543">
        <w:t>    = </w:t>
      </w:r>
      <w:r w:rsidR="009C1265">
        <w:t>'</w:t>
      </w:r>
      <w:r w:rsidRPr="00581543">
        <w:t>Directory</w:t>
      </w:r>
      <w:r w:rsidR="009C1265">
        <w:t>'</w:t>
      </w:r>
    </w:p>
    <w:p w14:paraId="51EBC74F" w14:textId="71E36C44" w:rsidR="00581543" w:rsidRPr="00581543" w:rsidRDefault="00581543" w:rsidP="006243B0">
      <w:pPr>
        <w:pStyle w:val="CodePACKT"/>
      </w:pPr>
      <w:r w:rsidRPr="00581543">
        <w:t>  ErrorAction = </w:t>
      </w:r>
      <w:r w:rsidR="009C1265">
        <w:t>'</w:t>
      </w:r>
      <w:proofErr w:type="spellStart"/>
      <w:r w:rsidRPr="00581543">
        <w:t>SilentlyContinue</w:t>
      </w:r>
      <w:proofErr w:type="spellEnd"/>
      <w:r w:rsidR="009C1265">
        <w:t>'</w:t>
      </w:r>
    </w:p>
    <w:p w14:paraId="5D4A0474" w14:textId="77777777" w:rsidR="00581543" w:rsidRPr="00581543" w:rsidRDefault="00581543" w:rsidP="006243B0">
      <w:pPr>
        <w:pStyle w:val="CodePACKT"/>
      </w:pPr>
      <w:r w:rsidRPr="00581543">
        <w:t>}</w:t>
      </w:r>
    </w:p>
    <w:p w14:paraId="7B99BF69" w14:textId="77777777" w:rsidR="00581543" w:rsidRPr="00581543" w:rsidRDefault="00581543" w:rsidP="006243B0">
      <w:pPr>
        <w:pStyle w:val="CodePACKT"/>
      </w:pPr>
      <w:r w:rsidRPr="00581543">
        <w:t>New-Item  @NIHT2 | Out-Null</w:t>
      </w:r>
    </w:p>
    <w:p w14:paraId="54512737" w14:textId="77777777" w:rsidR="00581543" w:rsidRPr="00581543" w:rsidRDefault="00581543" w:rsidP="006243B0">
      <w:pPr>
        <w:pStyle w:val="CodePACKT"/>
      </w:pPr>
    </w:p>
    <w:p w14:paraId="485A3D6D" w14:textId="17BCB05A" w:rsidR="00581543" w:rsidRPr="00581543" w:rsidRDefault="00581543" w:rsidP="00581543">
      <w:pPr>
        <w:pStyle w:val="NumberedBulletPACKT"/>
        <w:rPr>
          <w:color w:val="000000"/>
        </w:rPr>
      </w:pPr>
      <w:r w:rsidRPr="00581543">
        <w:t>Creating the spooler folder and configuring </w:t>
      </w:r>
      <w:ins w:id="197" w:author="Thomas Lee" w:date="2021-05-04T10:12:00Z">
        <w:r w:rsidR="006F75DF">
          <w:t xml:space="preserve">it </w:t>
        </w:r>
      </w:ins>
      <w:r w:rsidRPr="00581543">
        <w:t>in the registry</w:t>
      </w:r>
    </w:p>
    <w:p w14:paraId="09A3EC9A" w14:textId="77777777" w:rsidR="00581543" w:rsidRPr="00581543" w:rsidRDefault="00581543" w:rsidP="006243B0">
      <w:pPr>
        <w:pStyle w:val="CodePACKT"/>
      </w:pPr>
    </w:p>
    <w:p w14:paraId="48F34D46" w14:textId="2D9617D4" w:rsidR="00581543" w:rsidRPr="00581543" w:rsidRDefault="00581543" w:rsidP="006243B0">
      <w:pPr>
        <w:pStyle w:val="CodePACKT"/>
      </w:pPr>
      <w:r w:rsidRPr="00581543">
        <w:t>$</w:t>
      </w:r>
      <w:proofErr w:type="spellStart"/>
      <w:r w:rsidRPr="00581543">
        <w:t>RPath</w:t>
      </w:r>
      <w:proofErr w:type="spellEnd"/>
      <w:r w:rsidRPr="00581543">
        <w:t> = </w:t>
      </w:r>
      <w:r w:rsidR="009C1265">
        <w:t>'</w:t>
      </w:r>
      <w:r w:rsidRPr="00581543">
        <w:t>HKLM:\SYSTEM\</w:t>
      </w:r>
      <w:proofErr w:type="spellStart"/>
      <w:r w:rsidRPr="00581543">
        <w:t>CurrentControlSet</w:t>
      </w:r>
      <w:proofErr w:type="spellEnd"/>
      <w:r w:rsidRPr="00581543">
        <w:t>\Control\</w:t>
      </w:r>
      <w:r w:rsidR="009C1265">
        <w:t>'</w:t>
      </w:r>
      <w:r w:rsidRPr="00581543">
        <w:t> +</w:t>
      </w:r>
    </w:p>
    <w:p w14:paraId="38E845A1" w14:textId="19522869" w:rsidR="00581543" w:rsidRPr="00581543" w:rsidRDefault="00581543" w:rsidP="006243B0">
      <w:pPr>
        <w:pStyle w:val="CodePACKT"/>
      </w:pPr>
      <w:r w:rsidRPr="00581543">
        <w:t>         </w:t>
      </w:r>
      <w:r w:rsidR="009C1265">
        <w:t>'</w:t>
      </w:r>
      <w:r w:rsidRPr="00581543">
        <w:t>Print\Printers</w:t>
      </w:r>
      <w:r w:rsidR="009C1265">
        <w:t>'</w:t>
      </w:r>
    </w:p>
    <w:p w14:paraId="41C40B1A" w14:textId="77777777" w:rsidR="00581543" w:rsidRPr="00581543" w:rsidRDefault="00581543" w:rsidP="006243B0">
      <w:pPr>
        <w:pStyle w:val="CodePACKT"/>
      </w:pPr>
      <w:r w:rsidRPr="00581543">
        <w:t>$IP = @{</w:t>
      </w:r>
    </w:p>
    <w:p w14:paraId="18EAC794" w14:textId="77777777" w:rsidR="00581543" w:rsidRPr="00581543" w:rsidRDefault="00581543" w:rsidP="006243B0">
      <w:pPr>
        <w:pStyle w:val="CodePACKT"/>
      </w:pPr>
      <w:r w:rsidRPr="00581543">
        <w:t>  Path    = $</w:t>
      </w:r>
      <w:proofErr w:type="spellStart"/>
      <w:r w:rsidRPr="00581543">
        <w:t>RPath</w:t>
      </w:r>
      <w:proofErr w:type="spellEnd"/>
    </w:p>
    <w:p w14:paraId="01F73829" w14:textId="04F2551A" w:rsidR="00581543" w:rsidRPr="00581543" w:rsidRDefault="00581543" w:rsidP="006243B0">
      <w:pPr>
        <w:pStyle w:val="CodePACKT"/>
      </w:pPr>
      <w:r w:rsidRPr="00581543">
        <w:t>  Name    = </w:t>
      </w:r>
      <w:r w:rsidR="009C1265">
        <w:t>'</w:t>
      </w:r>
      <w:proofErr w:type="spellStart"/>
      <w:r w:rsidRPr="00581543">
        <w:t>DefaultSpoolDirectory</w:t>
      </w:r>
      <w:proofErr w:type="spellEnd"/>
      <w:r w:rsidR="009C1265">
        <w:t>'</w:t>
      </w:r>
    </w:p>
    <w:p w14:paraId="043223A3" w14:textId="77777777" w:rsidR="00581543" w:rsidRPr="00581543" w:rsidRDefault="00581543" w:rsidP="006243B0">
      <w:pPr>
        <w:pStyle w:val="CodePACKT"/>
      </w:pPr>
      <w:r w:rsidRPr="00581543">
        <w:t>  Value   = $SPL</w:t>
      </w:r>
    </w:p>
    <w:p w14:paraId="128DD42D" w14:textId="77777777" w:rsidR="00581543" w:rsidRPr="00581543" w:rsidRDefault="00581543" w:rsidP="006243B0">
      <w:pPr>
        <w:pStyle w:val="CodePACKT"/>
      </w:pPr>
      <w:r w:rsidRPr="00581543">
        <w:t>}</w:t>
      </w:r>
    </w:p>
    <w:p w14:paraId="6611700B" w14:textId="77777777" w:rsidR="00581543" w:rsidRPr="00581543" w:rsidRDefault="00581543" w:rsidP="006243B0">
      <w:pPr>
        <w:pStyle w:val="CodePACKT"/>
      </w:pPr>
      <w:r w:rsidRPr="00581543">
        <w:t>Set-</w:t>
      </w:r>
      <w:proofErr w:type="spellStart"/>
      <w:r w:rsidRPr="00581543">
        <w:t>ItemProperty</w:t>
      </w:r>
      <w:proofErr w:type="spellEnd"/>
      <w:r w:rsidRPr="00581543">
        <w:t> @IP</w:t>
      </w:r>
    </w:p>
    <w:p w14:paraId="46043F4F" w14:textId="77777777" w:rsidR="00581543" w:rsidRPr="00581543" w:rsidRDefault="00581543" w:rsidP="00581543">
      <w:pPr>
        <w:shd w:val="clear" w:color="auto" w:fill="FFFFFF"/>
        <w:spacing w:after="0" w:line="285" w:lineRule="atLeast"/>
        <w:rPr>
          <w:rFonts w:ascii="Consolas" w:hAnsi="Consolas"/>
          <w:color w:val="000000"/>
          <w:sz w:val="21"/>
          <w:szCs w:val="21"/>
        </w:rPr>
      </w:pPr>
    </w:p>
    <w:p w14:paraId="2BFD8BAC" w14:textId="7BC3AF89" w:rsidR="00581543" w:rsidRPr="00581543" w:rsidRDefault="002714CC" w:rsidP="00581543">
      <w:pPr>
        <w:pStyle w:val="NumberedBulletPACKT"/>
        <w:rPr>
          <w:color w:val="000000"/>
        </w:rPr>
      </w:pPr>
      <w:r>
        <w:t>Restarting the spooler</w:t>
      </w:r>
    </w:p>
    <w:p w14:paraId="158F7E08" w14:textId="77777777" w:rsidR="00581543" w:rsidRPr="00581543" w:rsidRDefault="00581543" w:rsidP="006243B0">
      <w:pPr>
        <w:pStyle w:val="CodePACKT"/>
      </w:pPr>
    </w:p>
    <w:p w14:paraId="38E41462" w14:textId="72F75547" w:rsidR="00581543" w:rsidRPr="00581543" w:rsidRDefault="00581543" w:rsidP="006243B0">
      <w:pPr>
        <w:pStyle w:val="CodePACKT"/>
      </w:pPr>
      <w:r w:rsidRPr="00581543">
        <w:t>Start-Service -Name Spooler</w:t>
      </w:r>
    </w:p>
    <w:p w14:paraId="20EED7B5" w14:textId="77777777" w:rsidR="00581543" w:rsidRPr="00581543" w:rsidRDefault="00581543" w:rsidP="006243B0">
      <w:pPr>
        <w:pStyle w:val="CodePACKT"/>
      </w:pPr>
    </w:p>
    <w:p w14:paraId="05D60802" w14:textId="74671763" w:rsidR="00581543" w:rsidRPr="00581543" w:rsidRDefault="00581543" w:rsidP="00581543">
      <w:pPr>
        <w:pStyle w:val="NumberedBulletPACKT"/>
        <w:rPr>
          <w:color w:val="000000"/>
        </w:rPr>
      </w:pPr>
      <w:commentRangeStart w:id="198"/>
      <w:r w:rsidRPr="00581543">
        <w:t>Viewing the </w:t>
      </w:r>
      <w:del w:id="199" w:author="Thomas Lee" w:date="2021-05-03T20:23:00Z">
        <w:r w:rsidRPr="00581543" w:rsidDel="00621AD1">
          <w:delText>results</w:delText>
        </w:r>
        <w:commentRangeEnd w:id="198"/>
        <w:r w:rsidR="009D3121" w:rsidDel="00621AD1">
          <w:rPr>
            <w:rStyle w:val="CommentReference"/>
          </w:rPr>
          <w:commentReference w:id="198"/>
        </w:r>
      </w:del>
      <w:ins w:id="200" w:author="Thomas Lee" w:date="2021-05-03T20:23:00Z">
        <w:r w:rsidR="00621AD1">
          <w:t>newly updated spool folder</w:t>
        </w:r>
      </w:ins>
    </w:p>
    <w:p w14:paraId="6AA313AF" w14:textId="77777777" w:rsidR="00581543" w:rsidRPr="00581543" w:rsidRDefault="00581543" w:rsidP="006243B0">
      <w:pPr>
        <w:pStyle w:val="CodePACKT"/>
      </w:pPr>
    </w:p>
    <w:p w14:paraId="7EFDF29D" w14:textId="7FB1FF7B" w:rsidR="00581543" w:rsidRPr="00581543" w:rsidRDefault="00581543" w:rsidP="006243B0">
      <w:pPr>
        <w:pStyle w:val="CodePACKT"/>
      </w:pPr>
      <w:r w:rsidRPr="00581543">
        <w:t>New-Object -TypeName </w:t>
      </w:r>
      <w:proofErr w:type="spellStart"/>
      <w:r w:rsidRPr="00581543">
        <w:t>System.Printing.PrintServer</w:t>
      </w:r>
      <w:proofErr w:type="spellEnd"/>
      <w:r w:rsidRPr="00581543">
        <w:t> |</w:t>
      </w:r>
    </w:p>
    <w:p w14:paraId="6F517295" w14:textId="77777777" w:rsidR="00581543" w:rsidRPr="00581543" w:rsidRDefault="00581543" w:rsidP="006243B0">
      <w:pPr>
        <w:pStyle w:val="CodePACKT"/>
      </w:pPr>
      <w:r w:rsidRPr="00581543">
        <w:t>  Format-Table -Property Name, </w:t>
      </w:r>
      <w:proofErr w:type="spellStart"/>
      <w:r w:rsidRPr="00581543">
        <w:t>DefaultSpoolDirectory</w:t>
      </w:r>
      <w:proofErr w:type="spellEnd"/>
    </w:p>
    <w:p w14:paraId="63F7EF58" w14:textId="0EA902A5" w:rsidR="0098498E" w:rsidRDefault="0098498E" w:rsidP="0098498E">
      <w:pPr>
        <w:pStyle w:val="Heading2"/>
        <w:numPr>
          <w:ilvl w:val="1"/>
          <w:numId w:val="3"/>
        </w:numPr>
        <w:tabs>
          <w:tab w:val="left" w:pos="0"/>
        </w:tabs>
      </w:pPr>
      <w:r>
        <w:t>How it works...</w:t>
      </w:r>
    </w:p>
    <w:p w14:paraId="74E1CBE7" w14:textId="3CC61B7D" w:rsidR="00B97DB6" w:rsidRDefault="00B97DB6" w:rsidP="006243B0">
      <w:pPr>
        <w:pStyle w:val="NormalPACKT"/>
        <w:rPr>
          <w:lang w:val="en-GB"/>
        </w:rPr>
      </w:pPr>
      <w:r>
        <w:rPr>
          <w:lang w:val="en-GB"/>
        </w:rPr>
        <w:t xml:space="preserve">In </w:t>
      </w:r>
      <w:r w:rsidRPr="00B97DB6">
        <w:rPr>
          <w:rStyle w:val="ItalicsPACKT"/>
        </w:rPr>
        <w:t>step 1</w:t>
      </w:r>
      <w:r>
        <w:rPr>
          <w:lang w:val="en-GB"/>
        </w:rPr>
        <w:t xml:space="preserve">, you load the </w:t>
      </w:r>
      <w:proofErr w:type="spellStart"/>
      <w:r w:rsidRPr="00FE1B8D">
        <w:rPr>
          <w:rStyle w:val="CodeInTextPACKT"/>
        </w:rPr>
        <w:t>System.Printing</w:t>
      </w:r>
      <w:proofErr w:type="spellEnd"/>
      <w:r>
        <w:rPr>
          <w:lang w:val="en-GB"/>
        </w:rPr>
        <w:t xml:space="preserve"> namespace, which produces no output. In </w:t>
      </w:r>
      <w:r w:rsidRPr="00B97DB6">
        <w:rPr>
          <w:rStyle w:val="ItalicsPACKT"/>
        </w:rPr>
        <w:t>step 2</w:t>
      </w:r>
      <w:r>
        <w:rPr>
          <w:lang w:val="en-GB"/>
        </w:rPr>
        <w:t xml:space="preserve">, you create a variable holding the desired access to the printer. In </w:t>
      </w:r>
      <w:r w:rsidRPr="00B97DB6">
        <w:rPr>
          <w:rStyle w:val="ItalicsPACKT"/>
        </w:rPr>
        <w:t>step 3</w:t>
      </w:r>
      <w:r>
        <w:rPr>
          <w:lang w:val="en-GB"/>
        </w:rPr>
        <w:t xml:space="preserve">, you create a </w:t>
      </w:r>
      <w:proofErr w:type="spellStart"/>
      <w:r w:rsidRPr="00A929E5">
        <w:rPr>
          <w:rStyle w:val="CodeInTextPACKT"/>
        </w:rPr>
        <w:t>PrintServer</w:t>
      </w:r>
      <w:proofErr w:type="spellEnd"/>
      <w:r>
        <w:rPr>
          <w:lang w:val="en-GB"/>
        </w:rPr>
        <w:t xml:space="preserve"> object with the appropriate permissions. Then, in </w:t>
      </w:r>
      <w:r w:rsidRPr="00B97DB6">
        <w:rPr>
          <w:rStyle w:val="ItalicsPACKT"/>
        </w:rPr>
        <w:t>step 4</w:t>
      </w:r>
      <w:r>
        <w:rPr>
          <w:lang w:val="en-GB"/>
        </w:rPr>
        <w:t>, you examine the default spooler folder for a newly installed Windows Server 2022 host</w:t>
      </w:r>
      <w:ins w:id="201" w:author="Thomas Lee" w:date="2021-05-04T10:15:00Z">
        <w:r w:rsidR="006F75DF">
          <w:rPr>
            <w:lang w:val="en-GB"/>
          </w:rPr>
          <w:t>,</w:t>
        </w:r>
      </w:ins>
      <w:r>
        <w:rPr>
          <w:lang w:val="en-GB"/>
        </w:rPr>
        <w:t xml:space="preserve"> which produces output like this:</w:t>
      </w:r>
    </w:p>
    <w:p w14:paraId="6935DC05" w14:textId="0C93D4CB" w:rsidR="00B97DB6" w:rsidRDefault="00B97DB6" w:rsidP="00B97DB6">
      <w:pPr>
        <w:pStyle w:val="FigurePACKT"/>
      </w:pPr>
      <w:r>
        <w:drawing>
          <wp:inline distT="0" distB="0" distL="0" distR="0" wp14:anchorId="1E572AF1" wp14:editId="2674860E">
            <wp:extent cx="4211393" cy="48151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800" cy="492309"/>
                    </a:xfrm>
                    <a:prstGeom prst="rect">
                      <a:avLst/>
                    </a:prstGeom>
                  </pic:spPr>
                </pic:pic>
              </a:graphicData>
            </a:graphic>
          </wp:inline>
        </w:drawing>
      </w:r>
    </w:p>
    <w:p w14:paraId="3B81F66B" w14:textId="2A17AC33" w:rsidR="00B97DB6" w:rsidRDefault="00B97DB6" w:rsidP="007A355F">
      <w:pPr>
        <w:pStyle w:val="FigureCaptionPACKT"/>
      </w:pPr>
      <w:r>
        <w:t>Figure 11.7: Examining default spool folder</w:t>
      </w:r>
    </w:p>
    <w:p w14:paraId="03D72930" w14:textId="4B5229BA" w:rsidR="00B97DB6" w:rsidRDefault="00B97DB6" w:rsidP="0065588C">
      <w:pPr>
        <w:pStyle w:val="LayoutInformationPACKT"/>
      </w:pPr>
      <w:r>
        <w:t>I</w:t>
      </w:r>
      <w:r w:rsidRPr="006D38BA">
        <w:t>nsert image B42024_</w:t>
      </w:r>
      <w:r>
        <w:t>11</w:t>
      </w:r>
      <w:r w:rsidRPr="006D38BA">
        <w:t>_</w:t>
      </w:r>
      <w:r>
        <w:t>07</w:t>
      </w:r>
      <w:r w:rsidRPr="006D38BA">
        <w:t>.png</w:t>
      </w:r>
    </w:p>
    <w:p w14:paraId="54C31596" w14:textId="171961BE" w:rsidR="00B97DB6" w:rsidRDefault="00B97DB6" w:rsidP="006243B0">
      <w:pPr>
        <w:pStyle w:val="NormalPACKT"/>
        <w:rPr>
          <w:lang w:val="en-GB"/>
        </w:rPr>
      </w:pPr>
      <w:r>
        <w:rPr>
          <w:lang w:val="en-GB"/>
        </w:rPr>
        <w:t xml:space="preserve">In </w:t>
      </w:r>
      <w:r w:rsidRPr="00B97DB6">
        <w:rPr>
          <w:rStyle w:val="ItalicsPACKT"/>
        </w:rPr>
        <w:t>step 5</w:t>
      </w:r>
      <w:r>
        <w:rPr>
          <w:lang w:val="en-GB"/>
        </w:rPr>
        <w:t xml:space="preserve">, you create a new folder on </w:t>
      </w:r>
      <w:r w:rsidRPr="00B97DB6">
        <w:rPr>
          <w:rStyle w:val="CodeInTextPACKT"/>
        </w:rPr>
        <w:t>PSRV</w:t>
      </w:r>
      <w:r>
        <w:rPr>
          <w:lang w:val="en-GB"/>
        </w:rPr>
        <w:t xml:space="preserve"> to serve as your print servers spool folder. In </w:t>
      </w:r>
      <w:r w:rsidRPr="00B97DB6">
        <w:rPr>
          <w:rStyle w:val="ItalicsPACKT"/>
        </w:rPr>
        <w:t>step 6</w:t>
      </w:r>
      <w:r>
        <w:rPr>
          <w:lang w:val="en-GB"/>
        </w:rPr>
        <w:t xml:space="preserve">, </w:t>
      </w:r>
      <w:del w:id="202" w:author="Lucy Wan" w:date="2021-04-12T16:31:00Z">
        <w:r w:rsidDel="00E770AE">
          <w:rPr>
            <w:lang w:val="en-GB"/>
          </w:rPr>
          <w:delText>Y</w:delText>
        </w:r>
      </w:del>
      <w:ins w:id="203" w:author="Lucy Wan" w:date="2021-04-12T16:31:00Z">
        <w:r w:rsidR="00E770AE">
          <w:rPr>
            <w:lang w:val="en-GB"/>
          </w:rPr>
          <w:t>y</w:t>
        </w:r>
      </w:ins>
      <w:r>
        <w:rPr>
          <w:lang w:val="en-GB"/>
        </w:rPr>
        <w:t xml:space="preserve">ou update the printer spool folder path. In </w:t>
      </w:r>
      <w:r w:rsidRPr="00B97DB6">
        <w:rPr>
          <w:rStyle w:val="ItalicsPACKT"/>
        </w:rPr>
        <w:t>step 7</w:t>
      </w:r>
      <w:r>
        <w:rPr>
          <w:lang w:val="en-GB"/>
        </w:rPr>
        <w:t>, you commit this change</w:t>
      </w:r>
      <w:ins w:id="204" w:author="Thomas Lee" w:date="2021-05-04T10:15:00Z">
        <w:r w:rsidR="006F75DF">
          <w:rPr>
            <w:lang w:val="en-GB"/>
          </w:rPr>
          <w:t>,</w:t>
        </w:r>
      </w:ins>
      <w:r>
        <w:rPr>
          <w:lang w:val="en-GB"/>
        </w:rPr>
        <w:t xml:space="preserve"> and in </w:t>
      </w:r>
      <w:r w:rsidRPr="00B97DB6">
        <w:rPr>
          <w:rStyle w:val="ItalicsPACKT"/>
        </w:rPr>
        <w:t>step 8</w:t>
      </w:r>
      <w:r>
        <w:rPr>
          <w:lang w:val="en-GB"/>
        </w:rPr>
        <w:t>, you restart the spooler service. These four steps produce no console output.</w:t>
      </w:r>
    </w:p>
    <w:p w14:paraId="3E7D525C" w14:textId="5FCA7495" w:rsidR="00B97DB6" w:rsidRDefault="00B97DB6" w:rsidP="006243B0">
      <w:pPr>
        <w:pStyle w:val="NormalPACKT"/>
        <w:rPr>
          <w:lang w:val="en-GB"/>
        </w:rPr>
      </w:pPr>
      <w:r>
        <w:rPr>
          <w:lang w:val="en-GB"/>
        </w:rPr>
        <w:t xml:space="preserve">In </w:t>
      </w:r>
      <w:r w:rsidRPr="002714CC">
        <w:rPr>
          <w:rStyle w:val="ItalicsPACKT"/>
        </w:rPr>
        <w:t>step 9</w:t>
      </w:r>
      <w:r>
        <w:rPr>
          <w:lang w:val="en-GB"/>
        </w:rPr>
        <w:t>, you re-view the printer details with output like this:</w:t>
      </w:r>
    </w:p>
    <w:p w14:paraId="74E76CDD" w14:textId="347107A6" w:rsidR="00B97DB6" w:rsidRPr="002714CC" w:rsidRDefault="002714CC" w:rsidP="002714CC">
      <w:pPr>
        <w:pStyle w:val="FigurePACKT"/>
        <w:rPr>
          <w:b/>
          <w:bCs/>
          <w:lang w:val="en-GB"/>
        </w:rPr>
      </w:pPr>
      <w:del w:id="205" w:author="Thomas Lee" w:date="2021-05-03T20:26:00Z">
        <w:r w:rsidDel="00621AD1">
          <w:drawing>
            <wp:inline distT="0" distB="0" distL="0" distR="0" wp14:anchorId="6CEF2DBC" wp14:editId="7A5B5196">
              <wp:extent cx="3121037" cy="1084150"/>
              <wp:effectExtent l="0" t="0" r="3175" b="190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52099" cy="1094940"/>
                      </a:xfrm>
                      <a:prstGeom prst="rect">
                        <a:avLst/>
                      </a:prstGeom>
                    </pic:spPr>
                  </pic:pic>
                </a:graphicData>
              </a:graphic>
            </wp:inline>
          </w:drawing>
        </w:r>
      </w:del>
      <w:ins w:id="206" w:author="Thomas Lee" w:date="2021-05-03T20:27:00Z">
        <w:r w:rsidR="00621AD1" w:rsidRPr="00621AD1">
          <w:t xml:space="preserve"> </w:t>
        </w:r>
        <w:r w:rsidR="00621AD1">
          <w:drawing>
            <wp:inline distT="0" distB="0" distL="0" distR="0" wp14:anchorId="6D6C85F9" wp14:editId="6354B228">
              <wp:extent cx="3010498" cy="8654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9407" cy="876637"/>
                      </a:xfrm>
                      <a:prstGeom prst="rect">
                        <a:avLst/>
                      </a:prstGeom>
                    </pic:spPr>
                  </pic:pic>
                </a:graphicData>
              </a:graphic>
            </wp:inline>
          </w:drawing>
        </w:r>
      </w:ins>
    </w:p>
    <w:p w14:paraId="62E2287C" w14:textId="5BECFF60" w:rsidR="00B97DB6" w:rsidRDefault="00B97DB6" w:rsidP="007A355F">
      <w:pPr>
        <w:pStyle w:val="FigureCaptionPACKT"/>
      </w:pPr>
      <w:r>
        <w:t>Figure 11.8: Examining default spool folder</w:t>
      </w:r>
    </w:p>
    <w:p w14:paraId="1938086C" w14:textId="749099E2" w:rsidR="00B97DB6" w:rsidRDefault="00B97DB6" w:rsidP="00073932">
      <w:pPr>
        <w:pStyle w:val="LayoutInformationPACKT"/>
      </w:pPr>
      <w:r>
        <w:t>I</w:t>
      </w:r>
      <w:r w:rsidRPr="006D38BA">
        <w:t>nsert image B42024_</w:t>
      </w:r>
      <w:r>
        <w:t>11</w:t>
      </w:r>
      <w:r w:rsidRPr="006D38BA">
        <w:t>_</w:t>
      </w:r>
      <w:r>
        <w:t>08</w:t>
      </w:r>
      <w:r w:rsidRPr="006D38BA">
        <w:t>.png</w:t>
      </w:r>
    </w:p>
    <w:p w14:paraId="16680D7A" w14:textId="26508F5A" w:rsidR="002714CC" w:rsidRDefault="002714CC" w:rsidP="006243B0">
      <w:pPr>
        <w:pStyle w:val="NormalPACKT"/>
      </w:pPr>
      <w:r w:rsidRPr="002714CC">
        <w:t xml:space="preserve">In </w:t>
      </w:r>
      <w:r w:rsidRPr="002714CC">
        <w:rPr>
          <w:rStyle w:val="ItalicsPACKT"/>
        </w:rPr>
        <w:t>step 1</w:t>
      </w:r>
      <w:r w:rsidRPr="002714CC">
        <w:t xml:space="preserve"> through </w:t>
      </w:r>
      <w:r w:rsidRPr="002714CC">
        <w:rPr>
          <w:rStyle w:val="ItalicsPACKT"/>
        </w:rPr>
        <w:t>step 9</w:t>
      </w:r>
      <w:r w:rsidRPr="002714CC">
        <w:t xml:space="preserve">, you set and validate the spool folder using a .NET </w:t>
      </w:r>
      <w:del w:id="207" w:author="Lucy Wan" w:date="2021-04-12T16:31:00Z">
        <w:r w:rsidRPr="002714CC" w:rsidDel="00175175">
          <w:delText>O</w:delText>
        </w:r>
      </w:del>
      <w:ins w:id="208" w:author="Lucy Wan" w:date="2021-04-12T16:31:00Z">
        <w:r w:rsidR="00175175">
          <w:t>o</w:t>
        </w:r>
      </w:ins>
      <w:r w:rsidRPr="002714CC">
        <w:t xml:space="preserve">bject. </w:t>
      </w:r>
      <w:commentRangeStart w:id="209"/>
      <w:commentRangeStart w:id="210"/>
      <w:del w:id="211" w:author="Thomas Lee" w:date="2021-05-03T20:28:00Z">
        <w:r w:rsidDel="00621AD1">
          <w:delText xml:space="preserve">There is another separate way to change the spool folder which involves using WMI. </w:delText>
        </w:r>
        <w:commentRangeEnd w:id="209"/>
        <w:r w:rsidR="0068284C" w:rsidDel="00621AD1">
          <w:rPr>
            <w:rStyle w:val="CommentReference"/>
          </w:rPr>
          <w:commentReference w:id="209"/>
        </w:r>
      </w:del>
      <w:commentRangeEnd w:id="210"/>
      <w:r w:rsidR="00621AD1">
        <w:rPr>
          <w:rStyle w:val="CommentReference"/>
        </w:rPr>
        <w:commentReference w:id="210"/>
      </w:r>
    </w:p>
    <w:p w14:paraId="6A6C7673" w14:textId="43C77138" w:rsidR="002714CC" w:rsidRDefault="002714CC" w:rsidP="006243B0">
      <w:pPr>
        <w:pStyle w:val="NormalPACKT"/>
      </w:pPr>
      <w:r>
        <w:t xml:space="preserve">In </w:t>
      </w:r>
      <w:r w:rsidRPr="002714CC">
        <w:rPr>
          <w:rStyle w:val="ItalicsPACKT"/>
        </w:rPr>
        <w:t>step 10</w:t>
      </w:r>
      <w:r>
        <w:t xml:space="preserve">, you stop the spooler service. In </w:t>
      </w:r>
      <w:r w:rsidRPr="002714CC">
        <w:rPr>
          <w:rStyle w:val="ItalicsPACKT"/>
        </w:rPr>
        <w:t>step 11</w:t>
      </w:r>
      <w:r>
        <w:t>, you create a new folder</w:t>
      </w:r>
      <w:ins w:id="212" w:author="Thomas Lee" w:date="2021-05-04T10:15:00Z">
        <w:r w:rsidR="006F75DF">
          <w:t>,</w:t>
        </w:r>
      </w:ins>
      <w:r>
        <w:t xml:space="preserve"> and in </w:t>
      </w:r>
      <w:r w:rsidRPr="00F80208">
        <w:rPr>
          <w:rStyle w:val="ItalicsPACKT"/>
        </w:rPr>
        <w:t>step 12</w:t>
      </w:r>
      <w:r>
        <w:t xml:space="preserve">, you configure the necessary registry settings to contain the path to the new spool folder. Then in </w:t>
      </w:r>
      <w:r w:rsidRPr="002714CC">
        <w:rPr>
          <w:rStyle w:val="ItalicsPACKT"/>
        </w:rPr>
        <w:t>step 13</w:t>
      </w:r>
      <w:r>
        <w:t xml:space="preserve">, you restart the spooler. These four steps produce no console output. With the changes made to the spool folder within the registry, in </w:t>
      </w:r>
      <w:r w:rsidRPr="002714CC">
        <w:rPr>
          <w:rStyle w:val="ItalicsPACKT"/>
        </w:rPr>
        <w:t>step 14</w:t>
      </w:r>
      <w:r>
        <w:t>, you can view the updated spool folder with out</w:t>
      </w:r>
      <w:ins w:id="213" w:author="Lucy Wan" w:date="2021-04-12T17:10:00Z">
        <w:r w:rsidR="006F29D6">
          <w:t>p</w:t>
        </w:r>
      </w:ins>
      <w:del w:id="214" w:author="Lucy Wan" w:date="2021-04-12T17:10:00Z">
        <w:r w:rsidDel="006F29D6">
          <w:delText>o</w:delText>
        </w:r>
      </w:del>
      <w:r>
        <w:t>ut like this:</w:t>
      </w:r>
    </w:p>
    <w:p w14:paraId="3042BE3E" w14:textId="211E51B3" w:rsidR="002714CC" w:rsidRDefault="00621AD1" w:rsidP="002714CC">
      <w:pPr>
        <w:pStyle w:val="FigurePACKT"/>
      </w:pPr>
      <w:ins w:id="215" w:author="Thomas Lee" w:date="2021-05-03T20:32:00Z">
        <w:r>
          <w:drawing>
            <wp:inline distT="0" distB="0" distL="0" distR="0" wp14:anchorId="23310530" wp14:editId="37180F7B">
              <wp:extent cx="3032741" cy="752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3366" cy="757603"/>
                      </a:xfrm>
                      <a:prstGeom prst="rect">
                        <a:avLst/>
                      </a:prstGeom>
                    </pic:spPr>
                  </pic:pic>
                </a:graphicData>
              </a:graphic>
            </wp:inline>
          </w:drawing>
        </w:r>
      </w:ins>
      <w:del w:id="216" w:author="Thomas Lee" w:date="2021-05-03T20:32:00Z">
        <w:r w:rsidR="002714CC" w:rsidDel="00621AD1">
          <w:drawing>
            <wp:inline distT="0" distB="0" distL="0" distR="0" wp14:anchorId="2B0BEF03" wp14:editId="104BC469">
              <wp:extent cx="3036121" cy="876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7116" cy="885246"/>
                      </a:xfrm>
                      <a:prstGeom prst="rect">
                        <a:avLst/>
                      </a:prstGeom>
                    </pic:spPr>
                  </pic:pic>
                </a:graphicData>
              </a:graphic>
            </wp:inline>
          </w:drawing>
        </w:r>
      </w:del>
    </w:p>
    <w:p w14:paraId="591B5341" w14:textId="4CC215A1" w:rsidR="002714CC" w:rsidRDefault="002714CC" w:rsidP="007A355F">
      <w:pPr>
        <w:pStyle w:val="FigureCaptionPACKT"/>
      </w:pPr>
      <w:r>
        <w:t>Figure 11.9 Examining updated spool folder</w:t>
      </w:r>
    </w:p>
    <w:p w14:paraId="0855C3A0" w14:textId="2EEC2727" w:rsidR="002714CC" w:rsidRDefault="002714CC" w:rsidP="008B77D3">
      <w:pPr>
        <w:pStyle w:val="LayoutInformationPACKT"/>
      </w:pPr>
      <w:r>
        <w:t>I</w:t>
      </w:r>
      <w:r w:rsidRPr="006D38BA">
        <w:t>nsert image B42024_</w:t>
      </w:r>
      <w:r>
        <w:t>11</w:t>
      </w:r>
      <w:r w:rsidRPr="006D38BA">
        <w:t>_</w:t>
      </w:r>
      <w:r>
        <w:t>09</w:t>
      </w:r>
      <w:r w:rsidRPr="006D38BA">
        <w:t>.png</w:t>
      </w:r>
    </w:p>
    <w:p w14:paraId="79FC1E71" w14:textId="1CBBE52F" w:rsidR="0098498E" w:rsidRDefault="0098498E" w:rsidP="00B97DB6">
      <w:pPr>
        <w:pStyle w:val="Heading2"/>
      </w:pPr>
      <w:r>
        <w:t>There</w:t>
      </w:r>
      <w:r w:rsidR="009C1265">
        <w:t>'</w:t>
      </w:r>
      <w:r>
        <w:t>s more...</w:t>
      </w:r>
    </w:p>
    <w:p w14:paraId="38DE111A" w14:textId="554F37DA" w:rsidR="00767324" w:rsidRDefault="002714CC" w:rsidP="006243B0">
      <w:pPr>
        <w:pStyle w:val="NormalPACKT"/>
        <w:rPr>
          <w:lang w:val="en-GB"/>
        </w:rPr>
      </w:pPr>
      <w:r>
        <w:rPr>
          <w:lang w:val="en-GB"/>
        </w:rPr>
        <w:t xml:space="preserve">For most organizations with </w:t>
      </w:r>
      <w:ins w:id="217" w:author="Thomas Lee" w:date="2021-05-04T10:16:00Z">
        <w:r w:rsidR="006F75DF">
          <w:rPr>
            <w:lang w:val="en-GB"/>
          </w:rPr>
          <w:t xml:space="preserve">a </w:t>
        </w:r>
      </w:ins>
      <w:r>
        <w:rPr>
          <w:lang w:val="en-GB"/>
        </w:rPr>
        <w:t>larger number of shared printers, configuring the</w:t>
      </w:r>
      <w:del w:id="218" w:author="Lucy Wan" w:date="2021-04-12T17:11:00Z">
        <w:r w:rsidDel="00864E9A">
          <w:rPr>
            <w:lang w:val="en-GB"/>
          </w:rPr>
          <w:delText>r</w:delText>
        </w:r>
      </w:del>
      <w:r>
        <w:rPr>
          <w:lang w:val="en-GB"/>
        </w:rPr>
        <w:t xml:space="preserve"> print server to use another folder for spooling is a good idea. If possible, use a separate disk drive if you can to avoid the risk of the spool folder filling up.</w:t>
      </w:r>
    </w:p>
    <w:p w14:paraId="5D9D95B3" w14:textId="4FC952CB" w:rsidR="002714CC" w:rsidRPr="002714CC" w:rsidRDefault="002714CC" w:rsidP="006243B0">
      <w:pPr>
        <w:pStyle w:val="NormalPACKT"/>
      </w:pPr>
      <w:r w:rsidRPr="002714CC">
        <w:t>In this recipe, you used two different mechanisms to change the spooler folder. One uses a .NET object (which isn</w:t>
      </w:r>
      <w:r w:rsidR="009C1265">
        <w:t>'</w:t>
      </w:r>
      <w:r w:rsidRPr="002714CC">
        <w:t>t loaded by default), while the other involves directly editing the registry. Needless to say, if you</w:t>
      </w:r>
      <w:r w:rsidR="009C1265">
        <w:t>'</w:t>
      </w:r>
      <w:r w:rsidRPr="002714CC">
        <w:t>re rolling out printers using scripts, particularly ones that edit the registry, careful testing is vital.</w:t>
      </w:r>
    </w:p>
    <w:p w14:paraId="58340D89" w14:textId="32A23715" w:rsidR="002714CC" w:rsidRPr="002714CC" w:rsidRDefault="002714CC" w:rsidP="006243B0">
      <w:pPr>
        <w:pStyle w:val="NormalPACKT"/>
      </w:pPr>
      <w:r w:rsidRPr="002714CC">
        <w:t xml:space="preserve">Many of the steps in this recipe produce no output. This </w:t>
      </w:r>
      <w:ins w:id="219" w:author="Thomas Lee" w:date="2021-05-04T10:16:00Z">
        <w:r w:rsidR="006F75DF">
          <w:t>lack of o</w:t>
        </w:r>
      </w:ins>
      <w:ins w:id="220" w:author="Thomas Lee" w:date="2021-05-04T10:17:00Z">
        <w:r w:rsidR="006F75DF">
          <w:t xml:space="preserve">utput </w:t>
        </w:r>
      </w:ins>
      <w:r w:rsidRPr="002714CC">
        <w:t xml:space="preserve">is normal when </w:t>
      </w:r>
      <w:del w:id="221" w:author="Thomas Lee" w:date="2021-05-04T10:17:00Z">
        <w:r w:rsidRPr="002714CC" w:rsidDel="006F75DF">
          <w:delText>you</w:delText>
        </w:r>
        <w:r w:rsidR="009C1265" w:rsidDel="006F75DF">
          <w:delText>'</w:delText>
        </w:r>
        <w:r w:rsidRPr="002714CC" w:rsidDel="006F75DF">
          <w:delText>re dealing directly with .NET classes and methods, and when</w:delText>
        </w:r>
      </w:del>
      <w:ins w:id="222" w:author="Thomas Lee" w:date="2021-05-04T10:17:00Z">
        <w:r w:rsidR="006F75DF">
          <w:t>dealing directly with .NET classes and methods and</w:t>
        </w:r>
      </w:ins>
      <w:r w:rsidRPr="002714CC">
        <w:t xml:space="preserve"> editing the registry.</w:t>
      </w:r>
    </w:p>
    <w:p w14:paraId="72F0470E" w14:textId="47CFC77A" w:rsidR="00767324" w:rsidRDefault="00767324" w:rsidP="00767324">
      <w:pPr>
        <w:pStyle w:val="Heading1"/>
      </w:pPr>
      <w:r>
        <w:t>Changing printer drivers</w:t>
      </w:r>
    </w:p>
    <w:p w14:paraId="66E70FB1" w14:textId="4EE2B7DF" w:rsidR="002714CC" w:rsidRPr="002714CC" w:rsidRDefault="002714CC" w:rsidP="006243B0">
      <w:pPr>
        <w:pStyle w:val="NormalPACKT"/>
      </w:pPr>
      <w:r w:rsidRPr="002714CC">
        <w:t xml:space="preserve">On occasion, it may be necessary to change the printer driver for a printer. For example, you might be replacing an existing print device with a new or different model. In this case, you want the </w:t>
      </w:r>
      <w:proofErr w:type="gramStart"/>
      <w:r w:rsidRPr="002714CC">
        <w:t>printer</w:t>
      </w:r>
      <w:proofErr w:type="gramEnd"/>
      <w:r w:rsidRPr="002714CC">
        <w:t xml:space="preserve"> name to remain the same, but you need to update the </w:t>
      </w:r>
      <w:r>
        <w:t>printer</w:t>
      </w:r>
      <w:r w:rsidR="009C1265">
        <w:t>'</w:t>
      </w:r>
      <w:r>
        <w:t xml:space="preserve">s print </w:t>
      </w:r>
      <w:r w:rsidRPr="002714CC">
        <w:t xml:space="preserve">driver. In the </w:t>
      </w:r>
      <w:r w:rsidRPr="002714CC">
        <w:rPr>
          <w:rStyle w:val="ItalicsPACKT"/>
        </w:rPr>
        <w:t>Installing and sharing a printer</w:t>
      </w:r>
      <w:r w:rsidRPr="002714CC">
        <w:t xml:space="preserve"> recipe, you downloaded and installed two Xerox printer drivers. You used the first driver, </w:t>
      </w:r>
      <w:r w:rsidRPr="002714CC">
        <w:rPr>
          <w:rStyle w:val="CodeInTextPACKT"/>
        </w:rPr>
        <w:t>Xerox Phaser 6510 PCL6</w:t>
      </w:r>
      <w:r w:rsidRPr="002714CC">
        <w:t xml:space="preserve">, when you defined the </w:t>
      </w:r>
      <w:r w:rsidRPr="002714CC">
        <w:rPr>
          <w:rStyle w:val="CodeInTextPACKT"/>
        </w:rPr>
        <w:t>SalesPrinter1</w:t>
      </w:r>
      <w:r w:rsidRPr="002714CC">
        <w:t xml:space="preserve"> printer.</w:t>
      </w:r>
    </w:p>
    <w:p w14:paraId="6E2C0D10" w14:textId="77777777" w:rsidR="002714CC" w:rsidRPr="002714CC" w:rsidRDefault="002714CC" w:rsidP="006243B0">
      <w:pPr>
        <w:pStyle w:val="NormalPACKT"/>
      </w:pPr>
      <w:r w:rsidRPr="002714CC">
        <w:t xml:space="preserve">In this recipe, you change the driver for the printer and use the other previously-installed driver, the </w:t>
      </w:r>
      <w:r w:rsidRPr="002714CC">
        <w:rPr>
          <w:rStyle w:val="CodeInTextPACKT"/>
        </w:rPr>
        <w:t>Xerox Phaser 6515 PCL6</w:t>
      </w:r>
      <w:r w:rsidRPr="002714CC">
        <w:t xml:space="preserve">. </w:t>
      </w:r>
    </w:p>
    <w:p w14:paraId="092470AF" w14:textId="2F2429EE" w:rsidR="002714CC" w:rsidRPr="002714CC" w:rsidRDefault="002714CC" w:rsidP="006243B0">
      <w:pPr>
        <w:pStyle w:val="NormalPACKT"/>
      </w:pPr>
      <w:r w:rsidRPr="002714CC">
        <w:t>Th</w:t>
      </w:r>
      <w:ins w:id="223" w:author="Thomas Lee" w:date="2021-05-04T10:18:00Z">
        <w:r w:rsidR="006F75DF">
          <w:t>is</w:t>
        </w:r>
      </w:ins>
      <w:del w:id="224" w:author="Thomas Lee" w:date="2021-05-04T10:18:00Z">
        <w:r w:rsidRPr="002714CC" w:rsidDel="006F75DF">
          <w:delText xml:space="preserve">e </w:delText>
        </w:r>
      </w:del>
      <w:del w:id="225" w:author="Thomas Lee" w:date="2021-05-04T10:17:00Z">
        <w:r w:rsidRPr="002714CC" w:rsidDel="006F75DF">
          <w:delText xml:space="preserve">assumption behind this </w:delText>
        </w:r>
      </w:del>
      <w:del w:id="226" w:author="Thomas Lee" w:date="2021-05-04T10:18:00Z">
        <w:r w:rsidRPr="002714CC" w:rsidDel="006F75DF">
          <w:delText xml:space="preserve">recipe </w:delText>
        </w:r>
      </w:del>
      <w:del w:id="227" w:author="Thomas Lee" w:date="2021-05-04T10:17:00Z">
        <w:r w:rsidRPr="002714CC" w:rsidDel="006F75DF">
          <w:delText>i</w:delText>
        </w:r>
      </w:del>
      <w:ins w:id="228" w:author="Thomas Lee" w:date="2021-05-04T10:18:00Z">
        <w:r w:rsidR="006F75DF">
          <w:t xml:space="preserve"> recipe </w:t>
        </w:r>
        <w:proofErr w:type="spellStart"/>
        <w:r w:rsidR="006F75DF">
          <w:t>assume</w:t>
        </w:r>
      </w:ins>
      <w:del w:id="229" w:author="Thomas Lee" w:date="2021-05-04T10:18:00Z">
        <w:r w:rsidRPr="002714CC" w:rsidDel="006F75DF">
          <w:delText xml:space="preserve">s </w:delText>
        </w:r>
      </w:del>
      <w:r w:rsidRPr="002714CC">
        <w:t>that</w:t>
      </w:r>
      <w:proofErr w:type="spellEnd"/>
      <w:r w:rsidRPr="002714CC">
        <w:t xml:space="preserve"> the </w:t>
      </w:r>
      <w:proofErr w:type="gramStart"/>
      <w:r w:rsidRPr="002714CC">
        <w:t>printer</w:t>
      </w:r>
      <w:proofErr w:type="gramEnd"/>
      <w:r w:rsidRPr="002714CC">
        <w:t xml:space="preserve"> name and printer port (including the printer</w:t>
      </w:r>
      <w:r w:rsidR="009C1265">
        <w:t>'</w:t>
      </w:r>
      <w:r w:rsidRPr="002714CC">
        <w:t>s IP address and port number) do</w:t>
      </w:r>
      <w:ins w:id="230" w:author="Thomas Lee" w:date="2021-05-04T10:18:00Z">
        <w:r w:rsidR="006F75DF">
          <w:t xml:space="preserve"> </w:t>
        </w:r>
      </w:ins>
      <w:r w:rsidRPr="002714CC">
        <w:t>n</w:t>
      </w:r>
      <w:ins w:id="231" w:author="Thomas Lee" w:date="2021-05-04T10:18:00Z">
        <w:r w:rsidR="006F75DF">
          <w:t>o</w:t>
        </w:r>
      </w:ins>
      <w:del w:id="232" w:author="Thomas Lee" w:date="2021-05-04T10:18:00Z">
        <w:r w:rsidR="009C1265" w:rsidDel="006F75DF">
          <w:delText>'</w:delText>
        </w:r>
      </w:del>
      <w:r w:rsidRPr="002714CC">
        <w:t>t change, only the driver.</w:t>
      </w:r>
    </w:p>
    <w:p w14:paraId="06E2CD70" w14:textId="36F55A45" w:rsidR="00767324" w:rsidRDefault="00767324" w:rsidP="00767324">
      <w:pPr>
        <w:pStyle w:val="Heading2"/>
        <w:tabs>
          <w:tab w:val="left" w:pos="0"/>
        </w:tabs>
      </w:pPr>
      <w:r>
        <w:t xml:space="preserve">Getting </w:t>
      </w:r>
      <w:del w:id="233" w:author="Lucy Wan" w:date="2021-04-12T16:35:00Z">
        <w:r w:rsidDel="00195AF9">
          <w:delText>R</w:delText>
        </w:r>
      </w:del>
      <w:ins w:id="234" w:author="Lucy Wan" w:date="2021-04-12T16:35:00Z">
        <w:r w:rsidR="00195AF9">
          <w:t>r</w:t>
        </w:r>
      </w:ins>
      <w:r>
        <w:t>eady</w:t>
      </w:r>
    </w:p>
    <w:p w14:paraId="190C574B" w14:textId="4CE5B948" w:rsidR="002714CC" w:rsidRPr="002714CC" w:rsidRDefault="002714CC" w:rsidP="006243B0">
      <w:pPr>
        <w:pStyle w:val="NormalPACKT"/>
      </w:pPr>
      <w:r w:rsidRPr="002714CC">
        <w:t xml:space="preserve">Run this recipe on the </w:t>
      </w:r>
      <w:r w:rsidRPr="002714CC">
        <w:rPr>
          <w:rStyle w:val="CodeInTextPACKT"/>
        </w:rPr>
        <w:t>PSRV</w:t>
      </w:r>
      <w:r w:rsidRPr="002714CC">
        <w:t xml:space="preserve"> host, set up as per the </w:t>
      </w:r>
      <w:r w:rsidRPr="002714CC">
        <w:rPr>
          <w:rStyle w:val="ItalicsPACKT"/>
        </w:rPr>
        <w:t xml:space="preserve">Installing and sharing </w:t>
      </w:r>
      <w:proofErr w:type="gramStart"/>
      <w:r w:rsidRPr="002714CC">
        <w:rPr>
          <w:rStyle w:val="ItalicsPACKT"/>
        </w:rPr>
        <w:t>printers</w:t>
      </w:r>
      <w:proofErr w:type="gramEnd"/>
      <w:r w:rsidRPr="002714CC">
        <w:t xml:space="preserve"> recipe.</w:t>
      </w:r>
    </w:p>
    <w:p w14:paraId="45F00426" w14:textId="2AD7662E" w:rsidR="00767324" w:rsidRDefault="00767324" w:rsidP="00767324">
      <w:pPr>
        <w:pStyle w:val="Heading2"/>
        <w:tabs>
          <w:tab w:val="left" w:pos="0"/>
        </w:tabs>
      </w:pPr>
      <w:r>
        <w:t>How to do it...</w:t>
      </w:r>
    </w:p>
    <w:p w14:paraId="4E5D99C8" w14:textId="59C81640" w:rsidR="002714CC" w:rsidRPr="002714CC" w:rsidRDefault="002714CC" w:rsidP="00FE06BB">
      <w:pPr>
        <w:pStyle w:val="NumberedBulletPACKT"/>
        <w:numPr>
          <w:ilvl w:val="0"/>
          <w:numId w:val="7"/>
        </w:numPr>
        <w:rPr>
          <w:color w:val="000000"/>
        </w:rPr>
      </w:pPr>
      <w:r w:rsidRPr="002714CC">
        <w:t>Adding the print driver for the new printing device</w:t>
      </w:r>
    </w:p>
    <w:p w14:paraId="4874EBC3" w14:textId="77777777" w:rsidR="002714CC" w:rsidRPr="002714CC" w:rsidRDefault="002714CC" w:rsidP="006243B0">
      <w:pPr>
        <w:pStyle w:val="CodePACKT"/>
      </w:pPr>
    </w:p>
    <w:p w14:paraId="77E1738E" w14:textId="5EED9B70" w:rsidR="002714CC" w:rsidRPr="002714CC" w:rsidRDefault="002714CC" w:rsidP="006243B0">
      <w:pPr>
        <w:pStyle w:val="CodePACKT"/>
      </w:pPr>
      <w:r w:rsidRPr="002714CC">
        <w:t>$M2 = </w:t>
      </w:r>
      <w:r w:rsidR="009C1265">
        <w:t>'</w:t>
      </w:r>
      <w:r w:rsidRPr="002714CC">
        <w:t>Xerox WorkCentre 6515 PCL6</w:t>
      </w:r>
      <w:r w:rsidR="009C1265">
        <w:t>'</w:t>
      </w:r>
    </w:p>
    <w:p w14:paraId="1F1B0FFD" w14:textId="77777777" w:rsidR="002714CC" w:rsidRPr="002714CC" w:rsidRDefault="002714CC" w:rsidP="006243B0">
      <w:pPr>
        <w:pStyle w:val="CodePACKT"/>
      </w:pPr>
      <w:r w:rsidRPr="002714CC">
        <w:t>Add-</w:t>
      </w:r>
      <w:proofErr w:type="spellStart"/>
      <w:r w:rsidRPr="002714CC">
        <w:t>PrinterDriver</w:t>
      </w:r>
      <w:proofErr w:type="spellEnd"/>
      <w:r w:rsidRPr="002714CC">
        <w:t> -Name $M2</w:t>
      </w:r>
    </w:p>
    <w:p w14:paraId="6C412B0F" w14:textId="77777777" w:rsidR="002714CC" w:rsidRPr="002714CC" w:rsidRDefault="002714CC" w:rsidP="006243B0">
      <w:pPr>
        <w:pStyle w:val="CodePACKT"/>
      </w:pPr>
    </w:p>
    <w:p w14:paraId="1B1DC999" w14:textId="28CE4651" w:rsidR="002714CC" w:rsidRPr="002714CC" w:rsidRDefault="002714CC" w:rsidP="002714CC">
      <w:pPr>
        <w:pStyle w:val="NumberedBulletPACKT"/>
        <w:rPr>
          <w:color w:val="000000"/>
        </w:rPr>
      </w:pPr>
      <w:r w:rsidRPr="002714CC">
        <w:t>Getting the Sales group printer object and stor</w:t>
      </w:r>
      <w:ins w:id="235" w:author="Lucy Wan" w:date="2021-04-12T16:35:00Z">
        <w:r w:rsidR="00DC1099">
          <w:t>ing</w:t>
        </w:r>
      </w:ins>
      <w:del w:id="236" w:author="Lucy Wan" w:date="2021-04-12T16:35:00Z">
        <w:r w:rsidRPr="002714CC" w:rsidDel="00DC1099">
          <w:delText>e</w:delText>
        </w:r>
      </w:del>
      <w:r w:rsidRPr="002714CC">
        <w:t> it in </w:t>
      </w:r>
      <w:r w:rsidRPr="004720F0">
        <w:rPr>
          <w:rStyle w:val="CodeInTextPACKT"/>
        </w:rPr>
        <w:t>$Printer</w:t>
      </w:r>
    </w:p>
    <w:p w14:paraId="64B83042" w14:textId="77777777" w:rsidR="002714CC" w:rsidRPr="002714CC" w:rsidRDefault="002714CC" w:rsidP="006243B0">
      <w:pPr>
        <w:pStyle w:val="CodePACKT"/>
      </w:pPr>
    </w:p>
    <w:p w14:paraId="60CBC2D4" w14:textId="60EF7C49" w:rsidR="002714CC" w:rsidRPr="002714CC" w:rsidRDefault="002714CC" w:rsidP="006243B0">
      <w:pPr>
        <w:pStyle w:val="CodePACKT"/>
      </w:pPr>
      <w:r w:rsidRPr="002714CC">
        <w:t>$</w:t>
      </w:r>
      <w:proofErr w:type="spellStart"/>
      <w:r w:rsidRPr="002714CC">
        <w:t>Printern</w:t>
      </w:r>
      <w:proofErr w:type="spellEnd"/>
      <w:r w:rsidRPr="002714CC">
        <w:t> = </w:t>
      </w:r>
      <w:r w:rsidR="009C1265">
        <w:t>'</w:t>
      </w:r>
      <w:r w:rsidRPr="002714CC">
        <w:t>SalesPrinter1</w:t>
      </w:r>
      <w:r w:rsidR="009C1265">
        <w:t>'</w:t>
      </w:r>
    </w:p>
    <w:p w14:paraId="03FE2D77" w14:textId="0F378E6C" w:rsidR="002714CC" w:rsidRPr="002714CC" w:rsidRDefault="002714CC" w:rsidP="006243B0">
      <w:pPr>
        <w:pStyle w:val="CodePACKT"/>
      </w:pPr>
      <w:r w:rsidRPr="002714CC">
        <w:t>$Printer </w:t>
      </w:r>
      <w:r>
        <w:t xml:space="preserve"> </w:t>
      </w:r>
      <w:r w:rsidRPr="002714CC">
        <w:t>= Get-Printer -Name $</w:t>
      </w:r>
      <w:proofErr w:type="spellStart"/>
      <w:r w:rsidRPr="002714CC">
        <w:t>Printern</w:t>
      </w:r>
      <w:proofErr w:type="spellEnd"/>
    </w:p>
    <w:p w14:paraId="4922D7AA" w14:textId="77777777" w:rsidR="002714CC" w:rsidRPr="002714CC" w:rsidRDefault="002714CC" w:rsidP="006243B0">
      <w:pPr>
        <w:pStyle w:val="CodePACKT"/>
      </w:pPr>
    </w:p>
    <w:p w14:paraId="58B87FC1" w14:textId="615F75A3" w:rsidR="002714CC" w:rsidRPr="002714CC" w:rsidRDefault="002714CC" w:rsidP="002714CC">
      <w:pPr>
        <w:pStyle w:val="NumberedBulletPACKT"/>
        <w:rPr>
          <w:color w:val="000000"/>
        </w:rPr>
      </w:pPr>
      <w:r w:rsidRPr="002714CC">
        <w:t>Updating the driver using the </w:t>
      </w:r>
      <w:r w:rsidRPr="002714CC">
        <w:rPr>
          <w:rStyle w:val="CodeInTextPACKT"/>
        </w:rPr>
        <w:t>Set-Printer</w:t>
      </w:r>
      <w:r>
        <w:t xml:space="preserve"> </w:t>
      </w:r>
      <w:r w:rsidRPr="002714CC">
        <w:t>cmdlet</w:t>
      </w:r>
    </w:p>
    <w:p w14:paraId="67264246" w14:textId="77777777" w:rsidR="002714CC" w:rsidRPr="002714CC" w:rsidRDefault="002714CC" w:rsidP="006243B0">
      <w:pPr>
        <w:pStyle w:val="CodePACKT"/>
      </w:pPr>
    </w:p>
    <w:p w14:paraId="3909F7A4" w14:textId="0159A547" w:rsidR="002714CC" w:rsidRPr="002714CC" w:rsidRDefault="002714CC" w:rsidP="006243B0">
      <w:pPr>
        <w:pStyle w:val="CodePACKT"/>
      </w:pPr>
      <w:r w:rsidRPr="002714CC">
        <w:t>$Printer | Set-Printer -</w:t>
      </w:r>
      <w:proofErr w:type="spellStart"/>
      <w:r w:rsidRPr="002714CC">
        <w:t>DriverName</w:t>
      </w:r>
      <w:proofErr w:type="spellEnd"/>
      <w:r w:rsidRPr="002714CC">
        <w:t> $M2</w:t>
      </w:r>
    </w:p>
    <w:p w14:paraId="4E6E10F7" w14:textId="77777777" w:rsidR="002714CC" w:rsidRPr="002714CC" w:rsidRDefault="002714CC" w:rsidP="006243B0">
      <w:pPr>
        <w:pStyle w:val="CodePACKT"/>
      </w:pPr>
    </w:p>
    <w:p w14:paraId="6F8DAB05" w14:textId="26EF9CE1" w:rsidR="002714CC" w:rsidRPr="002714CC" w:rsidRDefault="002714CC" w:rsidP="002714CC">
      <w:pPr>
        <w:pStyle w:val="NumberedBulletPACKT"/>
        <w:rPr>
          <w:color w:val="000000"/>
        </w:rPr>
      </w:pPr>
      <w:commentRangeStart w:id="237"/>
      <w:r w:rsidRPr="002714CC">
        <w:t>Observing the result</w:t>
      </w:r>
      <w:commentRangeEnd w:id="237"/>
      <w:r w:rsidR="00C27A58">
        <w:rPr>
          <w:rStyle w:val="CommentReference"/>
        </w:rPr>
        <w:commentReference w:id="237"/>
      </w:r>
    </w:p>
    <w:p w14:paraId="786CCF4D" w14:textId="77777777" w:rsidR="002714CC" w:rsidRPr="002714CC" w:rsidRDefault="002714CC" w:rsidP="006243B0">
      <w:pPr>
        <w:pStyle w:val="CodePACKT"/>
      </w:pPr>
    </w:p>
    <w:p w14:paraId="28E6D01C" w14:textId="2DED01DA" w:rsidR="002714CC" w:rsidRPr="002714CC" w:rsidRDefault="002714CC" w:rsidP="006243B0">
      <w:pPr>
        <w:pStyle w:val="CodePACKT"/>
      </w:pPr>
      <w:r w:rsidRPr="002714CC">
        <w:t>Get-Printer -Name $</w:t>
      </w:r>
      <w:proofErr w:type="spellStart"/>
      <w:r w:rsidRPr="002714CC">
        <w:t>Printern</w:t>
      </w:r>
      <w:proofErr w:type="spellEnd"/>
      <w:r w:rsidRPr="002714CC">
        <w:t> | </w:t>
      </w:r>
    </w:p>
    <w:p w14:paraId="39CA8E3A" w14:textId="77777777" w:rsidR="002714CC" w:rsidRPr="002714CC" w:rsidRDefault="002714CC" w:rsidP="006243B0">
      <w:pPr>
        <w:pStyle w:val="CodePACKT"/>
      </w:pPr>
      <w:r w:rsidRPr="002714CC">
        <w:t>  Format-Table -Property Name, </w:t>
      </w:r>
      <w:proofErr w:type="spellStart"/>
      <w:r w:rsidRPr="002714CC">
        <w:t>DriverName</w:t>
      </w:r>
      <w:proofErr w:type="spellEnd"/>
      <w:r w:rsidRPr="002714CC">
        <w:t>, </w:t>
      </w:r>
      <w:proofErr w:type="spellStart"/>
      <w:r w:rsidRPr="002714CC">
        <w:t>PortName</w:t>
      </w:r>
      <w:proofErr w:type="spellEnd"/>
      <w:r w:rsidRPr="002714CC">
        <w:t>, </w:t>
      </w:r>
    </w:p>
    <w:p w14:paraId="2ABF088F" w14:textId="77777777" w:rsidR="002714CC" w:rsidRPr="002714CC" w:rsidRDefault="002714CC" w:rsidP="006243B0">
      <w:pPr>
        <w:pStyle w:val="CodePACKT"/>
      </w:pPr>
      <w:r w:rsidRPr="002714CC">
        <w:t>                Published, Shared</w:t>
      </w:r>
    </w:p>
    <w:p w14:paraId="23DC0411" w14:textId="5221EED7" w:rsidR="00767324" w:rsidRDefault="00767324" w:rsidP="00767324">
      <w:pPr>
        <w:pStyle w:val="Heading2"/>
        <w:numPr>
          <w:ilvl w:val="1"/>
          <w:numId w:val="3"/>
        </w:numPr>
        <w:tabs>
          <w:tab w:val="left" w:pos="0"/>
        </w:tabs>
      </w:pPr>
      <w:r>
        <w:t>How it works...</w:t>
      </w:r>
    </w:p>
    <w:p w14:paraId="7AD49727" w14:textId="19695FB6" w:rsidR="002714CC" w:rsidRDefault="002714CC" w:rsidP="006243B0">
      <w:pPr>
        <w:pStyle w:val="NormalPACKT"/>
        <w:rPr>
          <w:lang w:val="en-GB"/>
        </w:rPr>
      </w:pPr>
      <w:r>
        <w:rPr>
          <w:lang w:val="en-GB"/>
        </w:rPr>
        <w:t xml:space="preserve">In </w:t>
      </w:r>
      <w:r w:rsidRPr="002714CC">
        <w:rPr>
          <w:rStyle w:val="ItalicsPACKT"/>
        </w:rPr>
        <w:t>step 1</w:t>
      </w:r>
      <w:r>
        <w:rPr>
          <w:lang w:val="en-GB"/>
        </w:rPr>
        <w:t xml:space="preserve">, you use the </w:t>
      </w:r>
      <w:r w:rsidRPr="002714CC">
        <w:rPr>
          <w:rStyle w:val="CodeInTextPACKT"/>
        </w:rPr>
        <w:t>Add-</w:t>
      </w:r>
      <w:proofErr w:type="spellStart"/>
      <w:r w:rsidRPr="002714CC">
        <w:rPr>
          <w:rStyle w:val="CodeInTextPACKT"/>
        </w:rPr>
        <w:t>PrinterDriver</w:t>
      </w:r>
      <w:proofErr w:type="spellEnd"/>
      <w:r>
        <w:rPr>
          <w:lang w:val="en-GB"/>
        </w:rPr>
        <w:t xml:space="preserve"> cmdlet to add the p</w:t>
      </w:r>
      <w:r w:rsidR="00045780">
        <w:rPr>
          <w:lang w:val="en-GB"/>
        </w:rPr>
        <w:t>ri</w:t>
      </w:r>
      <w:r>
        <w:rPr>
          <w:lang w:val="en-GB"/>
        </w:rPr>
        <w:t xml:space="preserve">nter driver for the printer. In </w:t>
      </w:r>
      <w:r w:rsidRPr="002714CC">
        <w:rPr>
          <w:rStyle w:val="ItalicsPACKT"/>
        </w:rPr>
        <w:t>step</w:t>
      </w:r>
      <w:r>
        <w:rPr>
          <w:rStyle w:val="ItalicsPACKT"/>
        </w:rPr>
        <w:t> </w:t>
      </w:r>
      <w:r w:rsidRPr="002714CC">
        <w:rPr>
          <w:rStyle w:val="ItalicsPACKT"/>
        </w:rPr>
        <w:t>2</w:t>
      </w:r>
      <w:r>
        <w:rPr>
          <w:lang w:val="en-GB"/>
        </w:rPr>
        <w:t>, you obtain the printer details</w:t>
      </w:r>
      <w:ins w:id="238" w:author="Thomas Lee" w:date="2021-05-04T10:19:00Z">
        <w:r w:rsidR="006F75DF">
          <w:rPr>
            <w:lang w:val="en-GB"/>
          </w:rPr>
          <w:t>,</w:t>
        </w:r>
      </w:ins>
      <w:r>
        <w:rPr>
          <w:lang w:val="en-GB"/>
        </w:rPr>
        <w:t xml:space="preserve"> and in </w:t>
      </w:r>
      <w:r w:rsidRPr="002714CC">
        <w:rPr>
          <w:rStyle w:val="ItalicsPACKT"/>
        </w:rPr>
        <w:t>step 3</w:t>
      </w:r>
      <w:r>
        <w:rPr>
          <w:lang w:val="en-GB"/>
        </w:rPr>
        <w:t>, you update the printer to use the updated driver. These steps produce no console output.</w:t>
      </w:r>
    </w:p>
    <w:p w14:paraId="193ACA66" w14:textId="71D826B2" w:rsidR="002714CC" w:rsidRDefault="002714CC" w:rsidP="006243B0">
      <w:pPr>
        <w:pStyle w:val="NormalPACKT"/>
        <w:rPr>
          <w:lang w:val="en-GB"/>
        </w:rPr>
      </w:pPr>
      <w:r>
        <w:rPr>
          <w:lang w:val="en-GB"/>
        </w:rPr>
        <w:t xml:space="preserve">In </w:t>
      </w:r>
      <w:r w:rsidRPr="002714CC">
        <w:rPr>
          <w:rStyle w:val="ItalicsPACKT"/>
        </w:rPr>
        <w:t>step 4</w:t>
      </w:r>
      <w:r>
        <w:rPr>
          <w:lang w:val="en-GB"/>
        </w:rPr>
        <w:t xml:space="preserve">, you use </w:t>
      </w:r>
      <w:r w:rsidRPr="002714CC">
        <w:rPr>
          <w:rStyle w:val="CodeInTextPACKT"/>
        </w:rPr>
        <w:t>Get-Printer</w:t>
      </w:r>
      <w:r>
        <w:rPr>
          <w:lang w:val="en-GB"/>
        </w:rPr>
        <w:t xml:space="preserve"> to observe that you have installed the updated driver for the </w:t>
      </w:r>
      <w:r w:rsidRPr="002714CC">
        <w:rPr>
          <w:rStyle w:val="CodeInTextPACKT"/>
        </w:rPr>
        <w:t>SalesPrinter1</w:t>
      </w:r>
      <w:r>
        <w:rPr>
          <w:lang w:val="en-GB"/>
        </w:rPr>
        <w:t xml:space="preserve"> printer, which looks like this:</w:t>
      </w:r>
    </w:p>
    <w:p w14:paraId="546637FC" w14:textId="4126E7F7" w:rsidR="002714CC" w:rsidRDefault="00621AD1" w:rsidP="002714CC">
      <w:pPr>
        <w:pStyle w:val="FigurePACKT"/>
        <w:rPr>
          <w:lang w:val="en-GB"/>
        </w:rPr>
      </w:pPr>
      <w:ins w:id="239" w:author="Thomas Lee" w:date="2021-05-03T20:37:00Z">
        <w:r>
          <w:drawing>
            <wp:inline distT="0" distB="0" distL="0" distR="0" wp14:anchorId="0C9DBD09" wp14:editId="293E58BB">
              <wp:extent cx="2934335" cy="8091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0079" cy="818975"/>
                      </a:xfrm>
                      <a:prstGeom prst="rect">
                        <a:avLst/>
                      </a:prstGeom>
                    </pic:spPr>
                  </pic:pic>
                </a:graphicData>
              </a:graphic>
            </wp:inline>
          </w:drawing>
        </w:r>
      </w:ins>
      <w:commentRangeStart w:id="240"/>
      <w:del w:id="241" w:author="Thomas Lee" w:date="2021-05-03T20:33:00Z">
        <w:r w:rsidR="002714CC" w:rsidDel="00621AD1">
          <w:drawing>
            <wp:inline distT="0" distB="0" distL="0" distR="0" wp14:anchorId="06CECF0D" wp14:editId="4C78DFA4">
              <wp:extent cx="2874611" cy="80010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15220" cy="811403"/>
                      </a:xfrm>
                      <a:prstGeom prst="rect">
                        <a:avLst/>
                      </a:prstGeom>
                    </pic:spPr>
                  </pic:pic>
                </a:graphicData>
              </a:graphic>
            </wp:inline>
          </w:drawing>
        </w:r>
      </w:del>
      <w:commentRangeEnd w:id="240"/>
      <w:r>
        <w:rPr>
          <w:rStyle w:val="CommentReference"/>
          <w:rFonts w:ascii="Times New Roman" w:hAnsi="Times New Roman"/>
          <w:noProof w:val="0"/>
        </w:rPr>
        <w:commentReference w:id="240"/>
      </w:r>
    </w:p>
    <w:p w14:paraId="5925CAB0" w14:textId="5E750979" w:rsidR="002714CC" w:rsidRDefault="002714CC" w:rsidP="007A355F">
      <w:pPr>
        <w:pStyle w:val="FigureCaptionPACKT"/>
      </w:pPr>
      <w:r>
        <w:t>Figure 11.10: Viewing updated printer driver</w:t>
      </w:r>
      <w:del w:id="242" w:author="Lucy Wan" w:date="2021-04-12T16:36:00Z">
        <w:r w:rsidDel="00C56195">
          <w:delText>e</w:delText>
        </w:r>
      </w:del>
      <w:r>
        <w:t xml:space="preserve"> for SalesPrinter1</w:t>
      </w:r>
    </w:p>
    <w:p w14:paraId="19DDAF56" w14:textId="571A57F1" w:rsidR="002714CC" w:rsidRDefault="002714CC" w:rsidP="008D032A">
      <w:pPr>
        <w:pStyle w:val="LayoutInformationPACKT"/>
        <w:rPr>
          <w:ins w:id="243" w:author="Lucy Wan" w:date="2021-04-12T16:36:00Z"/>
        </w:rPr>
      </w:pPr>
      <w:r>
        <w:t>I</w:t>
      </w:r>
      <w:r w:rsidRPr="006D38BA">
        <w:t>nsert image B42024_</w:t>
      </w:r>
      <w:r>
        <w:t>11</w:t>
      </w:r>
      <w:r w:rsidRPr="006D38BA">
        <w:t>_</w:t>
      </w:r>
      <w:r>
        <w:t>10</w:t>
      </w:r>
      <w:r w:rsidRPr="006D38BA">
        <w:t>.png</w:t>
      </w:r>
    </w:p>
    <w:p w14:paraId="5CE721E9" w14:textId="1113A445" w:rsidR="00F0585A" w:rsidRDefault="00F0585A" w:rsidP="00F0585A">
      <w:pPr>
        <w:pStyle w:val="Heading2"/>
        <w:numPr>
          <w:ilvl w:val="1"/>
          <w:numId w:val="3"/>
        </w:numPr>
        <w:tabs>
          <w:tab w:val="left" w:pos="0"/>
        </w:tabs>
        <w:rPr>
          <w:ins w:id="244" w:author="Lucy Wan" w:date="2021-04-12T16:36:00Z"/>
        </w:rPr>
      </w:pPr>
      <w:ins w:id="245" w:author="Lucy Wan" w:date="2021-04-12T16:36:00Z">
        <w:r>
          <w:t xml:space="preserve">There's </w:t>
        </w:r>
        <w:commentRangeStart w:id="246"/>
        <w:commentRangeStart w:id="247"/>
        <w:r>
          <w:t>more</w:t>
        </w:r>
      </w:ins>
      <w:commentRangeEnd w:id="246"/>
      <w:ins w:id="248" w:author="Lucy Wan" w:date="2021-04-12T16:37:00Z">
        <w:r>
          <w:rPr>
            <w:rStyle w:val="CommentReference"/>
            <w:rFonts w:ascii="Times New Roman" w:hAnsi="Times New Roman" w:cs="Times New Roman"/>
            <w:b w:val="0"/>
            <w:bCs w:val="0"/>
            <w:iCs w:val="0"/>
            <w:color w:val="auto"/>
            <w:lang w:val="en-US"/>
          </w:rPr>
          <w:commentReference w:id="246"/>
        </w:r>
      </w:ins>
      <w:commentRangeEnd w:id="247"/>
      <w:r w:rsidR="00621AD1">
        <w:rPr>
          <w:rStyle w:val="CommentReference"/>
          <w:rFonts w:ascii="Times New Roman" w:hAnsi="Times New Roman" w:cs="Times New Roman"/>
          <w:b w:val="0"/>
          <w:bCs w:val="0"/>
          <w:iCs w:val="0"/>
          <w:color w:val="auto"/>
          <w:lang w:val="en-US"/>
        </w:rPr>
        <w:commentReference w:id="247"/>
      </w:r>
      <w:ins w:id="249" w:author="Lucy Wan" w:date="2021-04-12T16:36:00Z">
        <w:r>
          <w:t>…</w:t>
        </w:r>
      </w:ins>
    </w:p>
    <w:p w14:paraId="28ACAEF0" w14:textId="40047E5C" w:rsidR="00F0585A" w:rsidRPr="00F0585A" w:rsidRDefault="00621AD1" w:rsidP="00F0585A">
      <w:ins w:id="250" w:author="Thomas Lee" w:date="2021-05-03T20:38:00Z">
        <w:r>
          <w:t xml:space="preserve">As you see in this recipe, changing a printer driver </w:t>
        </w:r>
      </w:ins>
      <w:ins w:id="251" w:author="Thomas Lee" w:date="2021-05-03T20:39:00Z">
        <w:r>
          <w:t xml:space="preserve">straightforward – after </w:t>
        </w:r>
      </w:ins>
      <w:ins w:id="252" w:author="Thomas Lee" w:date="2021-05-03T20:40:00Z">
        <w:r>
          <w:t>you install a new printer</w:t>
        </w:r>
      </w:ins>
      <w:ins w:id="253" w:author="Thomas Lee" w:date="2021-05-03T20:39:00Z">
        <w:r>
          <w:t xml:space="preserve"> driver, you use Set-Pri</w:t>
        </w:r>
      </w:ins>
      <w:ins w:id="254" w:author="Thomas Lee" w:date="2021-05-03T20:40:00Z">
        <w:r>
          <w:t>nter</w:t>
        </w:r>
      </w:ins>
      <w:ins w:id="255" w:author="Thomas Lee" w:date="2021-05-03T20:41:00Z">
        <w:r>
          <w:t xml:space="preserve"> to inform Windows which driver it should use when printing to the printer.</w:t>
        </w:r>
      </w:ins>
      <w:ins w:id="256" w:author="Thomas Lee" w:date="2021-05-03T20:40:00Z">
        <w:r>
          <w:t>.</w:t>
        </w:r>
      </w:ins>
    </w:p>
    <w:p w14:paraId="5DF4D826" w14:textId="1EC48145" w:rsidR="00767324" w:rsidRDefault="00767324" w:rsidP="00767324">
      <w:pPr>
        <w:pStyle w:val="Heading1"/>
      </w:pPr>
      <w:r>
        <w:t>Printing a test page</w:t>
      </w:r>
    </w:p>
    <w:p w14:paraId="739FE704" w14:textId="67744C0A" w:rsidR="002714CC" w:rsidRPr="002714CC" w:rsidRDefault="002714CC" w:rsidP="006243B0">
      <w:pPr>
        <w:pStyle w:val="NormalPACKT"/>
      </w:pPr>
      <w:r w:rsidRPr="002714CC">
        <w:t xml:space="preserve">There are occasions when you may wish to print a test page on a printer; for example, after </w:t>
      </w:r>
      <w:del w:id="257" w:author="Thomas Lee" w:date="2021-05-03T20:42:00Z">
        <w:r w:rsidRPr="002714CC" w:rsidDel="00621AD1">
          <w:delText>you change</w:delText>
        </w:r>
      </w:del>
      <w:ins w:id="258" w:author="Thomas Lee" w:date="2021-05-03T20:42:00Z">
        <w:r w:rsidR="00621AD1">
          <w:t>changing</w:t>
        </w:r>
      </w:ins>
      <w:r w:rsidRPr="002714CC">
        <w:t xml:space="preserve"> the toner or printer ink on a physical printer or after changing the print driver (as shown in the </w:t>
      </w:r>
      <w:r w:rsidRPr="002714CC">
        <w:rPr>
          <w:rStyle w:val="ItalicsPACKT"/>
        </w:rPr>
        <w:t xml:space="preserve">Changing printer </w:t>
      </w:r>
      <w:proofErr w:type="gramStart"/>
      <w:r w:rsidRPr="002714CC">
        <w:rPr>
          <w:rStyle w:val="ItalicsPACKT"/>
        </w:rPr>
        <w:t>drivers</w:t>
      </w:r>
      <w:proofErr w:type="gramEnd"/>
      <w:r w:rsidRPr="002714CC">
        <w:t xml:space="preserve"> recipe). In those cases, the test page helps you to ensure that the printer is working properly.</w:t>
      </w:r>
    </w:p>
    <w:p w14:paraId="15151D1F" w14:textId="4AEF130C" w:rsidR="00767324" w:rsidRDefault="00767324" w:rsidP="00767324">
      <w:pPr>
        <w:pStyle w:val="Heading2"/>
        <w:tabs>
          <w:tab w:val="left" w:pos="0"/>
        </w:tabs>
      </w:pPr>
      <w:r>
        <w:t xml:space="preserve">Getting </w:t>
      </w:r>
      <w:del w:id="259" w:author="Lucy Wan" w:date="2021-04-12T16:37:00Z">
        <w:r w:rsidDel="00267E10">
          <w:delText>R</w:delText>
        </w:r>
      </w:del>
      <w:ins w:id="260" w:author="Lucy Wan" w:date="2021-04-12T16:37:00Z">
        <w:r w:rsidR="00267E10">
          <w:t>r</w:t>
        </w:r>
      </w:ins>
      <w:r>
        <w:t>eady</w:t>
      </w:r>
    </w:p>
    <w:p w14:paraId="779FA241" w14:textId="4DD4D2D2" w:rsidR="002714CC" w:rsidRPr="002714CC" w:rsidRDefault="002714CC" w:rsidP="006243B0">
      <w:pPr>
        <w:pStyle w:val="NormalPACKT"/>
      </w:pPr>
      <w:r w:rsidRPr="002714CC">
        <w:t xml:space="preserve">This recipe uses the </w:t>
      </w:r>
      <w:r w:rsidRPr="002714CC">
        <w:rPr>
          <w:rStyle w:val="CodeInTextPACKT"/>
        </w:rPr>
        <w:t>PSRV</w:t>
      </w:r>
      <w:r w:rsidRPr="002714CC">
        <w:t xml:space="preserve"> print server that you set up in the </w:t>
      </w:r>
      <w:r w:rsidRPr="002714CC">
        <w:rPr>
          <w:rStyle w:val="ItalicsPACKT"/>
        </w:rPr>
        <w:t>Installing and sharing</w:t>
      </w:r>
      <w:r w:rsidRPr="002714CC">
        <w:rPr>
          <w:rStyle w:val="ItalicsPACKT"/>
        </w:rPr>
        <w:br/>
      </w:r>
      <w:proofErr w:type="gramStart"/>
      <w:r w:rsidRPr="002714CC">
        <w:rPr>
          <w:rStyle w:val="ItalicsPACKT"/>
        </w:rPr>
        <w:t>printers</w:t>
      </w:r>
      <w:proofErr w:type="gramEnd"/>
      <w:r w:rsidRPr="002714CC">
        <w:t xml:space="preserve"> recipe.</w:t>
      </w:r>
    </w:p>
    <w:p w14:paraId="660AF6A4" w14:textId="3F0C4EED" w:rsidR="00767324" w:rsidRDefault="00767324" w:rsidP="00767324">
      <w:pPr>
        <w:pStyle w:val="Heading2"/>
        <w:tabs>
          <w:tab w:val="left" w:pos="0"/>
        </w:tabs>
      </w:pPr>
      <w:r>
        <w:t>How to do it...</w:t>
      </w:r>
    </w:p>
    <w:p w14:paraId="02810B79" w14:textId="4476DC40" w:rsidR="001D5E4B" w:rsidRPr="001D5E4B" w:rsidRDefault="001D5E4B" w:rsidP="00FE06BB">
      <w:pPr>
        <w:pStyle w:val="NumberedBulletPACKT"/>
        <w:numPr>
          <w:ilvl w:val="0"/>
          <w:numId w:val="8"/>
        </w:numPr>
        <w:rPr>
          <w:color w:val="000000"/>
        </w:rPr>
      </w:pPr>
      <w:r w:rsidRPr="001D5E4B">
        <w:t>Getting the printer objects from WMI</w:t>
      </w:r>
    </w:p>
    <w:p w14:paraId="69983CAE" w14:textId="77777777" w:rsidR="001D5E4B" w:rsidRDefault="001D5E4B" w:rsidP="006243B0">
      <w:pPr>
        <w:pStyle w:val="CodePACKT"/>
      </w:pPr>
    </w:p>
    <w:p w14:paraId="2BA1CE4A" w14:textId="14F3D753" w:rsidR="001D5E4B" w:rsidRPr="001D5E4B" w:rsidRDefault="001D5E4B" w:rsidP="006243B0">
      <w:pPr>
        <w:pStyle w:val="CodePACKT"/>
      </w:pPr>
      <w:r w:rsidRPr="001D5E4B">
        <w:t>$Printers = Get-CimInstance -</w:t>
      </w:r>
      <w:proofErr w:type="spellStart"/>
      <w:r w:rsidRPr="001D5E4B">
        <w:t>ClassName</w:t>
      </w:r>
      <w:proofErr w:type="spellEnd"/>
      <w:r w:rsidRPr="001D5E4B">
        <w:t> Win32_Printer</w:t>
      </w:r>
    </w:p>
    <w:p w14:paraId="7973C29A" w14:textId="77777777" w:rsidR="001D5E4B" w:rsidRPr="001D5E4B" w:rsidRDefault="001D5E4B" w:rsidP="006243B0">
      <w:pPr>
        <w:pStyle w:val="CodePACKT"/>
      </w:pPr>
    </w:p>
    <w:p w14:paraId="68FD76FE" w14:textId="5F0DE45C" w:rsidR="001D5E4B" w:rsidRPr="001D5E4B" w:rsidRDefault="001D5E4B" w:rsidP="001D5E4B">
      <w:pPr>
        <w:pStyle w:val="NumberedBulletPACKT"/>
        <w:rPr>
          <w:color w:val="000000"/>
        </w:rPr>
      </w:pPr>
      <w:r w:rsidRPr="001D5E4B">
        <w:t>Displaying the number of printers defined on </w:t>
      </w:r>
      <w:r w:rsidRPr="007241C5">
        <w:rPr>
          <w:rStyle w:val="CodeInTextPACKT"/>
        </w:rPr>
        <w:t>PSRV</w:t>
      </w:r>
    </w:p>
    <w:p w14:paraId="7AEBA394" w14:textId="77777777" w:rsidR="001D5E4B" w:rsidRPr="001D5E4B" w:rsidRDefault="001D5E4B" w:rsidP="006243B0">
      <w:pPr>
        <w:pStyle w:val="CodePACKT"/>
      </w:pPr>
    </w:p>
    <w:p w14:paraId="5ECAE196" w14:textId="7737C0F1" w:rsidR="001D5E4B" w:rsidRPr="001D5E4B" w:rsidRDefault="009C1265" w:rsidP="006243B0">
      <w:pPr>
        <w:pStyle w:val="CodePACKT"/>
      </w:pPr>
      <w:r>
        <w:t>'</w:t>
      </w:r>
      <w:r w:rsidR="001D5E4B" w:rsidRPr="001D5E4B">
        <w:t>{0} Printers defined on this system</w:t>
      </w:r>
      <w:r>
        <w:t>'</w:t>
      </w:r>
      <w:r w:rsidR="001D5E4B" w:rsidRPr="001D5E4B">
        <w:t> -f $</w:t>
      </w:r>
      <w:proofErr w:type="spellStart"/>
      <w:r w:rsidR="001D5E4B" w:rsidRPr="001D5E4B">
        <w:t>Printers.Count</w:t>
      </w:r>
      <w:proofErr w:type="spellEnd"/>
    </w:p>
    <w:p w14:paraId="283D263D" w14:textId="77777777" w:rsidR="001D5E4B" w:rsidRPr="001D5E4B" w:rsidRDefault="001D5E4B" w:rsidP="006243B0">
      <w:pPr>
        <w:pStyle w:val="CodePACKT"/>
      </w:pPr>
    </w:p>
    <w:p w14:paraId="4CF0B778" w14:textId="3860BF97" w:rsidR="001D5E4B" w:rsidRPr="001D5E4B" w:rsidRDefault="001D5E4B" w:rsidP="001D5E4B">
      <w:pPr>
        <w:pStyle w:val="NumberedBulletPACKT"/>
        <w:rPr>
          <w:color w:val="000000"/>
        </w:rPr>
      </w:pPr>
      <w:r w:rsidRPr="001D5E4B">
        <w:t>Getting the Sales Group printer WMI object</w:t>
      </w:r>
    </w:p>
    <w:p w14:paraId="6F827028" w14:textId="77777777" w:rsidR="001D5E4B" w:rsidRDefault="001D5E4B" w:rsidP="006243B0">
      <w:pPr>
        <w:pStyle w:val="CodePACKT"/>
      </w:pPr>
    </w:p>
    <w:p w14:paraId="49BB511B" w14:textId="6C8CC585" w:rsidR="001D5E4B" w:rsidRPr="001D5E4B" w:rsidRDefault="001D5E4B" w:rsidP="006243B0">
      <w:pPr>
        <w:pStyle w:val="CodePACKT"/>
      </w:pPr>
      <w:r w:rsidRPr="001D5E4B">
        <w:t>$Printer = $Printers |</w:t>
      </w:r>
    </w:p>
    <w:p w14:paraId="322362D5" w14:textId="6620AB5B" w:rsidR="001D5E4B" w:rsidRPr="001D5E4B" w:rsidRDefault="001D5E4B" w:rsidP="006243B0">
      <w:pPr>
        <w:pStyle w:val="CodePACKT"/>
      </w:pPr>
      <w:r w:rsidRPr="001D5E4B">
        <w:t>  Where-Object Name -eq </w:t>
      </w:r>
      <w:r w:rsidR="009C1265" w:rsidRPr="003265D0">
        <w:t>'</w:t>
      </w:r>
      <w:r w:rsidRPr="003265D0">
        <w:t>SalesPrinter1</w:t>
      </w:r>
      <w:r w:rsidR="009C1265" w:rsidRPr="003265D0">
        <w:t>'</w:t>
      </w:r>
    </w:p>
    <w:p w14:paraId="1293600C" w14:textId="77777777" w:rsidR="001D5E4B" w:rsidRPr="001D5E4B" w:rsidRDefault="001D5E4B" w:rsidP="006243B0">
      <w:pPr>
        <w:pStyle w:val="CodePACKT"/>
      </w:pPr>
    </w:p>
    <w:p w14:paraId="3AD85798" w14:textId="7A899132" w:rsidR="001D5E4B" w:rsidRPr="001D5E4B" w:rsidRDefault="001D5E4B" w:rsidP="001D5E4B">
      <w:pPr>
        <w:pStyle w:val="NumberedBulletPACKT"/>
        <w:rPr>
          <w:color w:val="000000"/>
        </w:rPr>
      </w:pPr>
      <w:r w:rsidRPr="001D5E4B">
        <w:t>Displ</w:t>
      </w:r>
      <w:ins w:id="261" w:author="Thomas Lee" w:date="2021-05-04T10:19:00Z">
        <w:r w:rsidR="006F75DF">
          <w:t>a</w:t>
        </w:r>
      </w:ins>
      <w:r w:rsidRPr="001D5E4B">
        <w:t>ying the printer</w:t>
      </w:r>
      <w:r w:rsidR="009C1265">
        <w:t>'</w:t>
      </w:r>
      <w:r w:rsidRPr="001D5E4B">
        <w:t>s details</w:t>
      </w:r>
    </w:p>
    <w:p w14:paraId="2A4DD188" w14:textId="77777777" w:rsidR="001D5E4B" w:rsidRDefault="001D5E4B" w:rsidP="006243B0">
      <w:pPr>
        <w:pStyle w:val="CodePACKT"/>
      </w:pPr>
    </w:p>
    <w:p w14:paraId="18A534A5" w14:textId="7A159DA6" w:rsidR="001D5E4B" w:rsidRPr="001D5E4B" w:rsidRDefault="001D5E4B" w:rsidP="006243B0">
      <w:pPr>
        <w:pStyle w:val="CodePACKT"/>
      </w:pPr>
      <w:r w:rsidRPr="001D5E4B">
        <w:t>$Printer | Format-Table -AutoSize</w:t>
      </w:r>
    </w:p>
    <w:p w14:paraId="14E149ED" w14:textId="77777777" w:rsidR="001D5E4B" w:rsidRPr="001D5E4B" w:rsidRDefault="001D5E4B" w:rsidP="006243B0">
      <w:pPr>
        <w:pStyle w:val="CodePACKT"/>
      </w:pPr>
    </w:p>
    <w:p w14:paraId="21DDD47A" w14:textId="6ECEF3EF" w:rsidR="001D5E4B" w:rsidRPr="001D5E4B" w:rsidRDefault="001D5E4B" w:rsidP="001D5E4B">
      <w:pPr>
        <w:pStyle w:val="NumberedBulletPACKT"/>
        <w:rPr>
          <w:color w:val="000000"/>
        </w:rPr>
      </w:pPr>
      <w:r w:rsidRPr="001D5E4B">
        <w:t>Printing a test page</w:t>
      </w:r>
    </w:p>
    <w:p w14:paraId="7C6260CD" w14:textId="77777777" w:rsidR="001D5E4B" w:rsidRPr="001D5E4B" w:rsidRDefault="001D5E4B" w:rsidP="006243B0">
      <w:pPr>
        <w:pStyle w:val="CodePACKT"/>
      </w:pPr>
    </w:p>
    <w:p w14:paraId="562D1BD1" w14:textId="066C1B5D" w:rsidR="001D5E4B" w:rsidRPr="001D5E4B" w:rsidRDefault="001D5E4B" w:rsidP="006243B0">
      <w:pPr>
        <w:pStyle w:val="CodePACKT"/>
      </w:pPr>
      <w:r w:rsidRPr="001D5E4B">
        <w:t>Invoke-</w:t>
      </w:r>
      <w:proofErr w:type="spellStart"/>
      <w:r w:rsidRPr="001D5E4B">
        <w:t>CimMethod</w:t>
      </w:r>
      <w:proofErr w:type="spellEnd"/>
      <w:r w:rsidRPr="001D5E4B">
        <w:t> -</w:t>
      </w:r>
      <w:proofErr w:type="spellStart"/>
      <w:r w:rsidRPr="001D5E4B">
        <w:t>InputObject</w:t>
      </w:r>
      <w:proofErr w:type="spellEnd"/>
      <w:r w:rsidRPr="001D5E4B">
        <w:t> $Printer -</w:t>
      </w:r>
      <w:proofErr w:type="spellStart"/>
      <w:r w:rsidRPr="001D5E4B">
        <w:t>MethodName</w:t>
      </w:r>
      <w:proofErr w:type="spellEnd"/>
      <w:r w:rsidRPr="001D5E4B">
        <w:t> </w:t>
      </w:r>
      <w:proofErr w:type="spellStart"/>
      <w:r w:rsidRPr="001D5E4B">
        <w:t>PrintTestPage</w:t>
      </w:r>
      <w:proofErr w:type="spellEnd"/>
    </w:p>
    <w:p w14:paraId="50FB9E91" w14:textId="5FFEFC3D" w:rsidR="001D5E4B" w:rsidRPr="001D5E4B" w:rsidRDefault="001D5E4B" w:rsidP="006243B0">
      <w:pPr>
        <w:pStyle w:val="CodePACKT"/>
      </w:pPr>
    </w:p>
    <w:p w14:paraId="3C2B780A" w14:textId="758C3C6E" w:rsidR="001D5E4B" w:rsidRDefault="001D5E4B" w:rsidP="001D5E4B">
      <w:pPr>
        <w:pStyle w:val="NumberedBulletPACKT"/>
      </w:pPr>
      <w:r>
        <w:t>Checking on print job</w:t>
      </w:r>
    </w:p>
    <w:p w14:paraId="1FF747DE" w14:textId="7E24AF88" w:rsidR="001D5E4B" w:rsidRPr="001D5E4B" w:rsidRDefault="001D5E4B" w:rsidP="006243B0">
      <w:pPr>
        <w:pStyle w:val="CodePACKT"/>
      </w:pPr>
    </w:p>
    <w:p w14:paraId="606EF14F" w14:textId="0FD6740B" w:rsidR="001D5E4B" w:rsidRPr="001D5E4B" w:rsidRDefault="001D5E4B" w:rsidP="006243B0">
      <w:pPr>
        <w:pStyle w:val="CodePACKT"/>
      </w:pPr>
      <w:r w:rsidRPr="001D5E4B">
        <w:t>Get-</w:t>
      </w:r>
      <w:proofErr w:type="spellStart"/>
      <w:r w:rsidRPr="001D5E4B">
        <w:t>PrintJob</w:t>
      </w:r>
      <w:proofErr w:type="spellEnd"/>
      <w:r w:rsidRPr="001D5E4B">
        <w:t xml:space="preserve"> -</w:t>
      </w:r>
      <w:proofErr w:type="spellStart"/>
      <w:r w:rsidRPr="001D5E4B">
        <w:t>PrinterName</w:t>
      </w:r>
      <w:proofErr w:type="spellEnd"/>
      <w:r w:rsidRPr="001D5E4B">
        <w:t xml:space="preserve"> SalesPrinter1</w:t>
      </w:r>
    </w:p>
    <w:p w14:paraId="4DA4DD40" w14:textId="69D3C07F" w:rsidR="00767324" w:rsidRDefault="00767324" w:rsidP="00767324">
      <w:pPr>
        <w:pStyle w:val="Heading2"/>
        <w:numPr>
          <w:ilvl w:val="1"/>
          <w:numId w:val="3"/>
        </w:numPr>
        <w:tabs>
          <w:tab w:val="left" w:pos="0"/>
        </w:tabs>
      </w:pPr>
      <w:r>
        <w:t>How it works...</w:t>
      </w:r>
    </w:p>
    <w:p w14:paraId="7B8CC736" w14:textId="5605CD9B" w:rsidR="00E7086A" w:rsidRDefault="00E7086A" w:rsidP="006243B0">
      <w:pPr>
        <w:pStyle w:val="NormalPACKT"/>
        <w:rPr>
          <w:lang w:val="en-GB"/>
        </w:rPr>
      </w:pPr>
      <w:r>
        <w:rPr>
          <w:lang w:val="en-GB"/>
        </w:rPr>
        <w:t xml:space="preserve">In </w:t>
      </w:r>
      <w:r w:rsidRPr="00E7086A">
        <w:rPr>
          <w:rStyle w:val="ItalicsPACKT"/>
        </w:rPr>
        <w:t>step 1</w:t>
      </w:r>
      <w:r>
        <w:rPr>
          <w:lang w:val="en-GB"/>
        </w:rPr>
        <w:t xml:space="preserve">, you get details of the printers installed on </w:t>
      </w:r>
      <w:r w:rsidRPr="00E7086A">
        <w:rPr>
          <w:rStyle w:val="CodeInTextPACKT"/>
        </w:rPr>
        <w:t>PSRV</w:t>
      </w:r>
      <w:r>
        <w:rPr>
          <w:lang w:val="en-GB"/>
        </w:rPr>
        <w:t xml:space="preserve"> using WMI and store them in the variable </w:t>
      </w:r>
      <w:r w:rsidRPr="00E7086A">
        <w:rPr>
          <w:rStyle w:val="CodeInTextPACKT"/>
        </w:rPr>
        <w:t>$Printers</w:t>
      </w:r>
      <w:r>
        <w:rPr>
          <w:lang w:val="en-GB"/>
        </w:rPr>
        <w:t xml:space="preserve">, producing no output. In </w:t>
      </w:r>
      <w:r w:rsidRPr="00E7086A">
        <w:rPr>
          <w:rStyle w:val="ItalicsPACKT"/>
        </w:rPr>
        <w:t>step 2</w:t>
      </w:r>
      <w:r>
        <w:rPr>
          <w:lang w:val="en-GB"/>
        </w:rPr>
        <w:t xml:space="preserve">, you display how many printers </w:t>
      </w:r>
      <w:ins w:id="262" w:author="Thomas Lee" w:date="2021-05-04T10:20:00Z">
        <w:r w:rsidR="006F75DF">
          <w:rPr>
            <w:lang w:val="en-GB"/>
          </w:rPr>
          <w:t xml:space="preserve">you have </w:t>
        </w:r>
      </w:ins>
      <w:del w:id="263" w:author="Thomas Lee" w:date="2021-05-04T10:20:00Z">
        <w:r w:rsidDel="006F75DF">
          <w:rPr>
            <w:lang w:val="en-GB"/>
          </w:rPr>
          <w:delText xml:space="preserve">are </w:delText>
        </w:r>
      </w:del>
      <w:r>
        <w:rPr>
          <w:lang w:val="en-GB"/>
        </w:rPr>
        <w:t>defined on your printer server</w:t>
      </w:r>
      <w:ins w:id="264" w:author="Thomas Lee" w:date="2021-05-04T10:20:00Z">
        <w:r w:rsidR="006F75DF">
          <w:rPr>
            <w:lang w:val="en-GB"/>
          </w:rPr>
          <w:t>,</w:t>
        </w:r>
      </w:ins>
      <w:r>
        <w:rPr>
          <w:lang w:val="en-GB"/>
        </w:rPr>
        <w:t xml:space="preserve"> with output like this:</w:t>
      </w:r>
    </w:p>
    <w:p w14:paraId="7B22FCA1" w14:textId="12F15CDC" w:rsidR="00E7086A" w:rsidRDefault="00E7086A" w:rsidP="00E7086A">
      <w:pPr>
        <w:pStyle w:val="FigurePACKT"/>
        <w:rPr>
          <w:lang w:val="en-GB"/>
        </w:rPr>
      </w:pPr>
      <w:r>
        <w:drawing>
          <wp:inline distT="0" distB="0" distL="0" distR="0" wp14:anchorId="50840C88" wp14:editId="2C5A93B6">
            <wp:extent cx="3529961" cy="510370"/>
            <wp:effectExtent l="0" t="0" r="0" b="444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8694" cy="518862"/>
                    </a:xfrm>
                    <a:prstGeom prst="rect">
                      <a:avLst/>
                    </a:prstGeom>
                  </pic:spPr>
                </pic:pic>
              </a:graphicData>
            </a:graphic>
          </wp:inline>
        </w:drawing>
      </w:r>
    </w:p>
    <w:p w14:paraId="67D64693" w14:textId="6930CAA9" w:rsidR="00E7086A" w:rsidRDefault="00E7086A" w:rsidP="007A355F">
      <w:pPr>
        <w:pStyle w:val="FigureCaptionPACKT"/>
      </w:pPr>
      <w:r>
        <w:t>Figure 11.11: Viewing printers on PSRV</w:t>
      </w:r>
    </w:p>
    <w:p w14:paraId="225E5649" w14:textId="4BF8A24C" w:rsidR="00E7086A" w:rsidRDefault="00E7086A" w:rsidP="00BB51B9">
      <w:pPr>
        <w:pStyle w:val="LayoutInformationPACKT"/>
      </w:pPr>
      <w:r>
        <w:t>I</w:t>
      </w:r>
      <w:r w:rsidRPr="006D38BA">
        <w:t>nsert image B42024_</w:t>
      </w:r>
      <w:r>
        <w:t>11</w:t>
      </w:r>
      <w:r w:rsidRPr="006D38BA">
        <w:t>_</w:t>
      </w:r>
      <w:r>
        <w:t>11</w:t>
      </w:r>
      <w:r w:rsidRPr="006D38BA">
        <w:t>.png</w:t>
      </w:r>
    </w:p>
    <w:p w14:paraId="472F2E49" w14:textId="3C405ACD" w:rsidR="00E7086A" w:rsidRDefault="00E7086A" w:rsidP="006243B0">
      <w:pPr>
        <w:pStyle w:val="NormalPACKT"/>
      </w:pPr>
      <w:r w:rsidRPr="00E7086A">
        <w:t xml:space="preserve">In </w:t>
      </w:r>
      <w:r w:rsidRPr="00E7086A">
        <w:rPr>
          <w:rStyle w:val="ItalicsPACKT"/>
        </w:rPr>
        <w:t>step 3</w:t>
      </w:r>
      <w:r w:rsidRPr="00E7086A">
        <w:t xml:space="preserve">, you get the specific WMI instance for the </w:t>
      </w:r>
      <w:r w:rsidRPr="00E7086A">
        <w:rPr>
          <w:rStyle w:val="CodeInTextPACKT"/>
        </w:rPr>
        <w:t>SalesPrinter1</w:t>
      </w:r>
      <w:r w:rsidRPr="00E7086A">
        <w:t xml:space="preserve"> printer, creating no output.</w:t>
      </w:r>
      <w:r>
        <w:t xml:space="preserve"> In </w:t>
      </w:r>
      <w:r w:rsidRPr="00E7086A">
        <w:rPr>
          <w:rStyle w:val="ItalicsPACKT"/>
        </w:rPr>
        <w:t>step 4</w:t>
      </w:r>
      <w:r>
        <w:t>, you view the details of this printer, with output like this:</w:t>
      </w:r>
    </w:p>
    <w:p w14:paraId="1E1C3BDA" w14:textId="7A9E0041" w:rsidR="00E7086A" w:rsidRDefault="00E7086A" w:rsidP="00E7086A">
      <w:pPr>
        <w:pStyle w:val="FigurePACKT"/>
      </w:pPr>
      <w:r>
        <w:drawing>
          <wp:inline distT="0" distB="0" distL="0" distR="0" wp14:anchorId="1A7CBEDE" wp14:editId="3CA1CD30">
            <wp:extent cx="3943441" cy="770688"/>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44206" cy="790381"/>
                    </a:xfrm>
                    <a:prstGeom prst="rect">
                      <a:avLst/>
                    </a:prstGeom>
                  </pic:spPr>
                </pic:pic>
              </a:graphicData>
            </a:graphic>
          </wp:inline>
        </w:drawing>
      </w:r>
    </w:p>
    <w:p w14:paraId="67A00D98" w14:textId="1C770C36" w:rsidR="00E7086A" w:rsidRDefault="00E7086A" w:rsidP="007A355F">
      <w:pPr>
        <w:pStyle w:val="FigureCaptionPACKT"/>
      </w:pPr>
      <w:r>
        <w:t>Figure 11.12: Viewing printers on PSRV</w:t>
      </w:r>
    </w:p>
    <w:p w14:paraId="023680E0" w14:textId="7D4EFACE" w:rsidR="00E7086A" w:rsidRDefault="00E7086A" w:rsidP="00FE3187">
      <w:pPr>
        <w:pStyle w:val="LayoutInformationPACKT"/>
      </w:pPr>
      <w:r>
        <w:t>I</w:t>
      </w:r>
      <w:r w:rsidRPr="006D38BA">
        <w:t>nsert image B42024_</w:t>
      </w:r>
      <w:r>
        <w:t>11</w:t>
      </w:r>
      <w:r w:rsidRPr="006D38BA">
        <w:t>_</w:t>
      </w:r>
      <w:r>
        <w:t>12</w:t>
      </w:r>
      <w:r w:rsidRPr="006D38BA">
        <w:t>.png</w:t>
      </w:r>
    </w:p>
    <w:p w14:paraId="59F8B742" w14:textId="084C37C5" w:rsidR="00E7086A" w:rsidRDefault="00E7086A" w:rsidP="006243B0">
      <w:pPr>
        <w:pStyle w:val="NormalPACKT"/>
      </w:pPr>
      <w:r>
        <w:t xml:space="preserve">In </w:t>
      </w:r>
      <w:r w:rsidRPr="00E7086A">
        <w:rPr>
          <w:rStyle w:val="ItalicsPACKT"/>
        </w:rPr>
        <w:t>step 5</w:t>
      </w:r>
      <w:r>
        <w:t xml:space="preserve">, you use </w:t>
      </w:r>
      <w:r w:rsidRPr="002C3CBD">
        <w:rPr>
          <w:rStyle w:val="CodeInTextPACKT"/>
        </w:rPr>
        <w:t>Invoke-</w:t>
      </w:r>
      <w:proofErr w:type="spellStart"/>
      <w:r w:rsidRPr="002C3CBD">
        <w:rPr>
          <w:rStyle w:val="CodeInTextPACKT"/>
        </w:rPr>
        <w:t>CimMethod</w:t>
      </w:r>
      <w:proofErr w:type="spellEnd"/>
      <w:r>
        <w:t xml:space="preserve"> to run the </w:t>
      </w:r>
      <w:proofErr w:type="spellStart"/>
      <w:r w:rsidRPr="00651A5C">
        <w:rPr>
          <w:rStyle w:val="CodeInTextPACKT"/>
        </w:rPr>
        <w:t>PrintTestPage</w:t>
      </w:r>
      <w:proofErr w:type="spellEnd"/>
      <w:r>
        <w:t xml:space="preserve"> method on the printer</w:t>
      </w:r>
      <w:del w:id="265" w:author="Thomas Lee" w:date="2021-05-04T10:20:00Z">
        <w:r w:rsidDel="006F75DF">
          <w:delText xml:space="preserve">, </w:delText>
        </w:r>
      </w:del>
      <w:ins w:id="266" w:author="Thomas Lee" w:date="2021-05-04T10:20:00Z">
        <w:r w:rsidR="006F75DF">
          <w:t xml:space="preserve">. </w:t>
        </w:r>
      </w:ins>
      <w:proofErr w:type="gramStart"/>
      <w:r>
        <w:t>This</w:t>
      </w:r>
      <w:proofErr w:type="gramEnd"/>
      <w:r>
        <w:t xml:space="preserve"> step generates a simple printer test page</w:t>
      </w:r>
      <w:r w:rsidR="00F80208">
        <w:t xml:space="preserve">, with console </w:t>
      </w:r>
      <w:r>
        <w:t>output like this:</w:t>
      </w:r>
    </w:p>
    <w:p w14:paraId="49BB91FA" w14:textId="3289668D" w:rsidR="00E7086A" w:rsidRDefault="00E7086A" w:rsidP="00E7086A">
      <w:pPr>
        <w:pStyle w:val="FigurePACKT"/>
      </w:pPr>
      <w:r>
        <w:drawing>
          <wp:inline distT="0" distB="0" distL="0" distR="0" wp14:anchorId="5C2FFCFF" wp14:editId="569C5629">
            <wp:extent cx="3706066" cy="866775"/>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6781" cy="876297"/>
                    </a:xfrm>
                    <a:prstGeom prst="rect">
                      <a:avLst/>
                    </a:prstGeom>
                  </pic:spPr>
                </pic:pic>
              </a:graphicData>
            </a:graphic>
          </wp:inline>
        </w:drawing>
      </w:r>
    </w:p>
    <w:p w14:paraId="6D956CF8" w14:textId="6B9B8EA0" w:rsidR="00E7086A" w:rsidRDefault="00E7086A" w:rsidP="007A355F">
      <w:pPr>
        <w:pStyle w:val="FigureCaptionPACKT"/>
      </w:pPr>
      <w:r>
        <w:t>Figure 11.3 Printing a test page</w:t>
      </w:r>
    </w:p>
    <w:p w14:paraId="18824BC6" w14:textId="40F6E127" w:rsidR="00E7086A" w:rsidRDefault="00E7086A" w:rsidP="00F16A62">
      <w:pPr>
        <w:pStyle w:val="LayoutInformationPACKT"/>
      </w:pPr>
      <w:r>
        <w:t>I</w:t>
      </w:r>
      <w:r w:rsidRPr="006D38BA">
        <w:t>nsert image B42024_</w:t>
      </w:r>
      <w:r>
        <w:t>11</w:t>
      </w:r>
      <w:r w:rsidRPr="006D38BA">
        <w:t>_</w:t>
      </w:r>
      <w:r>
        <w:t>13</w:t>
      </w:r>
      <w:r w:rsidRPr="006D38BA">
        <w:t>.png</w:t>
      </w:r>
    </w:p>
    <w:p w14:paraId="6BA9BD61" w14:textId="3B3A8226" w:rsidR="00E7086A" w:rsidRDefault="00E7086A" w:rsidP="006243B0">
      <w:pPr>
        <w:pStyle w:val="NormalPACKT"/>
      </w:pPr>
      <w:r w:rsidRPr="00E7086A">
        <w:t>In the final step</w:t>
      </w:r>
      <w:r>
        <w:t xml:space="preserve"> in this recipe, y</w:t>
      </w:r>
      <w:del w:id="267" w:author="Lucy Wan" w:date="2021-04-12T16:39:00Z">
        <w:r w:rsidDel="00E56911">
          <w:delText>h</w:delText>
        </w:r>
      </w:del>
      <w:r>
        <w:t xml:space="preserve">ou view the print jobs on the </w:t>
      </w:r>
      <w:r w:rsidRPr="00F80208">
        <w:rPr>
          <w:rStyle w:val="CodeInTextPACKT"/>
        </w:rPr>
        <w:t>SalesPrinter1</w:t>
      </w:r>
      <w:r>
        <w:t xml:space="preserve"> printer, where you can see your test page output generated in the previous step. The output from this step</w:t>
      </w:r>
      <w:del w:id="268" w:author="Lucy Wan" w:date="2021-04-12T16:39:00Z">
        <w:r w:rsidDel="00F176B3">
          <w:delText>,</w:delText>
        </w:r>
      </w:del>
      <w:r>
        <w:t xml:space="preserve"> looks like this:</w:t>
      </w:r>
    </w:p>
    <w:p w14:paraId="4E9FB42F" w14:textId="30105C41" w:rsidR="00E7086A" w:rsidRDefault="00E7086A" w:rsidP="00E7086A">
      <w:pPr>
        <w:pStyle w:val="FigurePACKT"/>
      </w:pPr>
      <w:r>
        <w:drawing>
          <wp:inline distT="0" distB="0" distL="0" distR="0" wp14:anchorId="7EAFE687" wp14:editId="40BF1D3C">
            <wp:extent cx="4007546" cy="8280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8951" cy="834549"/>
                    </a:xfrm>
                    <a:prstGeom prst="rect">
                      <a:avLst/>
                    </a:prstGeom>
                  </pic:spPr>
                </pic:pic>
              </a:graphicData>
            </a:graphic>
          </wp:inline>
        </w:drawing>
      </w:r>
    </w:p>
    <w:p w14:paraId="4ED9815F" w14:textId="5D9061E1" w:rsidR="00E7086A" w:rsidRDefault="00E7086A" w:rsidP="007A355F">
      <w:pPr>
        <w:pStyle w:val="FigureCaptionPACKT"/>
      </w:pPr>
      <w:r>
        <w:t>Figure 11.14: Viewing printer jobs to observe test page</w:t>
      </w:r>
    </w:p>
    <w:p w14:paraId="0944EBDD" w14:textId="521C8EF8" w:rsidR="00E7086A" w:rsidRDefault="00E7086A" w:rsidP="00457410">
      <w:pPr>
        <w:pStyle w:val="LayoutInformationPACKT"/>
      </w:pPr>
      <w:r>
        <w:t>I</w:t>
      </w:r>
      <w:r w:rsidRPr="006D38BA">
        <w:t>nsert image B42024_</w:t>
      </w:r>
      <w:r>
        <w:t>11</w:t>
      </w:r>
      <w:r w:rsidRPr="006D38BA">
        <w:t>_</w:t>
      </w:r>
      <w:r>
        <w:t>14</w:t>
      </w:r>
      <w:r w:rsidRPr="006D38BA">
        <w:t>.png</w:t>
      </w:r>
    </w:p>
    <w:p w14:paraId="48C8BAC3" w14:textId="3E7716C8" w:rsidR="00767324" w:rsidRDefault="00767324" w:rsidP="00767324">
      <w:pPr>
        <w:pStyle w:val="Heading2"/>
      </w:pPr>
      <w:r>
        <w:t>There</w:t>
      </w:r>
      <w:r w:rsidR="009C1265">
        <w:t>'</w:t>
      </w:r>
      <w:r>
        <w:t>s more...</w:t>
      </w:r>
    </w:p>
    <w:p w14:paraId="57B1B4DD" w14:textId="23DC6D4B" w:rsidR="00767324" w:rsidRDefault="00E7086A" w:rsidP="006243B0">
      <w:pPr>
        <w:pStyle w:val="NormalPACKT"/>
        <w:rPr>
          <w:lang w:val="en-GB"/>
        </w:rPr>
      </w:pPr>
      <w:r>
        <w:rPr>
          <w:lang w:val="en-GB"/>
        </w:rPr>
        <w:t xml:space="preserve">In this recipe, you used WMI to create a test page on the </w:t>
      </w:r>
      <w:r w:rsidRPr="00E7086A">
        <w:rPr>
          <w:rStyle w:val="CodeInTextPACKT"/>
        </w:rPr>
        <w:t>SalesPrinter1</w:t>
      </w:r>
      <w:r>
        <w:rPr>
          <w:lang w:val="en-GB"/>
        </w:rPr>
        <w:t xml:space="preserve"> printer. As you saw in </w:t>
      </w:r>
      <w:r w:rsidRPr="00E7086A">
        <w:rPr>
          <w:rStyle w:val="ItalicsPACKT"/>
        </w:rPr>
        <w:t>step</w:t>
      </w:r>
      <w:r>
        <w:rPr>
          <w:rStyle w:val="ItalicsPACKT"/>
        </w:rPr>
        <w:t> </w:t>
      </w:r>
      <w:r w:rsidRPr="00E7086A">
        <w:rPr>
          <w:rStyle w:val="ItalicsPACKT"/>
        </w:rPr>
        <w:t>6,</w:t>
      </w:r>
      <w:r>
        <w:rPr>
          <w:lang w:val="en-GB"/>
        </w:rPr>
        <w:t xml:space="preserve"> the printer</w:t>
      </w:r>
      <w:r w:rsidR="009C1265">
        <w:rPr>
          <w:lang w:val="en-GB"/>
        </w:rPr>
        <w:t>'</w:t>
      </w:r>
      <w:r>
        <w:rPr>
          <w:lang w:val="en-GB"/>
        </w:rPr>
        <w:t xml:space="preserve">s queue has the print job. In theory, the document should appear on the print device pretty much straight away. If you do not get any physical output, you need to carry out some </w:t>
      </w:r>
      <w:commentRangeStart w:id="269"/>
      <w:commentRangeStart w:id="270"/>
      <w:del w:id="271" w:author="Thomas Lee" w:date="2021-05-03T18:52:00Z">
        <w:r w:rsidDel="00621AD1">
          <w:rPr>
            <w:lang w:val="en-GB"/>
          </w:rPr>
          <w:delText xml:space="preserve">routing </w:delText>
        </w:r>
      </w:del>
      <w:commentRangeEnd w:id="269"/>
      <w:commentRangeEnd w:id="270"/>
      <w:ins w:id="272" w:author="Thomas Lee" w:date="2021-05-03T18:52:00Z">
        <w:r w:rsidR="00621AD1">
          <w:rPr>
            <w:lang w:val="en-GB"/>
          </w:rPr>
          <w:t xml:space="preserve">routine </w:t>
        </w:r>
      </w:ins>
      <w:r w:rsidR="00860933">
        <w:rPr>
          <w:rStyle w:val="CommentReference"/>
        </w:rPr>
        <w:commentReference w:id="269"/>
      </w:r>
      <w:r w:rsidR="00621AD1">
        <w:rPr>
          <w:rStyle w:val="CommentReference"/>
        </w:rPr>
        <w:commentReference w:id="270"/>
      </w:r>
      <w:r>
        <w:rPr>
          <w:lang w:val="en-GB"/>
        </w:rPr>
        <w:t xml:space="preserve">printer troubleshooting: Is the printer turned on, </w:t>
      </w:r>
      <w:ins w:id="273" w:author="Thomas Lee" w:date="2021-05-04T10:21:00Z">
        <w:r w:rsidR="006F75DF">
          <w:rPr>
            <w:lang w:val="en-GB"/>
          </w:rPr>
          <w:t xml:space="preserve">and </w:t>
        </w:r>
      </w:ins>
      <w:r>
        <w:rPr>
          <w:lang w:val="en-GB"/>
        </w:rPr>
        <w:t>is the network cable plug</w:t>
      </w:r>
      <w:r w:rsidR="004F5CF6">
        <w:rPr>
          <w:lang w:val="en-GB"/>
        </w:rPr>
        <w:t>g</w:t>
      </w:r>
      <w:r>
        <w:rPr>
          <w:lang w:val="en-GB"/>
        </w:rPr>
        <w:t xml:space="preserve">ed </w:t>
      </w:r>
      <w:r w:rsidR="004F5CF6">
        <w:rPr>
          <w:lang w:val="en-GB"/>
        </w:rPr>
        <w:t>i</w:t>
      </w:r>
      <w:r>
        <w:rPr>
          <w:lang w:val="en-GB"/>
        </w:rPr>
        <w:t>n and working</w:t>
      </w:r>
      <w:del w:id="274" w:author="Thomas Lee" w:date="2021-05-04T10:21:00Z">
        <w:r w:rsidDel="006F75DF">
          <w:rPr>
            <w:lang w:val="en-GB"/>
          </w:rPr>
          <w:delText>, etc.</w:delText>
        </w:r>
      </w:del>
      <w:ins w:id="275" w:author="Thomas Lee" w:date="2021-05-04T10:21:00Z">
        <w:r w:rsidR="006F75DF">
          <w:rPr>
            <w:lang w:val="en-GB"/>
          </w:rPr>
          <w:t>?</w:t>
        </w:r>
      </w:ins>
      <w:r>
        <w:rPr>
          <w:lang w:val="en-GB"/>
        </w:rPr>
        <w:t xml:space="preserve"> </w:t>
      </w:r>
    </w:p>
    <w:p w14:paraId="5F9C8C08" w14:textId="06D72C47" w:rsidR="00767324" w:rsidRDefault="00767324" w:rsidP="00767324">
      <w:pPr>
        <w:pStyle w:val="Heading1"/>
      </w:pPr>
      <w:del w:id="276" w:author="Thomas Lee" w:date="2021-05-03T16:17:00Z">
        <w:r w:rsidDel="00621AD1">
          <w:delText xml:space="preserve">Modifying </w:delText>
        </w:r>
      </w:del>
      <w:ins w:id="277" w:author="Thomas Lee" w:date="2021-05-03T16:17:00Z">
        <w:r w:rsidR="00621AD1">
          <w:t xml:space="preserve">Managing </w:t>
        </w:r>
      </w:ins>
      <w:r>
        <w:t>printer security</w:t>
      </w:r>
    </w:p>
    <w:p w14:paraId="776AEDDA" w14:textId="006359B0" w:rsidR="00F56D2B" w:rsidRPr="00F56D2B" w:rsidRDefault="00F56D2B" w:rsidP="006243B0">
      <w:pPr>
        <w:pStyle w:val="NormalPACKT"/>
      </w:pPr>
      <w:r w:rsidRPr="00F56D2B">
        <w:t xml:space="preserve">Every Windows printer has a discretionary access control list (ACL). The ACL contains one or more access control entries (ACEs). Each ACE defines a specific permission for some specific group or user. You could define a group (such as </w:t>
      </w:r>
      <w:proofErr w:type="spellStart"/>
      <w:r w:rsidRPr="00F56D2B">
        <w:rPr>
          <w:rStyle w:val="CodeInTextPACKT"/>
        </w:rPr>
        <w:t>Sale</w:t>
      </w:r>
      <w:r>
        <w:rPr>
          <w:rStyle w:val="CodeInTextPACKT"/>
        </w:rPr>
        <w:t>sAdmin</w:t>
      </w:r>
      <w:r w:rsidRPr="00F56D2B">
        <w:rPr>
          <w:rStyle w:val="CodeInTextPACKT"/>
        </w:rPr>
        <w:t>s</w:t>
      </w:r>
      <w:proofErr w:type="spellEnd"/>
      <w:r w:rsidRPr="00F56D2B">
        <w:t>) and give that group the permission to manage documents, while you give another group (</w:t>
      </w:r>
      <w:ins w:id="278" w:author="Lucy Wan" w:date="2021-04-12T16:40:00Z">
        <w:r w:rsidR="00707CF5">
          <w:t>such as</w:t>
        </w:r>
      </w:ins>
      <w:ins w:id="279" w:author="Lucy Wan" w:date="2021-04-12T16:41:00Z">
        <w:r w:rsidR="00707CF5">
          <w:t xml:space="preserve"> </w:t>
        </w:r>
      </w:ins>
      <w:r w:rsidRPr="00F56D2B">
        <w:rPr>
          <w:rStyle w:val="CodeInTextPACKT"/>
        </w:rPr>
        <w:t>Sales</w:t>
      </w:r>
      <w:r w:rsidRPr="00F56D2B">
        <w:t>) access to print to the printer.</w:t>
      </w:r>
    </w:p>
    <w:p w14:paraId="0352AA97" w14:textId="018E47ED" w:rsidR="00F56D2B" w:rsidRDefault="00F56D2B" w:rsidP="006243B0">
      <w:pPr>
        <w:pStyle w:val="NormalPACKT"/>
      </w:pPr>
      <w:r w:rsidRPr="00F56D2B">
        <w:t>By default, when you create a printer, Windows adds some ACEs to the printer</w:t>
      </w:r>
      <w:r w:rsidR="009C1265">
        <w:t>'</w:t>
      </w:r>
      <w:r w:rsidRPr="00F56D2B">
        <w:t>s ACL. This includes giving the Everyone group the permission to print to the printer. For some printers, this may not be appropriate. For this reason, you may need to adjust the ACL, as shown in this recipe.</w:t>
      </w:r>
    </w:p>
    <w:p w14:paraId="7BD10F7E" w14:textId="03F5CE96" w:rsidR="00E7086A" w:rsidRPr="00F56D2B" w:rsidRDefault="00F56D2B" w:rsidP="006243B0">
      <w:pPr>
        <w:pStyle w:val="NormalPACKT"/>
      </w:pPr>
      <w:r w:rsidRPr="00F56D2B">
        <w:t xml:space="preserve">The </w:t>
      </w:r>
      <w:proofErr w:type="spellStart"/>
      <w:r w:rsidRPr="002475BC">
        <w:rPr>
          <w:rStyle w:val="CodeInTextPACKT"/>
        </w:rPr>
        <w:t>PrintManagement</w:t>
      </w:r>
      <w:proofErr w:type="spellEnd"/>
      <w:r w:rsidRPr="00F56D2B">
        <w:t xml:space="preserve"> module contains </w:t>
      </w:r>
      <w:del w:id="280" w:author="Thomas Lee" w:date="2021-05-04T10:23:00Z">
        <w:r w:rsidRPr="00F56D2B" w:rsidDel="006D1CD5">
          <w:delText>a number of</w:delText>
        </w:r>
      </w:del>
      <w:ins w:id="281" w:author="Thomas Lee" w:date="2021-05-04T10:23:00Z">
        <w:r w:rsidR="006D1CD5">
          <w:t>several</w:t>
        </w:r>
      </w:ins>
      <w:r w:rsidRPr="00F56D2B">
        <w:t xml:space="preserve"> cmdlets that help you manage the printers</w:t>
      </w:r>
      <w:r>
        <w:t>. However</w:t>
      </w:r>
      <w:ins w:id="282" w:author="Thomas Lee" w:date="2021-05-04T10:23:00Z">
        <w:r w:rsidR="006D1CD5">
          <w:t>,</w:t>
        </w:r>
      </w:ins>
      <w:r>
        <w:t xml:space="preserve"> </w:t>
      </w:r>
      <w:r w:rsidRPr="00F56D2B">
        <w:t>there are no cmdlets for managing ACLs on printers. You can always use .NET directly to manage the ACL</w:t>
      </w:r>
      <w:del w:id="283" w:author="Thomas Lee" w:date="2021-05-04T10:23:00Z">
        <w:r w:rsidRPr="00F56D2B" w:rsidDel="006D1CD5">
          <w:delText>, or you can use third-party script</w:delText>
        </w:r>
        <w:r w:rsidDel="006D1CD5">
          <w:delText>s</w:delText>
        </w:r>
        <w:r w:rsidRPr="00F56D2B" w:rsidDel="006D1CD5">
          <w:delText xml:space="preserve"> that does</w:delText>
        </w:r>
      </w:del>
      <w:ins w:id="284" w:author="Thomas Lee" w:date="2021-05-04T10:23:00Z">
        <w:r w:rsidR="006D1CD5">
          <w:t xml:space="preserve"> or use third-party scripts that do</w:t>
        </w:r>
      </w:ins>
      <w:r w:rsidRPr="00F56D2B">
        <w:t xml:space="preserve"> the job for you. But the code for</w:t>
      </w:r>
      <w:ins w:id="285" w:author="Lucy Wan" w:date="2021-04-12T16:41:00Z">
        <w:r w:rsidR="00CC50D8">
          <w:t xml:space="preserve"> this</w:t>
        </w:r>
      </w:ins>
      <w:r w:rsidRPr="00F56D2B">
        <w:t xml:space="preserve"> can be complex (and easy to mess up). Make sure you test any rec</w:t>
      </w:r>
      <w:ins w:id="286" w:author="Lucy Wan" w:date="2021-04-12T16:41:00Z">
        <w:r w:rsidR="0065798C">
          <w:t>i</w:t>
        </w:r>
      </w:ins>
      <w:r w:rsidRPr="00F56D2B">
        <w:t>p</w:t>
      </w:r>
      <w:del w:id="287" w:author="Lucy Wan" w:date="2021-04-12T16:41:00Z">
        <w:r w:rsidRPr="00F56D2B" w:rsidDel="0065798C">
          <w:delText>i</w:delText>
        </w:r>
      </w:del>
      <w:r w:rsidRPr="00F56D2B">
        <w:t>es that modify printer ACLs very carefully.</w:t>
      </w:r>
      <w:del w:id="288" w:author="Lucy Wan" w:date="2021-04-12T16:42:00Z">
        <w:r w:rsidRPr="00F56D2B" w:rsidDel="00757F26">
          <w:delText xml:space="preserve"> An</w:delText>
        </w:r>
      </w:del>
      <w:r w:rsidRPr="00F56D2B">
        <w:t xml:space="preserve"> </w:t>
      </w:r>
      <w:del w:id="289" w:author="Lucy Wan" w:date="2021-04-12T16:42:00Z">
        <w:r w:rsidRPr="00F56D2B" w:rsidDel="00757F26">
          <w:delText>a</w:delText>
        </w:r>
      </w:del>
      <w:ins w:id="290" w:author="Lucy Wan" w:date="2021-04-12T16:42:00Z">
        <w:r w:rsidR="00757F26">
          <w:t>A</w:t>
        </w:r>
      </w:ins>
      <w:r w:rsidRPr="00F56D2B">
        <w:t>lways have a way to reset</w:t>
      </w:r>
      <w:del w:id="291" w:author="Lucy Wan" w:date="2021-04-12T16:42:00Z">
        <w:r w:rsidRPr="00F56D2B" w:rsidDel="00294783">
          <w:delText>ting</w:delText>
        </w:r>
      </w:del>
      <w:r w:rsidRPr="00F56D2B">
        <w:t xml:space="preserve"> any ACL back to defaults should you make a mistake and need to start again to define the printer AC</w:t>
      </w:r>
      <w:r>
        <w:t>L. And as ever, you can always manage</w:t>
      </w:r>
      <w:del w:id="292" w:author="Lucy Wan" w:date="2021-04-12T16:42:00Z">
        <w:r w:rsidDel="007E5371">
          <w:delText>r</w:delText>
        </w:r>
      </w:del>
      <w:r>
        <w:t xml:space="preserve"> the ACL using the GUI if you </w:t>
      </w:r>
      <w:del w:id="293" w:author="Thomas Lee" w:date="2021-05-04T10:22:00Z">
        <w:r w:rsidDel="006D1CD5">
          <w:delText xml:space="preserve">really </w:delText>
        </w:r>
      </w:del>
      <w:r>
        <w:t>need to!</w:t>
      </w:r>
    </w:p>
    <w:p w14:paraId="13B4ED52" w14:textId="0271D65E" w:rsidR="00767324" w:rsidRDefault="00767324" w:rsidP="00767324">
      <w:pPr>
        <w:pStyle w:val="Heading2"/>
        <w:tabs>
          <w:tab w:val="left" w:pos="0"/>
        </w:tabs>
      </w:pPr>
      <w:r>
        <w:t xml:space="preserve">Getting </w:t>
      </w:r>
      <w:del w:id="294" w:author="Lucy Wan" w:date="2021-04-12T16:42:00Z">
        <w:r w:rsidDel="00C808C7">
          <w:delText>R</w:delText>
        </w:r>
      </w:del>
      <w:ins w:id="295" w:author="Lucy Wan" w:date="2021-04-12T16:42:00Z">
        <w:r w:rsidR="00C808C7">
          <w:t>r</w:t>
        </w:r>
      </w:ins>
      <w:r>
        <w:t>eady</w:t>
      </w:r>
    </w:p>
    <w:p w14:paraId="2E25EB8B" w14:textId="04A771D1" w:rsidR="00F56D2B" w:rsidRPr="00F56D2B" w:rsidRDefault="00F56D2B" w:rsidP="006243B0">
      <w:pPr>
        <w:pStyle w:val="NormalPACKT"/>
        <w:rPr>
          <w:lang w:val="en-GB"/>
        </w:rPr>
      </w:pPr>
      <w:r>
        <w:rPr>
          <w:lang w:val="en-GB"/>
        </w:rPr>
        <w:t xml:space="preserve">Run this recipe on the </w:t>
      </w:r>
      <w:r w:rsidRPr="00F56D2B">
        <w:rPr>
          <w:rStyle w:val="CodeInTextPACKT"/>
        </w:rPr>
        <w:t>PSRV</w:t>
      </w:r>
      <w:r>
        <w:rPr>
          <w:lang w:val="en-GB"/>
        </w:rPr>
        <w:t xml:space="preserve"> printer server VM after you have installed and configured the </w:t>
      </w:r>
      <w:r w:rsidRPr="00F56D2B">
        <w:rPr>
          <w:rStyle w:val="CodeInTextPACKT"/>
        </w:rPr>
        <w:t>SalesPrinter1</w:t>
      </w:r>
      <w:r>
        <w:rPr>
          <w:lang w:val="en-GB"/>
        </w:rPr>
        <w:t xml:space="preserve"> printe</w:t>
      </w:r>
      <w:ins w:id="296" w:author="Lucy Wan" w:date="2021-04-12T16:42:00Z">
        <w:r w:rsidR="001D7404">
          <w:rPr>
            <w:lang w:val="en-GB"/>
          </w:rPr>
          <w:t>r</w:t>
        </w:r>
      </w:ins>
      <w:r>
        <w:rPr>
          <w:lang w:val="en-GB"/>
        </w:rPr>
        <w:t xml:space="preserve">. This recipe uses the </w:t>
      </w:r>
      <w:r w:rsidRPr="00F56D2B">
        <w:rPr>
          <w:rStyle w:val="CodeInTextPACKT"/>
        </w:rPr>
        <w:t>SalesPrinter1</w:t>
      </w:r>
      <w:r>
        <w:rPr>
          <w:lang w:val="en-GB"/>
        </w:rPr>
        <w:t xml:space="preserve"> printer and </w:t>
      </w:r>
      <w:r w:rsidR="00F80208">
        <w:rPr>
          <w:lang w:val="en-GB"/>
        </w:rPr>
        <w:t>creates two n</w:t>
      </w:r>
      <w:r w:rsidR="00985170">
        <w:rPr>
          <w:lang w:val="en-GB"/>
        </w:rPr>
        <w:t>e</w:t>
      </w:r>
      <w:r w:rsidR="00F80208">
        <w:rPr>
          <w:lang w:val="en-GB"/>
        </w:rPr>
        <w:t>w groups</w:t>
      </w:r>
      <w:ins w:id="297" w:author="Thomas Lee" w:date="2021-05-04T10:22:00Z">
        <w:r w:rsidR="006D1CD5">
          <w:rPr>
            <w:lang w:val="en-GB"/>
          </w:rPr>
          <w:t>,</w:t>
        </w:r>
      </w:ins>
      <w:r w:rsidR="00F80208">
        <w:rPr>
          <w:lang w:val="en-GB"/>
        </w:rPr>
        <w:t xml:space="preserve"> </w:t>
      </w:r>
      <w:r w:rsidRPr="00F80208">
        <w:rPr>
          <w:rStyle w:val="CodeInTextPACKT"/>
        </w:rPr>
        <w:t>Sales</w:t>
      </w:r>
      <w:r>
        <w:rPr>
          <w:lang w:val="en-GB"/>
        </w:rPr>
        <w:t xml:space="preserve"> </w:t>
      </w:r>
      <w:r w:rsidR="00F80208">
        <w:rPr>
          <w:lang w:val="en-GB"/>
        </w:rPr>
        <w:t xml:space="preserve">and </w:t>
      </w:r>
      <w:proofErr w:type="spellStart"/>
      <w:r w:rsidR="00F80208" w:rsidRPr="00F80208">
        <w:rPr>
          <w:rStyle w:val="CodeInTextPACKT"/>
        </w:rPr>
        <w:t>SalesAdmin</w:t>
      </w:r>
      <w:proofErr w:type="spellEnd"/>
      <w:ins w:id="298" w:author="Thomas Lee" w:date="2021-05-04T10:22:00Z">
        <w:r w:rsidR="006D1CD5">
          <w:rPr>
            <w:rStyle w:val="CodeInTextPACKT"/>
          </w:rPr>
          <w:t>,</w:t>
        </w:r>
      </w:ins>
      <w:r w:rsidR="00F80208">
        <w:rPr>
          <w:lang w:val="en-GB"/>
        </w:rPr>
        <w:t xml:space="preserve"> in the AD.</w:t>
      </w:r>
    </w:p>
    <w:p w14:paraId="1F01112C" w14:textId="682C0B58" w:rsidR="00767324" w:rsidRDefault="00767324" w:rsidP="00767324">
      <w:pPr>
        <w:pStyle w:val="Heading2"/>
        <w:tabs>
          <w:tab w:val="left" w:pos="0"/>
        </w:tabs>
      </w:pPr>
      <w:r>
        <w:t>How to do it...</w:t>
      </w:r>
    </w:p>
    <w:p w14:paraId="56A93CC3" w14:textId="5F1AA77F" w:rsidR="00793D5C" w:rsidRPr="00793D5C" w:rsidRDefault="00793D5C" w:rsidP="00FE06BB">
      <w:pPr>
        <w:pStyle w:val="NumberedBulletPACKT"/>
        <w:numPr>
          <w:ilvl w:val="0"/>
          <w:numId w:val="9"/>
        </w:numPr>
      </w:pPr>
      <w:r w:rsidRPr="00793D5C">
        <w:t>Setting up AD for this recipe</w:t>
      </w:r>
    </w:p>
    <w:p w14:paraId="4367A40B" w14:textId="77777777" w:rsidR="00793D5C" w:rsidRPr="00793D5C" w:rsidRDefault="00793D5C" w:rsidP="006243B0">
      <w:pPr>
        <w:pStyle w:val="CodePACKT"/>
      </w:pPr>
    </w:p>
    <w:p w14:paraId="358CDF47" w14:textId="76F22AFA" w:rsidR="00793D5C" w:rsidRPr="00793D5C" w:rsidRDefault="00793D5C" w:rsidP="006243B0">
      <w:pPr>
        <w:pStyle w:val="CodePACKT"/>
      </w:pPr>
      <w:commentRangeStart w:id="299"/>
      <w:commentRangeStart w:id="300"/>
      <w:commentRangeStart w:id="301"/>
      <w:r w:rsidRPr="00793D5C">
        <w:t>$SB = {</w:t>
      </w:r>
    </w:p>
    <w:p w14:paraId="785E89D8" w14:textId="77777777" w:rsidR="00793D5C" w:rsidRPr="00793D5C" w:rsidRDefault="00793D5C" w:rsidP="006243B0">
      <w:pPr>
        <w:pStyle w:val="CodePACKT"/>
      </w:pPr>
      <w:r w:rsidRPr="00793D5C">
        <w:t> # 1.1 Creating Sales OU</w:t>
      </w:r>
    </w:p>
    <w:p w14:paraId="5DDB289D" w14:textId="77777777" w:rsidR="00793D5C" w:rsidRPr="00793D5C" w:rsidRDefault="00793D5C" w:rsidP="006243B0">
      <w:pPr>
        <w:pStyle w:val="CodePACKT"/>
      </w:pPr>
      <w:r w:rsidRPr="00793D5C">
        <w:t> $OUHT = @{</w:t>
      </w:r>
    </w:p>
    <w:p w14:paraId="3BB206B2" w14:textId="06953267" w:rsidR="00793D5C" w:rsidRPr="00793D5C" w:rsidRDefault="00793D5C" w:rsidP="006243B0">
      <w:pPr>
        <w:pStyle w:val="CodePACKT"/>
      </w:pPr>
      <w:r w:rsidRPr="00793D5C">
        <w:t>   Name = </w:t>
      </w:r>
      <w:r w:rsidR="009C1265">
        <w:t>'</w:t>
      </w:r>
      <w:r w:rsidRPr="00793D5C">
        <w:t>Sales</w:t>
      </w:r>
      <w:r w:rsidR="009C1265">
        <w:t>'</w:t>
      </w:r>
    </w:p>
    <w:p w14:paraId="37B7B793" w14:textId="51BBB10D" w:rsidR="00793D5C" w:rsidRPr="00793D5C" w:rsidRDefault="00793D5C" w:rsidP="006243B0">
      <w:pPr>
        <w:pStyle w:val="CodePACKT"/>
      </w:pPr>
      <w:r w:rsidRPr="00793D5C">
        <w:t>   Path = </w:t>
      </w:r>
      <w:r w:rsidR="009C1265">
        <w:t>'</w:t>
      </w:r>
      <w:r w:rsidRPr="00793D5C">
        <w:t>DC=</w:t>
      </w:r>
      <w:proofErr w:type="spellStart"/>
      <w:r w:rsidRPr="00793D5C">
        <w:t>Reskit,DC</w:t>
      </w:r>
      <w:proofErr w:type="spellEnd"/>
      <w:r w:rsidRPr="00793D5C">
        <w:t>=Org</w:t>
      </w:r>
      <w:r w:rsidR="009C1265">
        <w:t>'</w:t>
      </w:r>
    </w:p>
    <w:p w14:paraId="1E0A653C" w14:textId="77777777" w:rsidR="00793D5C" w:rsidRPr="00793D5C" w:rsidRDefault="00793D5C" w:rsidP="006243B0">
      <w:pPr>
        <w:pStyle w:val="CodePACKT"/>
      </w:pPr>
      <w:r w:rsidRPr="00793D5C">
        <w:t> }</w:t>
      </w:r>
    </w:p>
    <w:p w14:paraId="0FDA78AE" w14:textId="77777777" w:rsidR="00793D5C" w:rsidRPr="00793D5C" w:rsidRDefault="00793D5C" w:rsidP="006243B0">
      <w:pPr>
        <w:pStyle w:val="CodePACKT"/>
      </w:pPr>
      <w:r w:rsidRPr="00793D5C">
        <w:t> New-</w:t>
      </w:r>
      <w:proofErr w:type="spellStart"/>
      <w:r w:rsidRPr="00793D5C">
        <w:t>ADOrganizationalUnit</w:t>
      </w:r>
      <w:proofErr w:type="spellEnd"/>
      <w:r w:rsidRPr="00793D5C">
        <w:t> @OUHT</w:t>
      </w:r>
    </w:p>
    <w:p w14:paraId="4B54626F" w14:textId="77777777" w:rsidR="00793D5C" w:rsidRPr="00793D5C" w:rsidRDefault="00793D5C" w:rsidP="006243B0">
      <w:pPr>
        <w:pStyle w:val="CodePACKT"/>
      </w:pPr>
      <w:r w:rsidRPr="00793D5C">
        <w:t> # 1.2 Creating Sales Group </w:t>
      </w:r>
    </w:p>
    <w:p w14:paraId="7F511124" w14:textId="77777777" w:rsidR="00793D5C" w:rsidRPr="00793D5C" w:rsidRDefault="00793D5C" w:rsidP="006243B0">
      <w:pPr>
        <w:pStyle w:val="CodePACKT"/>
      </w:pPr>
      <w:r w:rsidRPr="00793D5C">
        <w:t> $G1HT = @{</w:t>
      </w:r>
    </w:p>
    <w:p w14:paraId="640B8398" w14:textId="0D736259" w:rsidR="00793D5C" w:rsidRPr="00793D5C" w:rsidRDefault="00793D5C" w:rsidP="006243B0">
      <w:pPr>
        <w:pStyle w:val="CodePACKT"/>
      </w:pPr>
      <w:r w:rsidRPr="00793D5C">
        <w:t>   Name       = </w:t>
      </w:r>
      <w:r w:rsidR="009C1265">
        <w:t>'</w:t>
      </w:r>
      <w:proofErr w:type="spellStart"/>
      <w:r w:rsidRPr="00793D5C">
        <w:t>SalesGroup</w:t>
      </w:r>
      <w:proofErr w:type="spellEnd"/>
      <w:r w:rsidR="009C1265">
        <w:t>'</w:t>
      </w:r>
    </w:p>
    <w:p w14:paraId="28C43F41" w14:textId="73B2CB1F" w:rsidR="00793D5C" w:rsidRPr="00793D5C" w:rsidRDefault="00793D5C" w:rsidP="006243B0">
      <w:pPr>
        <w:pStyle w:val="CodePACKT"/>
      </w:pPr>
      <w:r w:rsidRPr="00793D5C">
        <w:t>   </w:t>
      </w:r>
      <w:proofErr w:type="spellStart"/>
      <w:r w:rsidRPr="00793D5C">
        <w:t>GroupScope</w:t>
      </w:r>
      <w:proofErr w:type="spellEnd"/>
      <w:r w:rsidRPr="00793D5C">
        <w:t> = </w:t>
      </w:r>
      <w:r w:rsidR="009C1265">
        <w:t>'</w:t>
      </w:r>
      <w:r w:rsidRPr="00793D5C">
        <w:t>Universal</w:t>
      </w:r>
      <w:r w:rsidR="009C1265">
        <w:t>'</w:t>
      </w:r>
    </w:p>
    <w:p w14:paraId="0BBB5CB6" w14:textId="2A09B79F" w:rsidR="00793D5C" w:rsidRPr="00793D5C" w:rsidRDefault="00793D5C" w:rsidP="006243B0">
      <w:pPr>
        <w:pStyle w:val="CodePACKT"/>
      </w:pPr>
      <w:r w:rsidRPr="00793D5C">
        <w:t>   Path       = </w:t>
      </w:r>
      <w:r w:rsidR="009C1265">
        <w:t>'</w:t>
      </w:r>
      <w:r w:rsidRPr="00793D5C">
        <w:t>OU=</w:t>
      </w:r>
      <w:proofErr w:type="spellStart"/>
      <w:r w:rsidRPr="00793D5C">
        <w:t>Sales,DC</w:t>
      </w:r>
      <w:proofErr w:type="spellEnd"/>
      <w:r w:rsidRPr="00793D5C">
        <w:t>=</w:t>
      </w:r>
      <w:proofErr w:type="spellStart"/>
      <w:r w:rsidRPr="00793D5C">
        <w:t>Reskit,DC</w:t>
      </w:r>
      <w:proofErr w:type="spellEnd"/>
      <w:r w:rsidRPr="00793D5C">
        <w:t>=Org</w:t>
      </w:r>
      <w:r w:rsidR="009C1265">
        <w:t>'</w:t>
      </w:r>
    </w:p>
    <w:p w14:paraId="2DE05928" w14:textId="77777777" w:rsidR="00793D5C" w:rsidRPr="00793D5C" w:rsidRDefault="00793D5C" w:rsidP="006243B0">
      <w:pPr>
        <w:pStyle w:val="CodePACKT"/>
      </w:pPr>
      <w:r w:rsidRPr="00793D5C">
        <w:t> }</w:t>
      </w:r>
    </w:p>
    <w:p w14:paraId="12C91F5D" w14:textId="77777777" w:rsidR="00793D5C" w:rsidRPr="00793D5C" w:rsidRDefault="00793D5C" w:rsidP="006243B0">
      <w:pPr>
        <w:pStyle w:val="CodePACKT"/>
      </w:pPr>
      <w:r w:rsidRPr="00793D5C">
        <w:t> New-</w:t>
      </w:r>
      <w:proofErr w:type="spellStart"/>
      <w:r w:rsidRPr="00793D5C">
        <w:t>ADGroup</w:t>
      </w:r>
      <w:proofErr w:type="spellEnd"/>
      <w:r w:rsidRPr="00793D5C">
        <w:t> @G1HT</w:t>
      </w:r>
    </w:p>
    <w:p w14:paraId="48C4DF5E" w14:textId="77777777" w:rsidR="00793D5C" w:rsidRPr="00793D5C" w:rsidRDefault="00793D5C" w:rsidP="006243B0">
      <w:pPr>
        <w:pStyle w:val="CodePACKT"/>
      </w:pPr>
      <w:r w:rsidRPr="00793D5C">
        <w:t> # 1.3 Creating </w:t>
      </w:r>
      <w:proofErr w:type="spellStart"/>
      <w:r w:rsidRPr="00793D5C">
        <w:t>SalesAdmin</w:t>
      </w:r>
      <w:proofErr w:type="spellEnd"/>
      <w:r w:rsidRPr="00793D5C">
        <w:t> Group</w:t>
      </w:r>
    </w:p>
    <w:p w14:paraId="43B9F5E9" w14:textId="77777777" w:rsidR="00793D5C" w:rsidRPr="00793D5C" w:rsidRDefault="00793D5C" w:rsidP="006243B0">
      <w:pPr>
        <w:pStyle w:val="CodePACKT"/>
      </w:pPr>
      <w:r w:rsidRPr="00793D5C">
        <w:t>  $G2HT = @{</w:t>
      </w:r>
    </w:p>
    <w:p w14:paraId="501BC08A" w14:textId="1FA64251" w:rsidR="00793D5C" w:rsidRPr="00793D5C" w:rsidRDefault="00793D5C" w:rsidP="006243B0">
      <w:pPr>
        <w:pStyle w:val="CodePACKT"/>
      </w:pPr>
      <w:r w:rsidRPr="00793D5C">
        <w:t>    Name       = </w:t>
      </w:r>
      <w:r w:rsidR="009C1265">
        <w:t>'</w:t>
      </w:r>
      <w:proofErr w:type="spellStart"/>
      <w:r w:rsidRPr="00793D5C">
        <w:t>SalesAdmins</w:t>
      </w:r>
      <w:proofErr w:type="spellEnd"/>
      <w:r w:rsidR="009C1265">
        <w:t>'</w:t>
      </w:r>
    </w:p>
    <w:p w14:paraId="53B64041" w14:textId="22131EF5" w:rsidR="00793D5C" w:rsidRPr="00793D5C" w:rsidRDefault="00793D5C" w:rsidP="006243B0">
      <w:pPr>
        <w:pStyle w:val="CodePACKT"/>
      </w:pPr>
      <w:r w:rsidRPr="00793D5C">
        <w:t>    </w:t>
      </w:r>
      <w:proofErr w:type="spellStart"/>
      <w:r w:rsidRPr="00793D5C">
        <w:t>GroupScope</w:t>
      </w:r>
      <w:proofErr w:type="spellEnd"/>
      <w:r w:rsidRPr="00793D5C">
        <w:t> = </w:t>
      </w:r>
      <w:r w:rsidR="009C1265">
        <w:t>'</w:t>
      </w:r>
      <w:r w:rsidRPr="00793D5C">
        <w:t>Universal</w:t>
      </w:r>
      <w:r w:rsidR="009C1265">
        <w:t>'</w:t>
      </w:r>
    </w:p>
    <w:p w14:paraId="11CBDA74" w14:textId="0E9DE2C3" w:rsidR="00793D5C" w:rsidRPr="00793D5C" w:rsidRDefault="00793D5C" w:rsidP="006243B0">
      <w:pPr>
        <w:pStyle w:val="CodePACKT"/>
      </w:pPr>
      <w:r w:rsidRPr="00793D5C">
        <w:t>    Path       = </w:t>
      </w:r>
      <w:r w:rsidR="009C1265">
        <w:t>'</w:t>
      </w:r>
      <w:r w:rsidRPr="00793D5C">
        <w:t>OU=</w:t>
      </w:r>
      <w:proofErr w:type="spellStart"/>
      <w:r w:rsidRPr="00793D5C">
        <w:t>Sales,DC</w:t>
      </w:r>
      <w:proofErr w:type="spellEnd"/>
      <w:r w:rsidRPr="00793D5C">
        <w:t>=</w:t>
      </w:r>
      <w:proofErr w:type="spellStart"/>
      <w:r w:rsidRPr="00793D5C">
        <w:t>Reskit,DC</w:t>
      </w:r>
      <w:proofErr w:type="spellEnd"/>
      <w:r w:rsidRPr="00793D5C">
        <w:t>=Org</w:t>
      </w:r>
      <w:r w:rsidR="009C1265">
        <w:t>'</w:t>
      </w:r>
    </w:p>
    <w:p w14:paraId="548849A3" w14:textId="77777777" w:rsidR="00793D5C" w:rsidRPr="00793D5C" w:rsidRDefault="00793D5C" w:rsidP="006243B0">
      <w:pPr>
        <w:pStyle w:val="CodePACKT"/>
      </w:pPr>
      <w:r w:rsidRPr="00793D5C">
        <w:t>  }</w:t>
      </w:r>
    </w:p>
    <w:p w14:paraId="0B7DE695" w14:textId="77777777" w:rsidR="00793D5C" w:rsidRPr="00793D5C" w:rsidRDefault="00793D5C" w:rsidP="006243B0">
      <w:pPr>
        <w:pStyle w:val="CodePACKT"/>
      </w:pPr>
      <w:r w:rsidRPr="00793D5C">
        <w:t>  New-</w:t>
      </w:r>
      <w:proofErr w:type="spellStart"/>
      <w:r w:rsidRPr="00793D5C">
        <w:t>ADGroup</w:t>
      </w:r>
      <w:proofErr w:type="spellEnd"/>
      <w:r w:rsidRPr="00793D5C">
        <w:t> @G2HT</w:t>
      </w:r>
    </w:p>
    <w:p w14:paraId="780398F9" w14:textId="77777777" w:rsidR="00793D5C" w:rsidRPr="00793D5C" w:rsidRDefault="00793D5C" w:rsidP="006243B0">
      <w:pPr>
        <w:pStyle w:val="CodePACKT"/>
      </w:pPr>
      <w:r w:rsidRPr="00793D5C">
        <w:t>} </w:t>
      </w:r>
    </w:p>
    <w:p w14:paraId="3D108729" w14:textId="77777777" w:rsidR="00793D5C" w:rsidRPr="00793D5C" w:rsidRDefault="00793D5C" w:rsidP="006243B0">
      <w:pPr>
        <w:pStyle w:val="CodePACKT"/>
      </w:pPr>
      <w:r w:rsidRPr="00793D5C">
        <w:t># 1.4 Running Script block on DC1</w:t>
      </w:r>
    </w:p>
    <w:p w14:paraId="3E1E0FBA" w14:textId="77777777" w:rsidR="00793D5C" w:rsidRPr="00793D5C" w:rsidRDefault="00793D5C" w:rsidP="006243B0">
      <w:pPr>
        <w:pStyle w:val="CodePACKT"/>
      </w:pPr>
      <w:r w:rsidRPr="00793D5C">
        <w:t>Invoke-Command -ComputerName DC1 -</w:t>
      </w:r>
      <w:proofErr w:type="spellStart"/>
      <w:r w:rsidRPr="00793D5C">
        <w:t>ScriptBlock</w:t>
      </w:r>
      <w:proofErr w:type="spellEnd"/>
      <w:r w:rsidRPr="00793D5C">
        <w:t> $SB</w:t>
      </w:r>
      <w:commentRangeEnd w:id="299"/>
      <w:r w:rsidR="00272521">
        <w:rPr>
          <w:rStyle w:val="CommentReference"/>
          <w:rFonts w:ascii="Times New Roman" w:hAnsi="Times New Roman"/>
          <w:color w:val="auto"/>
          <w:lang w:eastAsia="en-US"/>
        </w:rPr>
        <w:commentReference w:id="299"/>
      </w:r>
      <w:commentRangeEnd w:id="300"/>
      <w:r w:rsidR="009B1FDE">
        <w:rPr>
          <w:rStyle w:val="CommentReference"/>
          <w:rFonts w:ascii="Times New Roman" w:hAnsi="Times New Roman"/>
          <w:color w:val="auto"/>
          <w:lang w:eastAsia="en-US"/>
        </w:rPr>
        <w:commentReference w:id="300"/>
      </w:r>
      <w:commentRangeEnd w:id="301"/>
      <w:r w:rsidR="00621AD1">
        <w:rPr>
          <w:rStyle w:val="CommentReference"/>
          <w:rFonts w:ascii="Times New Roman" w:hAnsi="Times New Roman"/>
          <w:color w:val="auto"/>
          <w:lang w:eastAsia="en-US"/>
        </w:rPr>
        <w:commentReference w:id="301"/>
      </w:r>
    </w:p>
    <w:p w14:paraId="224E38A0" w14:textId="77777777" w:rsidR="00793D5C" w:rsidRPr="00793D5C" w:rsidRDefault="00793D5C" w:rsidP="00793D5C">
      <w:pPr>
        <w:shd w:val="clear" w:color="auto" w:fill="FFFFFF"/>
        <w:spacing w:after="0" w:line="285" w:lineRule="atLeast"/>
        <w:rPr>
          <w:rFonts w:ascii="Consolas" w:hAnsi="Consolas"/>
          <w:color w:val="000000"/>
          <w:sz w:val="21"/>
          <w:szCs w:val="21"/>
        </w:rPr>
      </w:pPr>
    </w:p>
    <w:p w14:paraId="2DDF14BD" w14:textId="7E315496" w:rsidR="00793D5C" w:rsidRPr="00793D5C" w:rsidRDefault="00793D5C" w:rsidP="00793D5C">
      <w:pPr>
        <w:pStyle w:val="NumberedBulletPACKT"/>
        <w:rPr>
          <w:color w:val="000000"/>
        </w:rPr>
      </w:pPr>
      <w:r>
        <w:t xml:space="preserve">Creating an </w:t>
      </w:r>
      <w:proofErr w:type="spellStart"/>
      <w:r w:rsidRPr="00554E34">
        <w:rPr>
          <w:rStyle w:val="CodeInTextPACKT"/>
        </w:rPr>
        <w:t>NTAccount</w:t>
      </w:r>
      <w:proofErr w:type="spellEnd"/>
      <w:r>
        <w:t xml:space="preserve"> object</w:t>
      </w:r>
    </w:p>
    <w:p w14:paraId="650E599E" w14:textId="77777777" w:rsidR="00793D5C" w:rsidRPr="00793D5C" w:rsidRDefault="00793D5C" w:rsidP="006243B0">
      <w:pPr>
        <w:pStyle w:val="CodePACKT"/>
      </w:pPr>
    </w:p>
    <w:p w14:paraId="622B5C7E" w14:textId="4586F268" w:rsidR="00793D5C" w:rsidRPr="00793D5C" w:rsidRDefault="00793D5C" w:rsidP="006243B0">
      <w:pPr>
        <w:pStyle w:val="CodePACKT"/>
      </w:pPr>
      <w:r w:rsidRPr="00793D5C">
        <w:t>$GHT1 = @{</w:t>
      </w:r>
    </w:p>
    <w:p w14:paraId="348832B4" w14:textId="11B4EDBB" w:rsidR="00793D5C" w:rsidRPr="00793D5C" w:rsidRDefault="00793D5C" w:rsidP="006243B0">
      <w:pPr>
        <w:pStyle w:val="CodePACKT"/>
      </w:pPr>
      <w:r w:rsidRPr="00793D5C">
        <w:t>    </w:t>
      </w:r>
      <w:proofErr w:type="spellStart"/>
      <w:r w:rsidRPr="00793D5C">
        <w:t>Typename</w:t>
      </w:r>
      <w:proofErr w:type="spellEnd"/>
      <w:r w:rsidRPr="00793D5C">
        <w:t>     = </w:t>
      </w:r>
      <w:r w:rsidR="009C1265">
        <w:t>'</w:t>
      </w:r>
      <w:proofErr w:type="spellStart"/>
      <w:r w:rsidRPr="00793D5C">
        <w:t>Security.Principal.NTAccount</w:t>
      </w:r>
      <w:proofErr w:type="spellEnd"/>
      <w:r w:rsidR="009C1265">
        <w:t>'</w:t>
      </w:r>
    </w:p>
    <w:p w14:paraId="680DF091" w14:textId="5EF7D10D" w:rsidR="00793D5C" w:rsidRPr="00793D5C" w:rsidRDefault="00793D5C" w:rsidP="006243B0">
      <w:pPr>
        <w:pStyle w:val="CodePACKT"/>
      </w:pPr>
      <w:r w:rsidRPr="00793D5C">
        <w:t>    </w:t>
      </w:r>
      <w:proofErr w:type="spellStart"/>
      <w:r w:rsidRPr="00793D5C">
        <w:t>Argumentlist</w:t>
      </w:r>
      <w:proofErr w:type="spellEnd"/>
      <w:r w:rsidRPr="00793D5C">
        <w:t> = </w:t>
      </w:r>
      <w:r w:rsidR="009C1265">
        <w:t>'</w:t>
      </w:r>
      <w:proofErr w:type="spellStart"/>
      <w:r w:rsidRPr="00793D5C">
        <w:t>SalesGroup</w:t>
      </w:r>
      <w:proofErr w:type="spellEnd"/>
      <w:r w:rsidR="009C1265">
        <w:t>'</w:t>
      </w:r>
    </w:p>
    <w:p w14:paraId="79D2C7F5" w14:textId="77777777" w:rsidR="00793D5C" w:rsidRPr="00793D5C" w:rsidRDefault="00793D5C" w:rsidP="006243B0">
      <w:pPr>
        <w:pStyle w:val="CodePACKT"/>
      </w:pPr>
      <w:r w:rsidRPr="00793D5C">
        <w:t>}</w:t>
      </w:r>
    </w:p>
    <w:p w14:paraId="264E07AE" w14:textId="77777777" w:rsidR="00793D5C" w:rsidRPr="00793D5C" w:rsidRDefault="00793D5C" w:rsidP="006243B0">
      <w:pPr>
        <w:pStyle w:val="CodePACKT"/>
      </w:pPr>
      <w:r w:rsidRPr="00793D5C">
        <w:t>$</w:t>
      </w:r>
      <w:proofErr w:type="spellStart"/>
      <w:r w:rsidRPr="00793D5C">
        <w:t>SalesGroup</w:t>
      </w:r>
      <w:proofErr w:type="spellEnd"/>
      <w:r w:rsidRPr="00793D5C">
        <w:t> = New-Object @GHT1</w:t>
      </w:r>
    </w:p>
    <w:p w14:paraId="1A89537D" w14:textId="77777777" w:rsidR="00793D5C" w:rsidRPr="00793D5C" w:rsidRDefault="00793D5C" w:rsidP="006243B0">
      <w:pPr>
        <w:pStyle w:val="CodePACKT"/>
      </w:pPr>
      <w:r w:rsidRPr="00793D5C">
        <w:t>$GHT2 = @{</w:t>
      </w:r>
    </w:p>
    <w:p w14:paraId="21549B82" w14:textId="3E57348E" w:rsidR="00793D5C" w:rsidRPr="00793D5C" w:rsidRDefault="00793D5C" w:rsidP="006243B0">
      <w:pPr>
        <w:pStyle w:val="CodePACKT"/>
      </w:pPr>
      <w:r w:rsidRPr="00793D5C">
        <w:t>    </w:t>
      </w:r>
      <w:proofErr w:type="spellStart"/>
      <w:r w:rsidRPr="00793D5C">
        <w:t>Typename</w:t>
      </w:r>
      <w:proofErr w:type="spellEnd"/>
      <w:r w:rsidRPr="00793D5C">
        <w:t>     = </w:t>
      </w:r>
      <w:r w:rsidR="009C1265">
        <w:t>'</w:t>
      </w:r>
      <w:proofErr w:type="spellStart"/>
      <w:r w:rsidRPr="00793D5C">
        <w:t>Security.Principal.NTAccount</w:t>
      </w:r>
      <w:proofErr w:type="spellEnd"/>
      <w:r w:rsidR="009C1265">
        <w:t>'</w:t>
      </w:r>
    </w:p>
    <w:p w14:paraId="45DE8D70" w14:textId="521198AF" w:rsidR="00793D5C" w:rsidRPr="00793D5C" w:rsidRDefault="00793D5C" w:rsidP="006243B0">
      <w:pPr>
        <w:pStyle w:val="CodePACKT"/>
      </w:pPr>
      <w:r w:rsidRPr="00793D5C">
        <w:t>    </w:t>
      </w:r>
      <w:proofErr w:type="spellStart"/>
      <w:r w:rsidRPr="00793D5C">
        <w:t>Argumentlist</w:t>
      </w:r>
      <w:proofErr w:type="spellEnd"/>
      <w:r w:rsidRPr="00793D5C">
        <w:t> = </w:t>
      </w:r>
      <w:r w:rsidR="009C1265">
        <w:t>'</w:t>
      </w:r>
      <w:proofErr w:type="spellStart"/>
      <w:r w:rsidRPr="00793D5C">
        <w:t>SalesAdmins</w:t>
      </w:r>
      <w:proofErr w:type="spellEnd"/>
      <w:r w:rsidR="009C1265">
        <w:t>'</w:t>
      </w:r>
    </w:p>
    <w:p w14:paraId="05E4D8E8" w14:textId="77777777" w:rsidR="00793D5C" w:rsidRPr="00793D5C" w:rsidRDefault="00793D5C" w:rsidP="006243B0">
      <w:pPr>
        <w:pStyle w:val="CodePACKT"/>
      </w:pPr>
      <w:r w:rsidRPr="00793D5C">
        <w:t>}</w:t>
      </w:r>
    </w:p>
    <w:p w14:paraId="3762003E" w14:textId="77777777" w:rsidR="00793D5C" w:rsidRPr="00793D5C" w:rsidRDefault="00793D5C" w:rsidP="006243B0">
      <w:pPr>
        <w:pStyle w:val="CodePACKT"/>
      </w:pPr>
      <w:r w:rsidRPr="00793D5C">
        <w:t>$</w:t>
      </w:r>
      <w:proofErr w:type="spellStart"/>
      <w:r w:rsidRPr="00793D5C">
        <w:t>SalesAdminGroup</w:t>
      </w:r>
      <w:proofErr w:type="spellEnd"/>
      <w:r w:rsidRPr="00793D5C">
        <w:t> = New-Object @GHT2</w:t>
      </w:r>
    </w:p>
    <w:p w14:paraId="45B01AB2" w14:textId="77777777" w:rsidR="00793D5C" w:rsidRPr="00793D5C" w:rsidRDefault="00793D5C" w:rsidP="006243B0">
      <w:pPr>
        <w:pStyle w:val="CodePACKT"/>
      </w:pPr>
    </w:p>
    <w:p w14:paraId="0FFD0625" w14:textId="5EE66FD1" w:rsidR="00793D5C" w:rsidRPr="00793D5C" w:rsidRDefault="00793D5C" w:rsidP="00793D5C">
      <w:pPr>
        <w:pStyle w:val="NumberedBulletPACKT"/>
        <w:rPr>
          <w:color w:val="000000"/>
        </w:rPr>
      </w:pPr>
      <w:r w:rsidRPr="00793D5C">
        <w:t>Getting the group SIDs</w:t>
      </w:r>
    </w:p>
    <w:p w14:paraId="0BD1DA69" w14:textId="77777777" w:rsidR="00793D5C" w:rsidRPr="00793D5C" w:rsidRDefault="00793D5C" w:rsidP="006243B0">
      <w:pPr>
        <w:pStyle w:val="CodePACKT"/>
      </w:pPr>
    </w:p>
    <w:p w14:paraId="78E166FF" w14:textId="075610DE" w:rsidR="00793D5C" w:rsidRPr="00793D5C" w:rsidRDefault="00793D5C" w:rsidP="006243B0">
      <w:pPr>
        <w:pStyle w:val="CodePACKT"/>
      </w:pPr>
      <w:r w:rsidRPr="00793D5C">
        <w:t>$</w:t>
      </w:r>
      <w:proofErr w:type="spellStart"/>
      <w:r w:rsidRPr="00793D5C">
        <w:t>SalesGroupSid</w:t>
      </w:r>
      <w:proofErr w:type="spellEnd"/>
      <w:r w:rsidRPr="00793D5C">
        <w:t> = </w:t>
      </w:r>
    </w:p>
    <w:p w14:paraId="7A392F42" w14:textId="77777777" w:rsidR="00793D5C" w:rsidRPr="00793D5C" w:rsidRDefault="00793D5C" w:rsidP="006243B0">
      <w:pPr>
        <w:pStyle w:val="CodePACKT"/>
      </w:pPr>
      <w:r w:rsidRPr="00793D5C">
        <w:t>  $SalesGroup.Translate([Security.Principal.Securityidentifier]).Value</w:t>
      </w:r>
    </w:p>
    <w:p w14:paraId="7ED6E318" w14:textId="77777777" w:rsidR="00793D5C" w:rsidRPr="00793D5C" w:rsidRDefault="00793D5C" w:rsidP="006243B0">
      <w:pPr>
        <w:pStyle w:val="CodePACKT"/>
      </w:pPr>
      <w:r w:rsidRPr="00793D5C">
        <w:t>$</w:t>
      </w:r>
      <w:proofErr w:type="spellStart"/>
      <w:r w:rsidRPr="00793D5C">
        <w:t>SalesAdminGroupSid</w:t>
      </w:r>
      <w:proofErr w:type="spellEnd"/>
      <w:r w:rsidRPr="00793D5C">
        <w:t> = </w:t>
      </w:r>
    </w:p>
    <w:p w14:paraId="14D3141F" w14:textId="77777777" w:rsidR="00793D5C" w:rsidRPr="00793D5C" w:rsidRDefault="00793D5C" w:rsidP="006243B0">
      <w:pPr>
        <w:pStyle w:val="CodePACKT"/>
      </w:pPr>
      <w:r w:rsidRPr="00793D5C">
        <w:t>  $SalesAdminGroup.Translate([Security.Principal.Securityidentifier]).Value</w:t>
      </w:r>
    </w:p>
    <w:p w14:paraId="00B79B3E" w14:textId="77777777" w:rsidR="00793D5C" w:rsidRPr="00793D5C" w:rsidRDefault="00793D5C" w:rsidP="006243B0">
      <w:pPr>
        <w:pStyle w:val="CodePACKT"/>
      </w:pPr>
    </w:p>
    <w:p w14:paraId="1ECB52EC" w14:textId="0CBB95B4" w:rsidR="00793D5C" w:rsidRPr="00793D5C" w:rsidRDefault="00793D5C" w:rsidP="00793D5C">
      <w:pPr>
        <w:pStyle w:val="NumberedBulletPACKT"/>
        <w:rPr>
          <w:color w:val="000000"/>
        </w:rPr>
      </w:pPr>
      <w:r w:rsidRPr="00793D5C">
        <w:t>D</w:t>
      </w:r>
      <w:r>
        <w:t>e</w:t>
      </w:r>
      <w:r w:rsidRPr="00793D5C">
        <w:t>fining the SDDL for this printer</w:t>
      </w:r>
    </w:p>
    <w:p w14:paraId="49D84945" w14:textId="77777777" w:rsidR="00793D5C" w:rsidRPr="00793D5C" w:rsidRDefault="00793D5C" w:rsidP="006243B0">
      <w:pPr>
        <w:pStyle w:val="CodePACKT"/>
      </w:pPr>
    </w:p>
    <w:p w14:paraId="7938E074" w14:textId="2C1BB882" w:rsidR="00793D5C" w:rsidRPr="00793D5C" w:rsidRDefault="00793D5C" w:rsidP="006243B0">
      <w:pPr>
        <w:pStyle w:val="CodePACKT"/>
      </w:pPr>
      <w:r w:rsidRPr="00793D5C">
        <w:t>$SDDL = </w:t>
      </w:r>
      <w:r w:rsidR="009C1265">
        <w:t>'</w:t>
      </w:r>
      <w:r w:rsidRPr="00793D5C">
        <w:t>O:BAG:DUD:PAI(A;OICI;FA;;;DA)</w:t>
      </w:r>
      <w:r w:rsidR="009C1265">
        <w:t>'</w:t>
      </w:r>
      <w:r w:rsidRPr="00793D5C">
        <w:t> +         </w:t>
      </w:r>
    </w:p>
    <w:p w14:paraId="1607BABE" w14:textId="5788A113" w:rsidR="00793D5C" w:rsidRPr="00793D5C" w:rsidRDefault="00793D5C" w:rsidP="006243B0">
      <w:pPr>
        <w:pStyle w:val="CodePACKT"/>
      </w:pPr>
      <w:r w:rsidRPr="00793D5C">
        <w:t>        </w:t>
      </w:r>
      <w:r w:rsidR="009C1265">
        <w:t>"</w:t>
      </w:r>
      <w:r w:rsidRPr="00793D5C">
        <w:t>(A;OICI;0x3D8F8;;;$</w:t>
      </w:r>
      <w:proofErr w:type="spellStart"/>
      <w:r w:rsidRPr="00793D5C">
        <w:t>SalesGroupSid</w:t>
      </w:r>
      <w:proofErr w:type="spellEnd"/>
      <w:r w:rsidRPr="00793D5C">
        <w:t>)</w:t>
      </w:r>
      <w:r w:rsidR="009C1265">
        <w:t>"</w:t>
      </w:r>
      <w:r w:rsidRPr="00793D5C">
        <w:t xml:space="preserve"> + </w:t>
      </w:r>
    </w:p>
    <w:p w14:paraId="4193B8CE" w14:textId="012C2280" w:rsidR="00793D5C" w:rsidRPr="00793D5C" w:rsidRDefault="00793D5C" w:rsidP="006243B0">
      <w:pPr>
        <w:pStyle w:val="CodePACKT"/>
      </w:pPr>
      <w:r w:rsidRPr="00793D5C">
        <w:t>        </w:t>
      </w:r>
      <w:r w:rsidR="009C1265">
        <w:t>"</w:t>
      </w:r>
      <w:r w:rsidRPr="00793D5C">
        <w:t>(A;;LCSWSDRCWDWO;;;$</w:t>
      </w:r>
      <w:proofErr w:type="spellStart"/>
      <w:r w:rsidRPr="00793D5C">
        <w:t>SalesAdminGroupSid</w:t>
      </w:r>
      <w:proofErr w:type="spellEnd"/>
      <w:r w:rsidRPr="00793D5C">
        <w:t>)</w:t>
      </w:r>
      <w:r w:rsidR="009C1265">
        <w:t>"</w:t>
      </w:r>
    </w:p>
    <w:p w14:paraId="5B259000" w14:textId="77777777" w:rsidR="00793D5C" w:rsidRPr="00793D5C" w:rsidRDefault="00793D5C" w:rsidP="006243B0">
      <w:pPr>
        <w:pStyle w:val="CodePACKT"/>
      </w:pPr>
    </w:p>
    <w:p w14:paraId="4B122FAF" w14:textId="1AB52AC1" w:rsidR="00793D5C" w:rsidRPr="00793D5C" w:rsidRDefault="00793D5C" w:rsidP="00793D5C">
      <w:pPr>
        <w:pStyle w:val="NumberedBulletPACKT"/>
        <w:rPr>
          <w:color w:val="000000"/>
        </w:rPr>
      </w:pPr>
      <w:r w:rsidRPr="00793D5C">
        <w:t>Getting the Sales </w:t>
      </w:r>
      <w:del w:id="302" w:author="Lucy Wan" w:date="2021-04-12T16:53:00Z">
        <w:r w:rsidRPr="00793D5C" w:rsidDel="004A6EEE">
          <w:delText>g</w:delText>
        </w:r>
      </w:del>
      <w:ins w:id="303" w:author="Lucy Wan" w:date="2021-04-12T16:53:00Z">
        <w:r w:rsidR="004A6EEE">
          <w:t>G</w:t>
        </w:r>
      </w:ins>
      <w:r w:rsidRPr="00793D5C">
        <w:t>roup</w:t>
      </w:r>
      <w:r w:rsidR="009C1265">
        <w:t>'</w:t>
      </w:r>
      <w:r w:rsidRPr="00793D5C">
        <w:t>s printer object</w:t>
      </w:r>
    </w:p>
    <w:p w14:paraId="20585A03" w14:textId="77777777" w:rsidR="00793D5C" w:rsidRPr="00793D5C" w:rsidRDefault="00793D5C" w:rsidP="006243B0">
      <w:pPr>
        <w:pStyle w:val="CodePACKT"/>
      </w:pPr>
    </w:p>
    <w:p w14:paraId="13BC24B1" w14:textId="53CAA63D" w:rsidR="00793D5C" w:rsidRPr="00793D5C" w:rsidRDefault="00793D5C" w:rsidP="006243B0">
      <w:pPr>
        <w:pStyle w:val="CodePACKT"/>
      </w:pPr>
      <w:r w:rsidRPr="00793D5C">
        <w:t>$</w:t>
      </w:r>
      <w:proofErr w:type="spellStart"/>
      <w:r w:rsidRPr="00793D5C">
        <w:t>SGPrinter</w:t>
      </w:r>
      <w:proofErr w:type="spellEnd"/>
      <w:r w:rsidRPr="00793D5C">
        <w:t> = Get-Printer -Name SalesPrinter1 -Full</w:t>
      </w:r>
    </w:p>
    <w:p w14:paraId="33D86528" w14:textId="77777777" w:rsidR="00793D5C" w:rsidRPr="00793D5C" w:rsidRDefault="00793D5C" w:rsidP="006243B0">
      <w:pPr>
        <w:pStyle w:val="CodePACKT"/>
      </w:pPr>
    </w:p>
    <w:p w14:paraId="0FAD749E" w14:textId="319D3083" w:rsidR="00793D5C" w:rsidRPr="00793D5C" w:rsidRDefault="00793D5C" w:rsidP="00793D5C">
      <w:pPr>
        <w:pStyle w:val="NumberedBulletPACKT"/>
        <w:rPr>
          <w:color w:val="000000"/>
        </w:rPr>
      </w:pPr>
      <w:r w:rsidRPr="00793D5C">
        <w:t>Setting the permissions</w:t>
      </w:r>
    </w:p>
    <w:p w14:paraId="3E0FC317" w14:textId="46E24E32" w:rsidR="00793D5C" w:rsidRPr="00793D5C" w:rsidRDefault="00793D5C" w:rsidP="006243B0">
      <w:pPr>
        <w:pStyle w:val="CodePACKT"/>
      </w:pPr>
    </w:p>
    <w:p w14:paraId="0C5F9703" w14:textId="2E70F264" w:rsidR="00793D5C" w:rsidRPr="00793D5C" w:rsidRDefault="00793D5C" w:rsidP="006243B0">
      <w:pPr>
        <w:pStyle w:val="CodePACKT"/>
      </w:pPr>
      <w:r w:rsidRPr="00793D5C">
        <w:t>$</w:t>
      </w:r>
      <w:proofErr w:type="spellStart"/>
      <w:r w:rsidRPr="00793D5C">
        <w:t>SGPrinter</w:t>
      </w:r>
      <w:proofErr w:type="spellEnd"/>
      <w:r w:rsidRPr="00793D5C">
        <w:t> | Set-Printer -Permission $SDDL</w:t>
      </w:r>
    </w:p>
    <w:p w14:paraId="4A30F7C0" w14:textId="77777777" w:rsidR="00793D5C" w:rsidRPr="00793D5C" w:rsidRDefault="00793D5C" w:rsidP="006243B0">
      <w:pPr>
        <w:pStyle w:val="CodePACKT"/>
      </w:pPr>
    </w:p>
    <w:p w14:paraId="539D5A4A" w14:textId="72DEA229" w:rsidR="00793D5C" w:rsidRPr="00793D5C" w:rsidRDefault="00793D5C" w:rsidP="00793D5C">
      <w:pPr>
        <w:pStyle w:val="NumberedBulletPACKT"/>
        <w:rPr>
          <w:color w:val="000000"/>
        </w:rPr>
      </w:pPr>
      <w:r w:rsidRPr="00793D5C">
        <w:t>Viewing the permissions from the GUI</w:t>
      </w:r>
    </w:p>
    <w:p w14:paraId="569DA50B" w14:textId="14501C66" w:rsidR="00793D5C" w:rsidRPr="00793D5C" w:rsidDel="00621AD1" w:rsidRDefault="00793D5C" w:rsidP="00FA6500">
      <w:pPr>
        <w:pStyle w:val="NumberedBulletPACKT"/>
        <w:numPr>
          <w:ilvl w:val="0"/>
          <w:numId w:val="0"/>
        </w:numPr>
        <w:ind w:left="363"/>
        <w:rPr>
          <w:del w:id="304" w:author="Thomas Lee" w:date="2021-05-03T20:52:00Z"/>
        </w:rPr>
      </w:pPr>
      <w:commentRangeStart w:id="305"/>
      <w:commentRangeStart w:id="306"/>
      <w:del w:id="307" w:author="Thomas Lee" w:date="2021-05-03T20:49:00Z">
        <w:r w:rsidDel="00621AD1">
          <w:delText xml:space="preserve">View </w:delText>
        </w:r>
        <w:r w:rsidRPr="00793D5C" w:rsidDel="00621AD1">
          <w:delText>Settings</w:delText>
        </w:r>
        <w:r w:rsidRPr="009336B7" w:rsidDel="00621AD1">
          <w:delText> in</w:delText>
        </w:r>
        <w:r w:rsidRPr="00793D5C" w:rsidDel="00621AD1">
          <w:delText> </w:delText>
        </w:r>
        <w:r w:rsidDel="00621AD1">
          <w:delText>the w</w:delText>
        </w:r>
      </w:del>
      <w:ins w:id="308" w:author="Lucy Wan" w:date="2021-04-12T16:49:00Z">
        <w:del w:id="309" w:author="Thomas Lee" w:date="2021-05-03T20:49:00Z">
          <w:r w:rsidR="009336B7" w:rsidDel="00621AD1">
            <w:delText>W</w:delText>
          </w:r>
        </w:del>
      </w:ins>
      <w:del w:id="310" w:author="Thomas Lee" w:date="2021-05-03T20:49:00Z">
        <w:r w:rsidDel="00621AD1">
          <w:delText>indows Printer GUI</w:delText>
        </w:r>
        <w:commentRangeEnd w:id="305"/>
        <w:r w:rsidR="004F3CAE" w:rsidDel="00621AD1">
          <w:rPr>
            <w:rStyle w:val="CommentReference"/>
          </w:rPr>
          <w:commentReference w:id="305"/>
        </w:r>
        <w:commentRangeEnd w:id="306"/>
        <w:r w:rsidR="00D35FD6" w:rsidDel="00621AD1">
          <w:rPr>
            <w:rStyle w:val="CommentReference"/>
          </w:rPr>
          <w:commentReference w:id="306"/>
        </w:r>
      </w:del>
      <w:ins w:id="311" w:author="Thomas Lee" w:date="2021-05-03T20:49:00Z">
        <w:r w:rsidR="00621AD1">
          <w:t xml:space="preserve">Open the Windows Settings </w:t>
        </w:r>
      </w:ins>
      <w:ins w:id="312" w:author="Thomas Lee" w:date="2021-05-03T20:51:00Z">
        <w:r w:rsidR="00621AD1">
          <w:t>applet</w:t>
        </w:r>
      </w:ins>
      <w:ins w:id="313" w:author="Thomas Lee" w:date="2021-05-04T10:24:00Z">
        <w:r w:rsidR="006D1CD5">
          <w:t xml:space="preserve">, click on </w:t>
        </w:r>
        <w:r w:rsidR="006D1CD5" w:rsidRPr="006D1CD5">
          <w:rPr>
            <w:rStyle w:val="CodeInTextPACKT"/>
            <w:rPrChange w:id="314" w:author="Thomas Lee" w:date="2021-05-04T10:24:00Z">
              <w:rPr/>
            </w:rPrChange>
          </w:rPr>
          <w:t>Devices</w:t>
        </w:r>
        <w:r w:rsidR="006D1CD5">
          <w:t xml:space="preserve"> and</w:t>
        </w:r>
      </w:ins>
      <w:ins w:id="315" w:author="Thomas Lee" w:date="2021-05-03T20:52:00Z">
        <w:r w:rsidR="00621AD1">
          <w:t xml:space="preserve"> then click on </w:t>
        </w:r>
        <w:r w:rsidR="00621AD1" w:rsidRPr="006D1CD5">
          <w:rPr>
            <w:rStyle w:val="CodeInTextPACKT"/>
            <w:rPrChange w:id="316" w:author="Thomas Lee" w:date="2021-05-04T10:24:00Z">
              <w:rPr/>
            </w:rPrChange>
          </w:rPr>
          <w:t>Printers &amp; scanners</w:t>
        </w:r>
        <w:r w:rsidR="00621AD1">
          <w:t xml:space="preserve">. </w:t>
        </w:r>
      </w:ins>
      <w:ins w:id="317" w:author="Thomas Lee" w:date="2021-05-03T20:54:00Z">
        <w:r w:rsidR="00621AD1">
          <w:t>Next, c</w:t>
        </w:r>
      </w:ins>
      <w:ins w:id="318" w:author="Thomas Lee" w:date="2021-05-03T20:52:00Z">
        <w:r w:rsidR="00621AD1">
          <w:t xml:space="preserve">lick on the </w:t>
        </w:r>
        <w:r w:rsidR="00621AD1" w:rsidRPr="00621AD1">
          <w:rPr>
            <w:rStyle w:val="CodeInTextPACKT"/>
            <w:rPrChange w:id="319" w:author="Thomas Lee" w:date="2021-05-03T20:54:00Z">
              <w:rPr/>
            </w:rPrChange>
          </w:rPr>
          <w:t>SalesPrint</w:t>
        </w:r>
      </w:ins>
      <w:ins w:id="320" w:author="Thomas Lee" w:date="2021-05-03T20:53:00Z">
        <w:r w:rsidR="00621AD1" w:rsidRPr="00621AD1">
          <w:rPr>
            <w:rStyle w:val="CodeInTextPACKT"/>
            <w:rPrChange w:id="321" w:author="Thomas Lee" w:date="2021-05-03T20:54:00Z">
              <w:rPr/>
            </w:rPrChange>
          </w:rPr>
          <w:t>er</w:t>
        </w:r>
      </w:ins>
      <w:ins w:id="322" w:author="Thomas Lee" w:date="2021-05-03T20:54:00Z">
        <w:r w:rsidR="00621AD1" w:rsidRPr="00621AD1">
          <w:rPr>
            <w:rStyle w:val="CodeInTextPACKT"/>
            <w:rPrChange w:id="323" w:author="Thomas Lee" w:date="2021-05-03T20:54:00Z">
              <w:rPr/>
            </w:rPrChange>
          </w:rPr>
          <w:t>1</w:t>
        </w:r>
      </w:ins>
      <w:ins w:id="324" w:author="Thomas Lee" w:date="2021-05-03T20:53:00Z">
        <w:r w:rsidR="00621AD1">
          <w:t xml:space="preserve"> printer</w:t>
        </w:r>
      </w:ins>
      <w:ins w:id="325" w:author="Thomas Lee" w:date="2021-05-04T10:25:00Z">
        <w:r w:rsidR="006D1CD5">
          <w:t>,</w:t>
        </w:r>
      </w:ins>
      <w:ins w:id="326" w:author="Thomas Lee" w:date="2021-05-03T20:53:00Z">
        <w:r w:rsidR="00621AD1">
          <w:t xml:space="preserve"> then click on </w:t>
        </w:r>
        <w:r w:rsidR="00621AD1" w:rsidRPr="006D1CD5">
          <w:rPr>
            <w:rStyle w:val="CodeInTextPACKT"/>
            <w:rPrChange w:id="327" w:author="Thomas Lee" w:date="2021-05-04T10:24:00Z">
              <w:rPr/>
            </w:rPrChange>
          </w:rPr>
          <w:t>Manage</w:t>
        </w:r>
        <w:r w:rsidR="00621AD1">
          <w:t xml:space="preserve">. </w:t>
        </w:r>
      </w:ins>
      <w:ins w:id="328" w:author="Thomas Lee" w:date="2021-05-04T10:24:00Z">
        <w:r w:rsidR="006D1CD5">
          <w:t>Fin</w:t>
        </w:r>
      </w:ins>
      <w:ins w:id="329" w:author="Thomas Lee" w:date="2021-05-04T10:25:00Z">
        <w:r w:rsidR="006D1CD5">
          <w:t>ally,</w:t>
        </w:r>
      </w:ins>
      <w:ins w:id="330" w:author="Thomas Lee" w:date="2021-05-03T20:53:00Z">
        <w:r w:rsidR="00621AD1">
          <w:t xml:space="preserve"> </w:t>
        </w:r>
      </w:ins>
      <w:ins w:id="331" w:author="Thomas Lee" w:date="2021-05-03T20:54:00Z">
        <w:r w:rsidR="00621AD1">
          <w:t xml:space="preserve">click on </w:t>
        </w:r>
        <w:r w:rsidR="00621AD1" w:rsidRPr="006D1CD5">
          <w:rPr>
            <w:rStyle w:val="CodeInTextPACKT"/>
            <w:rPrChange w:id="332" w:author="Thomas Lee" w:date="2021-05-04T10:25:00Z">
              <w:rPr/>
            </w:rPrChange>
          </w:rPr>
          <w:t xml:space="preserve">Printer </w:t>
        </w:r>
        <w:proofErr w:type="spellStart"/>
        <w:r w:rsidR="00621AD1" w:rsidRPr="006D1CD5">
          <w:rPr>
            <w:rStyle w:val="CodeInTextPACKT"/>
            <w:rPrChange w:id="333" w:author="Thomas Lee" w:date="2021-05-04T10:25:00Z">
              <w:rPr/>
            </w:rPrChange>
          </w:rPr>
          <w:t>properties</w:t>
        </w:r>
        <w:r w:rsidR="00621AD1">
          <w:t>.</w:t>
        </w:r>
      </w:ins>
    </w:p>
    <w:p w14:paraId="06FC892C" w14:textId="406980B0" w:rsidR="00767324" w:rsidRDefault="00767324" w:rsidP="00621AD1">
      <w:pPr>
        <w:pStyle w:val="NumberedBulletPACKT"/>
        <w:numPr>
          <w:ilvl w:val="0"/>
          <w:numId w:val="0"/>
        </w:numPr>
        <w:ind w:left="363"/>
        <w:pPrChange w:id="334" w:author="Thomas Lee" w:date="2021-05-03T20:52:00Z">
          <w:pPr>
            <w:pStyle w:val="Heading2"/>
            <w:numPr>
              <w:ilvl w:val="1"/>
              <w:numId w:val="3"/>
            </w:numPr>
            <w:tabs>
              <w:tab w:val="left" w:pos="0"/>
            </w:tabs>
          </w:pPr>
        </w:pPrChange>
      </w:pPr>
      <w:del w:id="335" w:author="Thomas Lee" w:date="2021-05-03T20:52:00Z">
        <w:r w:rsidDel="00621AD1">
          <w:delText>Ho</w:delText>
        </w:r>
      </w:del>
      <w:r>
        <w:t>w</w:t>
      </w:r>
      <w:proofErr w:type="spellEnd"/>
      <w:r>
        <w:t xml:space="preserve"> it works...</w:t>
      </w:r>
    </w:p>
    <w:p w14:paraId="112F83C5" w14:textId="11C8469F" w:rsidR="00793D5C" w:rsidRDefault="00793D5C" w:rsidP="006243B0">
      <w:pPr>
        <w:pStyle w:val="NormalPACKT"/>
        <w:rPr>
          <w:lang w:val="en-GB"/>
        </w:rPr>
      </w:pPr>
      <w:r>
        <w:rPr>
          <w:lang w:val="en-GB"/>
        </w:rPr>
        <w:t xml:space="preserve">In </w:t>
      </w:r>
      <w:r w:rsidRPr="00793D5C">
        <w:rPr>
          <w:rStyle w:val="ItalicsPACKT"/>
        </w:rPr>
        <w:t>step 1</w:t>
      </w:r>
      <w:r>
        <w:rPr>
          <w:lang w:val="en-GB"/>
        </w:rPr>
        <w:t>, you create a new OU in the Reskit.Org domain (</w:t>
      </w:r>
      <w:r w:rsidRPr="00793D5C">
        <w:rPr>
          <w:rStyle w:val="CodeInTextPACKT"/>
        </w:rPr>
        <w:t>Sales</w:t>
      </w:r>
      <w:r>
        <w:rPr>
          <w:lang w:val="en-GB"/>
        </w:rPr>
        <w:t>), then create two new Universal security groups (</w:t>
      </w:r>
      <w:proofErr w:type="spellStart"/>
      <w:r w:rsidRPr="00793D5C">
        <w:rPr>
          <w:rStyle w:val="CodeInTextPACKT"/>
        </w:rPr>
        <w:t>SalesGroup</w:t>
      </w:r>
      <w:proofErr w:type="spellEnd"/>
      <w:r w:rsidRPr="009E723B">
        <w:t xml:space="preserve"> </w:t>
      </w:r>
      <w:r>
        <w:rPr>
          <w:lang w:val="en-GB"/>
        </w:rPr>
        <w:t xml:space="preserve">and </w:t>
      </w:r>
      <w:proofErr w:type="spellStart"/>
      <w:r w:rsidRPr="00793D5C">
        <w:rPr>
          <w:rStyle w:val="CodeInTextPACKT"/>
        </w:rPr>
        <w:t>SalesAdmins</w:t>
      </w:r>
      <w:proofErr w:type="spellEnd"/>
      <w:r>
        <w:rPr>
          <w:lang w:val="en-GB"/>
        </w:rPr>
        <w:t xml:space="preserve">). </w:t>
      </w:r>
    </w:p>
    <w:p w14:paraId="46A58894" w14:textId="7EF86F01" w:rsidR="00793D5C" w:rsidRDefault="00793D5C" w:rsidP="006243B0">
      <w:pPr>
        <w:pStyle w:val="NormalPACKT"/>
        <w:rPr>
          <w:lang w:val="en-GB"/>
        </w:rPr>
      </w:pPr>
      <w:r>
        <w:rPr>
          <w:lang w:val="en-GB"/>
        </w:rPr>
        <w:t xml:space="preserve">In </w:t>
      </w:r>
      <w:r w:rsidRPr="00793D5C">
        <w:rPr>
          <w:rStyle w:val="ItalicsPACKT"/>
        </w:rPr>
        <w:t>step 2</w:t>
      </w:r>
      <w:r>
        <w:rPr>
          <w:lang w:val="en-GB"/>
        </w:rPr>
        <w:t xml:space="preserve">, you create two </w:t>
      </w:r>
      <w:commentRangeStart w:id="336"/>
      <w:proofErr w:type="spellStart"/>
      <w:r>
        <w:rPr>
          <w:lang w:val="en-GB"/>
        </w:rPr>
        <w:t>Security.Principal.NTAccount</w:t>
      </w:r>
      <w:proofErr w:type="spellEnd"/>
      <w:ins w:id="337" w:author="Thomas Lee" w:date="2021-05-03T20:50:00Z">
        <w:r w:rsidR="00621AD1">
          <w:rPr>
            <w:lang w:val="en-GB"/>
          </w:rPr>
          <w:t xml:space="preserve"> objects with the properties of </w:t>
        </w:r>
      </w:ins>
      <w:del w:id="338" w:author="Thomas Lee" w:date="2021-05-03T20:50:00Z">
        <w:r w:rsidDel="00621AD1">
          <w:rPr>
            <w:lang w:val="en-GB"/>
          </w:rPr>
          <w:delText xml:space="preserve">s </w:delText>
        </w:r>
        <w:commentRangeEnd w:id="336"/>
        <w:r w:rsidR="002B701D" w:rsidDel="00621AD1">
          <w:rPr>
            <w:rStyle w:val="CommentReference"/>
          </w:rPr>
          <w:commentReference w:id="336"/>
        </w:r>
        <w:r w:rsidDel="00621AD1">
          <w:rPr>
            <w:lang w:val="en-GB"/>
          </w:rPr>
          <w:delText xml:space="preserve">for </w:delText>
        </w:r>
      </w:del>
      <w:r>
        <w:rPr>
          <w:lang w:val="en-GB"/>
        </w:rPr>
        <w:t xml:space="preserve">the two security groups. In </w:t>
      </w:r>
      <w:r w:rsidRPr="00793D5C">
        <w:rPr>
          <w:rStyle w:val="ItalicsPACKT"/>
        </w:rPr>
        <w:t>step 3</w:t>
      </w:r>
      <w:r>
        <w:rPr>
          <w:lang w:val="en-GB"/>
        </w:rPr>
        <w:t xml:space="preserve">, you use these two </w:t>
      </w:r>
      <w:del w:id="339" w:author="Thomas Lee" w:date="2021-05-03T20:50:00Z">
        <w:r w:rsidDel="00621AD1">
          <w:rPr>
            <w:lang w:val="en-GB"/>
          </w:rPr>
          <w:delText xml:space="preserve">new </w:delText>
        </w:r>
      </w:del>
      <w:r>
        <w:rPr>
          <w:lang w:val="en-GB"/>
        </w:rPr>
        <w:t>object</w:t>
      </w:r>
      <w:ins w:id="340" w:author="Lucy Wan" w:date="2021-04-12T16:47:00Z">
        <w:r w:rsidR="00DF6D0F">
          <w:rPr>
            <w:lang w:val="en-GB"/>
          </w:rPr>
          <w:t>s</w:t>
        </w:r>
      </w:ins>
      <w:r>
        <w:rPr>
          <w:lang w:val="en-GB"/>
        </w:rPr>
        <w:t xml:space="preserve"> to retrieve the Security IDs (SIDs) for each of the group</w:t>
      </w:r>
      <w:ins w:id="341" w:author="Lucy Wan" w:date="2021-04-12T16:54:00Z">
        <w:r w:rsidR="00F45F1B">
          <w:rPr>
            <w:lang w:val="en-GB"/>
          </w:rPr>
          <w:t>s</w:t>
        </w:r>
      </w:ins>
      <w:r>
        <w:rPr>
          <w:lang w:val="en-GB"/>
        </w:rPr>
        <w:t xml:space="preserve">. In </w:t>
      </w:r>
      <w:r w:rsidRPr="00793D5C">
        <w:rPr>
          <w:rStyle w:val="ItalicsPACKT"/>
        </w:rPr>
        <w:t>step 4</w:t>
      </w:r>
      <w:r>
        <w:rPr>
          <w:lang w:val="en-GB"/>
        </w:rPr>
        <w:t>, you cr</w:t>
      </w:r>
      <w:del w:id="342" w:author="Lucy Wan" w:date="2021-04-12T16:47:00Z">
        <w:r w:rsidDel="00F3006F">
          <w:rPr>
            <w:lang w:val="en-GB"/>
          </w:rPr>
          <w:delText>at</w:delText>
        </w:r>
      </w:del>
      <w:ins w:id="343" w:author="Lucy Wan" w:date="2021-04-12T16:47:00Z">
        <w:r w:rsidR="00F3006F">
          <w:rPr>
            <w:lang w:val="en-GB"/>
          </w:rPr>
          <w:t>e</w:t>
        </w:r>
      </w:ins>
      <w:r>
        <w:rPr>
          <w:lang w:val="en-GB"/>
        </w:rPr>
        <w:t xml:space="preserve">ate a Security Descriptor Description Language (SDDL) permission set. </w:t>
      </w:r>
    </w:p>
    <w:p w14:paraId="5259D880" w14:textId="23CD3EC0" w:rsidR="00793D5C" w:rsidRDefault="00793D5C" w:rsidP="006243B0">
      <w:pPr>
        <w:pStyle w:val="NormalPACKT"/>
        <w:rPr>
          <w:lang w:val="en-GB"/>
        </w:rPr>
      </w:pPr>
      <w:r>
        <w:rPr>
          <w:lang w:val="en-GB"/>
        </w:rPr>
        <w:t xml:space="preserve">In </w:t>
      </w:r>
      <w:r w:rsidRPr="00793D5C">
        <w:rPr>
          <w:rStyle w:val="ItalicsPACKT"/>
        </w:rPr>
        <w:t>step 5</w:t>
      </w:r>
      <w:r>
        <w:rPr>
          <w:lang w:val="en-GB"/>
        </w:rPr>
        <w:t>, you use</w:t>
      </w:r>
      <w:del w:id="344" w:author="Lucy Wan" w:date="2021-04-12T16:48:00Z">
        <w:r w:rsidDel="00DF194B">
          <w:rPr>
            <w:lang w:val="en-GB"/>
          </w:rPr>
          <w:delText xml:space="preserve"> </w:delText>
        </w:r>
      </w:del>
      <w:del w:id="345" w:author="Lucy Wan" w:date="2021-04-12T16:47:00Z">
        <w:r w:rsidDel="00DF194B">
          <w:rPr>
            <w:lang w:val="en-GB"/>
          </w:rPr>
          <w:delText>the</w:delText>
        </w:r>
      </w:del>
      <w:r>
        <w:rPr>
          <w:lang w:val="en-GB"/>
        </w:rPr>
        <w:t xml:space="preserve"> </w:t>
      </w:r>
      <w:r w:rsidRPr="00DF194B">
        <w:rPr>
          <w:rStyle w:val="CodeInTextPACKT"/>
        </w:rPr>
        <w:t>Get-Printer</w:t>
      </w:r>
      <w:r>
        <w:rPr>
          <w:lang w:val="en-GB"/>
        </w:rPr>
        <w:t xml:space="preserve"> to return a WMI object that describes</w:t>
      </w:r>
      <w:del w:id="346" w:author="Lucy Wan" w:date="2021-04-12T16:48:00Z">
        <w:r w:rsidDel="00E96278">
          <w:rPr>
            <w:lang w:val="en-GB"/>
          </w:rPr>
          <w:delText>d</w:delText>
        </w:r>
      </w:del>
      <w:r>
        <w:rPr>
          <w:lang w:val="en-GB"/>
        </w:rPr>
        <w:t xml:space="preserve"> the printer. Then in </w:t>
      </w:r>
      <w:r w:rsidRPr="00793D5C">
        <w:rPr>
          <w:rStyle w:val="ItalicsPACKT"/>
        </w:rPr>
        <w:t>step 6</w:t>
      </w:r>
      <w:r>
        <w:rPr>
          <w:lang w:val="en-GB"/>
        </w:rPr>
        <w:t xml:space="preserve">, you use </w:t>
      </w:r>
      <w:r w:rsidRPr="00793D5C">
        <w:rPr>
          <w:rStyle w:val="CodeInTextPACKT"/>
        </w:rPr>
        <w:t>Set-Printer</w:t>
      </w:r>
      <w:r>
        <w:rPr>
          <w:lang w:val="en-GB"/>
        </w:rPr>
        <w:t xml:space="preserve"> to set the ACL for your printer. These first six steps produce no console output.</w:t>
      </w:r>
    </w:p>
    <w:p w14:paraId="088C06D3" w14:textId="16E3CDE5" w:rsidR="00793D5C" w:rsidRDefault="00793D5C" w:rsidP="006243B0">
      <w:pPr>
        <w:pStyle w:val="NormalPACKT"/>
        <w:rPr>
          <w:lang w:val="en-GB"/>
        </w:rPr>
      </w:pPr>
      <w:r>
        <w:rPr>
          <w:lang w:val="en-GB"/>
        </w:rPr>
        <w:t xml:space="preserve">In </w:t>
      </w:r>
      <w:r w:rsidRPr="00793D5C">
        <w:rPr>
          <w:rStyle w:val="ItalicsPACKT"/>
        </w:rPr>
        <w:t>step 7</w:t>
      </w:r>
      <w:r>
        <w:rPr>
          <w:lang w:val="en-GB"/>
        </w:rPr>
        <w:t>, you observe the ACL by using the Windows Printer GUI. The output looks like this:</w:t>
      </w:r>
    </w:p>
    <w:p w14:paraId="0A143FD7" w14:textId="28447443" w:rsidR="00793D5C" w:rsidRDefault="00793D5C" w:rsidP="00793D5C">
      <w:pPr>
        <w:pStyle w:val="FigurePACKT"/>
      </w:pPr>
      <w:r>
        <w:drawing>
          <wp:inline distT="0" distB="0" distL="0" distR="0" wp14:anchorId="652D0747" wp14:editId="7BC4ACEC">
            <wp:extent cx="4810592" cy="27432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4519" cy="2768249"/>
                    </a:xfrm>
                    <a:prstGeom prst="rect">
                      <a:avLst/>
                    </a:prstGeom>
                  </pic:spPr>
                </pic:pic>
              </a:graphicData>
            </a:graphic>
          </wp:inline>
        </w:drawing>
      </w:r>
    </w:p>
    <w:p w14:paraId="7BFE2194" w14:textId="2DEBD698" w:rsidR="00F80208" w:rsidRDefault="00F80208" w:rsidP="007A355F">
      <w:pPr>
        <w:pStyle w:val="FigureCaptionPACKT"/>
      </w:pPr>
      <w:r>
        <w:t>Figure 11.15: Viewing printer security</w:t>
      </w:r>
    </w:p>
    <w:p w14:paraId="5F5B1CBB" w14:textId="15B95801" w:rsidR="00F80208" w:rsidRDefault="00F80208" w:rsidP="00524C29">
      <w:pPr>
        <w:pStyle w:val="LayoutInformationPACKT"/>
      </w:pPr>
      <w:r>
        <w:t>I</w:t>
      </w:r>
      <w:r w:rsidRPr="006D38BA">
        <w:t>nsert image B42024_</w:t>
      </w:r>
      <w:r>
        <w:t>11</w:t>
      </w:r>
      <w:r w:rsidRPr="006D38BA">
        <w:t>_</w:t>
      </w:r>
      <w:r>
        <w:t>15</w:t>
      </w:r>
      <w:r w:rsidRPr="006D38BA">
        <w:t>.png</w:t>
      </w:r>
    </w:p>
    <w:p w14:paraId="21271BB4" w14:textId="07C68BB8" w:rsidR="00767324" w:rsidRDefault="00767324" w:rsidP="00767324">
      <w:pPr>
        <w:pStyle w:val="Heading2"/>
      </w:pPr>
      <w:r>
        <w:t>There</w:t>
      </w:r>
      <w:r w:rsidR="009C1265">
        <w:t>'</w:t>
      </w:r>
      <w:r>
        <w:t>s more...</w:t>
      </w:r>
    </w:p>
    <w:p w14:paraId="5E627571" w14:textId="76A2DC82" w:rsidR="00793D5C" w:rsidRDefault="00793D5C" w:rsidP="006243B0">
      <w:pPr>
        <w:pStyle w:val="NormalPACKT"/>
        <w:rPr>
          <w:lang w:val="en-GB"/>
        </w:rPr>
      </w:pPr>
      <w:r>
        <w:rPr>
          <w:lang w:val="en-GB"/>
        </w:rPr>
        <w:t xml:space="preserve">In this recipe, you create an ACL for the Sales Group printer </w:t>
      </w:r>
      <w:r w:rsidRPr="00793D5C">
        <w:rPr>
          <w:rStyle w:val="CodeInTextPACKT"/>
        </w:rPr>
        <w:t>SalesPrinter1</w:t>
      </w:r>
      <w:r>
        <w:rPr>
          <w:lang w:val="en-GB"/>
        </w:rPr>
        <w:t>. The recipe makes use of a .NET object to obtain the SIDs for two security group</w:t>
      </w:r>
      <w:ins w:id="347" w:author="Lucy Wan" w:date="2021-04-12T16:53:00Z">
        <w:r w:rsidR="001A34DF">
          <w:rPr>
            <w:lang w:val="en-GB"/>
          </w:rPr>
          <w:t>s</w:t>
        </w:r>
      </w:ins>
      <w:r>
        <w:rPr>
          <w:lang w:val="en-GB"/>
        </w:rPr>
        <w:t xml:space="preserve">. Then you hand-construct the SDDL and apply it to the printer. </w:t>
      </w:r>
    </w:p>
    <w:p w14:paraId="60466803" w14:textId="68CFABC1" w:rsidR="00793D5C" w:rsidRPr="00793D5C" w:rsidRDefault="00793D5C" w:rsidP="006243B0">
      <w:pPr>
        <w:pStyle w:val="NormalPACKT"/>
        <w:rPr>
          <w:lang w:val="en-GB"/>
        </w:rPr>
      </w:pPr>
      <w:r>
        <w:rPr>
          <w:lang w:val="en-GB"/>
        </w:rPr>
        <w:t xml:space="preserve">Unlike NTFS, there are no </w:t>
      </w:r>
      <w:del w:id="348" w:author="Thomas Lee" w:date="2021-05-03T20:55:00Z">
        <w:r w:rsidDel="00621AD1">
          <w:rPr>
            <w:lang w:val="en-GB"/>
          </w:rPr>
          <w:delText xml:space="preserve">third </w:delText>
        </w:r>
      </w:del>
      <w:ins w:id="349" w:author="Thomas Lee" w:date="2021-05-03T20:55:00Z">
        <w:r w:rsidR="00621AD1">
          <w:rPr>
            <w:lang w:val="en-GB"/>
          </w:rPr>
          <w:t>third-</w:t>
        </w:r>
      </w:ins>
      <w:r>
        <w:rPr>
          <w:lang w:val="en-GB"/>
        </w:rPr>
        <w:t xml:space="preserve">party printer ACL management tools readily available to simplify </w:t>
      </w:r>
      <w:ins w:id="350" w:author="Thomas Lee" w:date="2021-05-03T20:55:00Z">
        <w:r w:rsidR="00621AD1">
          <w:rPr>
            <w:lang w:val="en-GB"/>
          </w:rPr>
          <w:t xml:space="preserve">the </w:t>
        </w:r>
      </w:ins>
      <w:r>
        <w:rPr>
          <w:lang w:val="en-GB"/>
        </w:rPr>
        <w:t xml:space="preserve">setting of ACLs. SDDL is the default mechanism, but </w:t>
      </w:r>
      <w:ins w:id="351" w:author="Thomas Lee" w:date="2021-05-03T20:55:00Z">
        <w:r w:rsidR="00621AD1">
          <w:rPr>
            <w:lang w:val="en-GB"/>
          </w:rPr>
          <w:t xml:space="preserve">it </w:t>
        </w:r>
      </w:ins>
      <w:r>
        <w:rPr>
          <w:lang w:val="en-GB"/>
        </w:rPr>
        <w:t xml:space="preserve">is not always all that straightforward. For some details on SDDL, see </w:t>
      </w:r>
      <w:r w:rsidRPr="00A95E3E">
        <w:rPr>
          <w:rStyle w:val="URLPACKT"/>
        </w:rPr>
        <w:t>http://3.95.189.156.xip.io/blog/an-sddl-primer/</w:t>
      </w:r>
      <w:r>
        <w:rPr>
          <w:lang w:val="en-GB"/>
        </w:rPr>
        <w:t>.</w:t>
      </w:r>
    </w:p>
    <w:p w14:paraId="488FD7DF" w14:textId="1FC8A9F2" w:rsidR="00767324" w:rsidRDefault="00767324" w:rsidP="00767324">
      <w:pPr>
        <w:pStyle w:val="Heading1"/>
      </w:pPr>
      <w:r>
        <w:t>Creating a printer pool</w:t>
      </w:r>
    </w:p>
    <w:p w14:paraId="64BB2BF5" w14:textId="3EBCE3FD" w:rsidR="00793D5C" w:rsidRDefault="00793D5C" w:rsidP="006243B0">
      <w:pPr>
        <w:pStyle w:val="NormalPACKT"/>
      </w:pPr>
      <w:r w:rsidRPr="00793D5C">
        <w:t xml:space="preserve">Windows allows you to create a </w:t>
      </w:r>
      <w:r w:rsidRPr="00793D5C">
        <w:rPr>
          <w:rStyle w:val="ItalicsPACKT"/>
        </w:rPr>
        <w:t>printer pool</w:t>
      </w:r>
      <w:r w:rsidRPr="00793D5C">
        <w:t xml:space="preserve">, </w:t>
      </w:r>
      <w:r>
        <w:t xml:space="preserve">a printer with two or more print devices (each with a separate printer port). With a printer pool, </w:t>
      </w:r>
      <w:r w:rsidRPr="00793D5C">
        <w:t>Windows sends a given print job to any of the p</w:t>
      </w:r>
      <w:r>
        <w:t>ool</w:t>
      </w:r>
      <w:r w:rsidR="009C1265">
        <w:t>'</w:t>
      </w:r>
      <w:r>
        <w:t>s printers</w:t>
      </w:r>
      <w:r w:rsidRPr="00793D5C">
        <w:t xml:space="preserve">. This feature is </w:t>
      </w:r>
      <w:r>
        <w:t>help</w:t>
      </w:r>
      <w:r w:rsidRPr="00793D5C">
        <w:t>ful in environments where users print</w:t>
      </w:r>
      <w:r>
        <w:t xml:space="preserve"> </w:t>
      </w:r>
      <w:del w:id="352" w:author="Thomas Lee" w:date="2021-05-04T10:26:00Z">
        <w:r w:rsidDel="006D1CD5">
          <w:delText xml:space="preserve">a lot </w:delText>
        </w:r>
      </w:del>
      <w:ins w:id="353" w:author="Lucy Wan" w:date="2021-04-12T16:55:00Z">
        <w:del w:id="354" w:author="Thomas Lee" w:date="2021-05-04T10:26:00Z">
          <w:r w:rsidR="00214A2B" w:rsidDel="006D1CD5">
            <w:delText>of</w:delText>
          </w:r>
        </w:del>
      </w:ins>
      <w:ins w:id="355" w:author="Thomas Lee" w:date="2021-05-04T10:26:00Z">
        <w:r w:rsidR="006D1CD5">
          <w:t>large number</w:t>
        </w:r>
      </w:ins>
      <w:ins w:id="356" w:author="Thomas Lee" w:date="2021-05-04T11:32:00Z">
        <w:r w:rsidR="00163955">
          <w:t>s</w:t>
        </w:r>
      </w:ins>
      <w:ins w:id="357" w:author="Thomas Lee" w:date="2021-05-04T10:26:00Z">
        <w:r w:rsidR="006D1CD5">
          <w:t xml:space="preserve"> of</w:t>
        </w:r>
      </w:ins>
      <w:ins w:id="358" w:author="Lucy Wan" w:date="2021-04-12T16:55:00Z">
        <w:r w:rsidR="00214A2B">
          <w:t xml:space="preserve"> </w:t>
        </w:r>
      </w:ins>
      <w:r>
        <w:t>docume</w:t>
      </w:r>
      <w:del w:id="359" w:author="Lucy Wan" w:date="2021-04-12T16:55:00Z">
        <w:r w:rsidDel="00214A2B">
          <w:delText>w</w:delText>
        </w:r>
      </w:del>
      <w:r>
        <w:t xml:space="preserve">nts </w:t>
      </w:r>
      <w:r w:rsidRPr="00793D5C">
        <w:t>and need the</w:t>
      </w:r>
      <w:r>
        <w:t xml:space="preserve"> </w:t>
      </w:r>
      <w:r w:rsidRPr="00793D5C">
        <w:t>speed that additional printers can provide</w:t>
      </w:r>
      <w:r>
        <w:t xml:space="preserve"> without asking</w:t>
      </w:r>
      <w:r w:rsidRPr="00793D5C">
        <w:t xml:space="preserve"> the user to choose </w:t>
      </w:r>
      <w:r>
        <w:t>the</w:t>
      </w:r>
      <w:r w:rsidRPr="00793D5C">
        <w:t xml:space="preserve"> specific</w:t>
      </w:r>
      <w:r>
        <w:t xml:space="preserve"> </w:t>
      </w:r>
      <w:r w:rsidRPr="00793D5C">
        <w:t xml:space="preserve">print device </w:t>
      </w:r>
      <w:r>
        <w:t>t</w:t>
      </w:r>
      <w:r w:rsidRPr="00793D5C">
        <w:t>o use.</w:t>
      </w:r>
    </w:p>
    <w:p w14:paraId="54979CA5" w14:textId="0293750D" w:rsidR="00793D5C" w:rsidDel="00621AD1" w:rsidRDefault="00793D5C" w:rsidP="006243B0">
      <w:pPr>
        <w:pStyle w:val="NormalPACKT"/>
        <w:rPr>
          <w:del w:id="360" w:author="Thomas Lee" w:date="2021-05-03T20:55:00Z"/>
        </w:rPr>
      </w:pPr>
      <w:r w:rsidRPr="00793D5C">
        <w:t>There are no PowerShell cmdlets to enable you to create a printer pool. Also, WMI does not</w:t>
      </w:r>
      <w:r>
        <w:t xml:space="preserve"> </w:t>
      </w:r>
      <w:r w:rsidRPr="00793D5C">
        <w:t xml:space="preserve">provide a mechanism to create a printer pool. As with other recipes in this chapter, you </w:t>
      </w:r>
      <w:r>
        <w:t>use</w:t>
      </w:r>
      <w:r w:rsidRPr="00793D5C">
        <w:t xml:space="preserve"> </w:t>
      </w:r>
      <w:r w:rsidRPr="00793D5C">
        <w:rPr>
          <w:rStyle w:val="CodeInTextPACKT"/>
        </w:rPr>
        <w:t>PrintUI.DLL</w:t>
      </w:r>
      <w:r w:rsidR="008229AA" w:rsidRPr="008229AA">
        <w:t xml:space="preserve"> </w:t>
      </w:r>
      <w:r w:rsidRPr="00793D5C">
        <w:t xml:space="preserve">and </w:t>
      </w:r>
      <w:r w:rsidRPr="00793D5C">
        <w:rPr>
          <w:rStyle w:val="CodeInTextPACKT"/>
        </w:rPr>
        <w:t>RunDLL32</w:t>
      </w:r>
      <w:r w:rsidRPr="00793D5C">
        <w:t xml:space="preserve"> to deploy </w:t>
      </w:r>
      <w:r>
        <w:t>your</w:t>
      </w:r>
      <w:r w:rsidRPr="00793D5C">
        <w:t xml:space="preserve"> printer pool. </w:t>
      </w:r>
      <w:ins w:id="361" w:author="Thomas Lee" w:date="2021-05-04T09:36:00Z">
        <w:r w:rsidR="006F75DF">
          <w:t xml:space="preserve"> </w:t>
        </w:r>
      </w:ins>
    </w:p>
    <w:p w14:paraId="702C7C75" w14:textId="74FF5602" w:rsidR="00793D5C" w:rsidRPr="00793D5C" w:rsidRDefault="00793D5C" w:rsidP="006243B0">
      <w:pPr>
        <w:pStyle w:val="NormalPACKT"/>
        <w:rPr>
          <w:lang w:val="en-GB"/>
        </w:rPr>
      </w:pPr>
      <w:commentRangeStart w:id="362"/>
      <w:r w:rsidRPr="00793D5C">
        <w:t>This</w:t>
      </w:r>
      <w:r>
        <w:t xml:space="preserve"> recipe is </w:t>
      </w:r>
      <w:del w:id="363" w:author="Thomas Lee" w:date="2021-05-04T09:36:00Z">
        <w:r w:rsidDel="006F75DF">
          <w:delText>an excellent</w:delText>
        </w:r>
      </w:del>
      <w:ins w:id="364" w:author="Thomas Lee" w:date="2021-05-04T09:36:00Z">
        <w:r w:rsidR="006F75DF">
          <w:t>another</w:t>
        </w:r>
      </w:ins>
      <w:r w:rsidRPr="00793D5C">
        <w:t xml:space="preserve"> example of</w:t>
      </w:r>
      <w:r>
        <w:t xml:space="preserve"> </w:t>
      </w:r>
      <w:r w:rsidRPr="00793D5C">
        <w:t>utilizing older console applications to achieve your objective.</w:t>
      </w:r>
      <w:r>
        <w:t xml:space="preserve"> </w:t>
      </w:r>
      <w:del w:id="365" w:author="Thomas Lee" w:date="2021-05-03T20:55:00Z">
        <w:r w:rsidDel="00621AD1">
          <w:delText>The Windows Print UI uses a DLL (</w:delText>
        </w:r>
        <w:r w:rsidRPr="00793D5C" w:rsidDel="00621AD1">
          <w:rPr>
            <w:rStyle w:val="CodeInTextPACKT"/>
          </w:rPr>
          <w:delText>PrintUI.DLL</w:delText>
        </w:r>
        <w:r w:rsidRPr="00825318" w:rsidDel="00621AD1">
          <w:delText xml:space="preserve">) </w:delText>
        </w:r>
        <w:r w:rsidRPr="00793D5C" w:rsidDel="00621AD1">
          <w:delText xml:space="preserve">to </w:delText>
        </w:r>
        <w:r w:rsidDel="00621AD1">
          <w:delText xml:space="preserve">perform the actions generated via the GUI. With the use of </w:delText>
        </w:r>
        <w:r w:rsidRPr="00793D5C" w:rsidDel="00621AD1">
          <w:rPr>
            <w:rStyle w:val="CodeInTextPACKT"/>
          </w:rPr>
          <w:delText>RunDLL32</w:delText>
        </w:r>
        <w:r w:rsidRPr="00AE0E6D" w:rsidDel="00621AD1">
          <w:delText xml:space="preserve">, </w:delText>
        </w:r>
        <w:r w:rsidRPr="00793D5C" w:rsidDel="00621AD1">
          <w:delText>you</w:delText>
        </w:r>
        <w:r w:rsidDel="00621AD1">
          <w:delText xml:space="preserve"> can invoke those same functions via PowerShell. </w:delText>
        </w:r>
        <w:commentRangeEnd w:id="362"/>
        <w:r w:rsidR="00C30071" w:rsidDel="00621AD1">
          <w:rPr>
            <w:rStyle w:val="CommentReference"/>
          </w:rPr>
          <w:commentReference w:id="362"/>
        </w:r>
      </w:del>
    </w:p>
    <w:p w14:paraId="515971D5" w14:textId="3F4D2811" w:rsidR="00767324" w:rsidRDefault="00767324" w:rsidP="00767324">
      <w:pPr>
        <w:pStyle w:val="Heading2"/>
        <w:tabs>
          <w:tab w:val="left" w:pos="0"/>
        </w:tabs>
      </w:pPr>
      <w:r>
        <w:t xml:space="preserve">Getting </w:t>
      </w:r>
      <w:del w:id="366" w:author="Lucy Wan" w:date="2021-04-12T16:56:00Z">
        <w:r w:rsidDel="005A21C3">
          <w:delText>R</w:delText>
        </w:r>
      </w:del>
      <w:ins w:id="367" w:author="Lucy Wan" w:date="2021-04-12T16:56:00Z">
        <w:r w:rsidR="005A21C3">
          <w:t>r</w:t>
        </w:r>
      </w:ins>
      <w:r>
        <w:t>eady</w:t>
      </w:r>
    </w:p>
    <w:p w14:paraId="6F199F4B" w14:textId="5DEA0EEE" w:rsidR="00793D5C" w:rsidRPr="00793D5C" w:rsidRDefault="00793D5C" w:rsidP="006243B0">
      <w:pPr>
        <w:pStyle w:val="NormalPACKT"/>
        <w:rPr>
          <w:lang w:val="en-GB"/>
        </w:rPr>
      </w:pPr>
      <w:r>
        <w:rPr>
          <w:lang w:val="en-GB"/>
        </w:rPr>
        <w:t xml:space="preserve">You run this recipe on </w:t>
      </w:r>
      <w:r w:rsidRPr="00EC51BD">
        <w:rPr>
          <w:rStyle w:val="CodeInTextPACKT"/>
        </w:rPr>
        <w:t>PSRV</w:t>
      </w:r>
      <w:r>
        <w:rPr>
          <w:lang w:val="en-GB"/>
        </w:rPr>
        <w:t xml:space="preserve">, on which you have set up a new printer, </w:t>
      </w:r>
      <w:r w:rsidRPr="00793D5C">
        <w:rPr>
          <w:rStyle w:val="CodeInTextPACKT"/>
        </w:rPr>
        <w:t>SalesPrinter1</w:t>
      </w:r>
      <w:r>
        <w:rPr>
          <w:lang w:val="en-GB"/>
        </w:rPr>
        <w:t xml:space="preserve">. </w:t>
      </w:r>
    </w:p>
    <w:p w14:paraId="6F70E0D4" w14:textId="23B187A4" w:rsidR="00767324" w:rsidRDefault="00767324" w:rsidP="00767324">
      <w:pPr>
        <w:pStyle w:val="Heading2"/>
        <w:tabs>
          <w:tab w:val="left" w:pos="0"/>
        </w:tabs>
      </w:pPr>
      <w:r>
        <w:t>How to do it...</w:t>
      </w:r>
    </w:p>
    <w:p w14:paraId="33DBAD2E" w14:textId="49B55F89" w:rsidR="00F80208" w:rsidRPr="00F80208" w:rsidRDefault="00F80208" w:rsidP="00FE06BB">
      <w:pPr>
        <w:pStyle w:val="NumberedBulletPACKT"/>
        <w:numPr>
          <w:ilvl w:val="0"/>
          <w:numId w:val="10"/>
        </w:numPr>
        <w:rPr>
          <w:color w:val="000000"/>
        </w:rPr>
      </w:pPr>
      <w:r w:rsidRPr="00F80208">
        <w:t>Adding a port for the printer </w:t>
      </w:r>
    </w:p>
    <w:p w14:paraId="020586FB" w14:textId="77777777" w:rsidR="00F80208" w:rsidRPr="00F80208" w:rsidRDefault="00F80208" w:rsidP="006243B0">
      <w:pPr>
        <w:pStyle w:val="CodePACKT"/>
      </w:pPr>
    </w:p>
    <w:p w14:paraId="0D8F8B91" w14:textId="6223FCCB" w:rsidR="00F80208" w:rsidRPr="00F80208" w:rsidRDefault="00F80208" w:rsidP="006243B0">
      <w:pPr>
        <w:pStyle w:val="CodePACKT"/>
      </w:pPr>
      <w:r w:rsidRPr="00F80208">
        <w:t>$P = </w:t>
      </w:r>
      <w:r w:rsidR="009C1265">
        <w:t>'</w:t>
      </w:r>
      <w:r w:rsidRPr="00F80208">
        <w:t>SalesPP2</w:t>
      </w:r>
      <w:r w:rsidR="009C1265">
        <w:t>'</w:t>
      </w:r>
      <w:r w:rsidRPr="00F80208">
        <w:t> </w:t>
      </w:r>
      <w:r>
        <w:t xml:space="preserve">      </w:t>
      </w:r>
      <w:r w:rsidRPr="00F80208">
        <w:t># new printer port name</w:t>
      </w:r>
    </w:p>
    <w:p w14:paraId="56E9E296" w14:textId="77777777" w:rsidR="00F80208" w:rsidRPr="00F80208" w:rsidRDefault="00F80208" w:rsidP="006243B0">
      <w:pPr>
        <w:pStyle w:val="CodePACKT"/>
      </w:pPr>
      <w:r w:rsidRPr="00F80208">
        <w:t>Add-</w:t>
      </w:r>
      <w:proofErr w:type="spellStart"/>
      <w:r w:rsidRPr="00F80208">
        <w:t>PrinterPort</w:t>
      </w:r>
      <w:proofErr w:type="spellEnd"/>
      <w:r w:rsidRPr="00F80208">
        <w:t> -Name $P -</w:t>
      </w:r>
      <w:proofErr w:type="spellStart"/>
      <w:r w:rsidRPr="00F80208">
        <w:t>PrinterHostAddress</w:t>
      </w:r>
      <w:proofErr w:type="spellEnd"/>
      <w:r w:rsidRPr="00F80208">
        <w:t> 10.10.10.62 </w:t>
      </w:r>
    </w:p>
    <w:p w14:paraId="65A67513" w14:textId="77777777" w:rsidR="00F80208" w:rsidRPr="00F80208" w:rsidRDefault="00F80208" w:rsidP="006243B0">
      <w:pPr>
        <w:pStyle w:val="CodePACKT"/>
      </w:pPr>
    </w:p>
    <w:p w14:paraId="3DE638E9" w14:textId="2F12162A" w:rsidR="00F80208" w:rsidRPr="00F80208" w:rsidRDefault="00F80208" w:rsidP="00F80208">
      <w:pPr>
        <w:pStyle w:val="NumberedBulletPACKT"/>
        <w:rPr>
          <w:color w:val="000000"/>
        </w:rPr>
      </w:pPr>
      <w:r w:rsidRPr="00F80208">
        <w:t xml:space="preserve">Creating the printer pool for </w:t>
      </w:r>
      <w:r w:rsidRPr="00F80208">
        <w:rPr>
          <w:rStyle w:val="CodeInTextPACKT"/>
        </w:rPr>
        <w:t>SalesPrinter1</w:t>
      </w:r>
    </w:p>
    <w:p w14:paraId="15E214BA" w14:textId="77777777" w:rsidR="00F80208" w:rsidRPr="00F80208" w:rsidRDefault="00F80208" w:rsidP="006243B0">
      <w:pPr>
        <w:pStyle w:val="CodePACKT"/>
      </w:pPr>
    </w:p>
    <w:p w14:paraId="442228C6" w14:textId="42D593D3" w:rsidR="00F80208" w:rsidRPr="00F80208" w:rsidRDefault="00F80208" w:rsidP="006243B0">
      <w:pPr>
        <w:pStyle w:val="CodePACKT"/>
      </w:pPr>
      <w:r w:rsidRPr="00F80208">
        <w:t>$Printer = </w:t>
      </w:r>
      <w:r w:rsidR="009C1265">
        <w:t>'</w:t>
      </w:r>
      <w:r w:rsidRPr="00F80208">
        <w:t>SalesPrinter1</w:t>
      </w:r>
      <w:r w:rsidR="009C1265">
        <w:t>'</w:t>
      </w:r>
    </w:p>
    <w:p w14:paraId="6D82FD82" w14:textId="0D772643" w:rsidR="00F80208" w:rsidRPr="00F80208" w:rsidRDefault="00F80208" w:rsidP="006243B0">
      <w:pPr>
        <w:pStyle w:val="CodePACKT"/>
      </w:pPr>
      <w:r w:rsidRPr="00F80208">
        <w:t>$P1      = </w:t>
      </w:r>
      <w:r w:rsidR="009C1265">
        <w:t>'</w:t>
      </w:r>
      <w:proofErr w:type="spellStart"/>
      <w:r w:rsidRPr="00F80208">
        <w:t>SalesPP</w:t>
      </w:r>
      <w:proofErr w:type="spellEnd"/>
      <w:r w:rsidR="009C1265">
        <w:t>'</w:t>
      </w:r>
      <w:r w:rsidRPr="00F80208">
        <w:t>   # First printer port</w:t>
      </w:r>
    </w:p>
    <w:p w14:paraId="55444C4D" w14:textId="4AEFA9AB" w:rsidR="00F80208" w:rsidRPr="00F80208" w:rsidRDefault="00F80208" w:rsidP="006243B0">
      <w:pPr>
        <w:pStyle w:val="CodePACKT"/>
      </w:pPr>
      <w:r w:rsidRPr="00F80208">
        <w:t>$P2      = </w:t>
      </w:r>
      <w:r w:rsidR="009C1265">
        <w:t>'</w:t>
      </w:r>
      <w:r w:rsidRPr="00F80208">
        <w:t>SalesPP2</w:t>
      </w:r>
      <w:r w:rsidR="009C1265">
        <w:t>'</w:t>
      </w:r>
      <w:r w:rsidRPr="00F80208">
        <w:t>  # Second printer port</w:t>
      </w:r>
    </w:p>
    <w:p w14:paraId="38300B5A" w14:textId="77777777" w:rsidR="00F80208" w:rsidRPr="00F80208" w:rsidRDefault="00F80208" w:rsidP="006243B0">
      <w:pPr>
        <w:pStyle w:val="CodePACKT"/>
      </w:pPr>
      <w:commentRangeStart w:id="368"/>
      <w:commentRangeStart w:id="369"/>
      <w:r w:rsidRPr="00F80208">
        <w:t>rundll32.exe printui.dll,PrintUIEntry /Xs /n $Printer Portname ($P1, $P2)</w:t>
      </w:r>
      <w:commentRangeEnd w:id="368"/>
      <w:r w:rsidR="00323E71">
        <w:rPr>
          <w:rStyle w:val="CommentReference"/>
          <w:rFonts w:ascii="Times New Roman" w:hAnsi="Times New Roman"/>
          <w:color w:val="auto"/>
          <w:lang w:eastAsia="en-US"/>
        </w:rPr>
        <w:commentReference w:id="368"/>
      </w:r>
      <w:commentRangeEnd w:id="369"/>
      <w:r w:rsidR="00D16178">
        <w:rPr>
          <w:rStyle w:val="CommentReference"/>
          <w:rFonts w:ascii="Times New Roman" w:hAnsi="Times New Roman"/>
          <w:color w:val="auto"/>
          <w:lang w:eastAsia="en-US"/>
        </w:rPr>
        <w:commentReference w:id="369"/>
      </w:r>
    </w:p>
    <w:p w14:paraId="26304C52" w14:textId="77777777" w:rsidR="00F80208" w:rsidRPr="00F80208" w:rsidRDefault="00F80208" w:rsidP="006243B0">
      <w:pPr>
        <w:pStyle w:val="CodePACKT"/>
      </w:pPr>
    </w:p>
    <w:p w14:paraId="25ECAA5A" w14:textId="516B3AF3" w:rsidR="00F80208" w:rsidRPr="00F80208" w:rsidRDefault="00F80208" w:rsidP="00F80208">
      <w:pPr>
        <w:pStyle w:val="NumberedBulletPACKT"/>
        <w:rPr>
          <w:color w:val="000000"/>
        </w:rPr>
      </w:pPr>
      <w:commentRangeStart w:id="370"/>
      <w:r w:rsidRPr="00F80208">
        <w:t>View</w:t>
      </w:r>
      <w:r>
        <w:t>ing</w:t>
      </w:r>
      <w:r w:rsidRPr="00F80208">
        <w:t> </w:t>
      </w:r>
      <w:del w:id="371" w:author="Thomas Lee" w:date="2021-05-04T09:38:00Z">
        <w:r w:rsidRPr="00F80208" w:rsidDel="006F75DF">
          <w:delText>resultant details</w:delText>
        </w:r>
        <w:commentRangeEnd w:id="370"/>
        <w:r w:rsidR="006639D5" w:rsidDel="006F75DF">
          <w:rPr>
            <w:rStyle w:val="CommentReference"/>
          </w:rPr>
          <w:commentReference w:id="370"/>
        </w:r>
      </w:del>
      <w:ins w:id="372" w:author="Thomas Lee" w:date="2021-05-04T09:37:00Z">
        <w:r w:rsidR="006F75DF">
          <w:t xml:space="preserve"> the printer pool</w:t>
        </w:r>
      </w:ins>
    </w:p>
    <w:p w14:paraId="5C216512" w14:textId="77777777" w:rsidR="00F80208" w:rsidRPr="00F80208" w:rsidRDefault="00F80208" w:rsidP="006243B0">
      <w:pPr>
        <w:pStyle w:val="CodePACKT"/>
      </w:pPr>
    </w:p>
    <w:p w14:paraId="034FF9E5" w14:textId="33158879" w:rsidR="00F80208" w:rsidRPr="00F80208" w:rsidRDefault="00F80208" w:rsidP="006243B0">
      <w:pPr>
        <w:pStyle w:val="CodePACKT"/>
      </w:pPr>
      <w:r w:rsidRPr="00F80208">
        <w:t>Get-Printer $Printer | </w:t>
      </w:r>
    </w:p>
    <w:p w14:paraId="2E326656" w14:textId="77777777" w:rsidR="00F80208" w:rsidRPr="00F80208" w:rsidRDefault="00F80208" w:rsidP="006243B0">
      <w:pPr>
        <w:pStyle w:val="CodePACKT"/>
      </w:pPr>
      <w:r w:rsidRPr="00F80208">
        <w:t>   Format-Table -Property Name, Type, </w:t>
      </w:r>
      <w:proofErr w:type="spellStart"/>
      <w:r w:rsidRPr="00F80208">
        <w:t>DriverName</w:t>
      </w:r>
      <w:proofErr w:type="spellEnd"/>
      <w:r w:rsidRPr="00F80208">
        <w:t>, </w:t>
      </w:r>
      <w:proofErr w:type="spellStart"/>
      <w:r w:rsidRPr="00F80208">
        <w:t>PortName</w:t>
      </w:r>
      <w:proofErr w:type="spellEnd"/>
    </w:p>
    <w:p w14:paraId="586E06CC" w14:textId="4200E208" w:rsidR="00767324" w:rsidRDefault="00767324" w:rsidP="00767324">
      <w:pPr>
        <w:pStyle w:val="Heading2"/>
        <w:numPr>
          <w:ilvl w:val="1"/>
          <w:numId w:val="3"/>
        </w:numPr>
        <w:tabs>
          <w:tab w:val="left" w:pos="0"/>
        </w:tabs>
      </w:pPr>
      <w:r>
        <w:t>How it works...</w:t>
      </w:r>
    </w:p>
    <w:p w14:paraId="36EC2985" w14:textId="0BD3F832" w:rsidR="00F80208" w:rsidRDefault="00F80208" w:rsidP="006243B0">
      <w:pPr>
        <w:pStyle w:val="NormalPACKT"/>
        <w:rPr>
          <w:lang w:val="en-GB"/>
        </w:rPr>
      </w:pPr>
      <w:r>
        <w:rPr>
          <w:lang w:val="en-GB"/>
        </w:rPr>
        <w:t xml:space="preserve">In </w:t>
      </w:r>
      <w:r w:rsidRPr="00F80208">
        <w:rPr>
          <w:rStyle w:val="ItalicsPACKT"/>
        </w:rPr>
        <w:t>step 1</w:t>
      </w:r>
      <w:r>
        <w:rPr>
          <w:lang w:val="en-GB"/>
        </w:rPr>
        <w:t xml:space="preserve">, you add a new printer port, </w:t>
      </w:r>
      <w:r w:rsidRPr="00F80208">
        <w:rPr>
          <w:rStyle w:val="CodeInTextPACKT"/>
        </w:rPr>
        <w:t>SalesPP2</w:t>
      </w:r>
      <w:r>
        <w:rPr>
          <w:lang w:val="en-GB"/>
        </w:rPr>
        <w:t xml:space="preserve">. In </w:t>
      </w:r>
      <w:r w:rsidRPr="00F80208">
        <w:rPr>
          <w:rStyle w:val="ItalicsPACKT"/>
        </w:rPr>
        <w:t>step 2,</w:t>
      </w:r>
      <w:r>
        <w:rPr>
          <w:lang w:val="en-GB"/>
        </w:rPr>
        <w:t xml:space="preserve"> you create a new printer pool by using </w:t>
      </w:r>
      <w:r w:rsidRPr="008738E9">
        <w:rPr>
          <w:rStyle w:val="CodeInTextPACKT"/>
        </w:rPr>
        <w:t>printui.dll</w:t>
      </w:r>
      <w:r>
        <w:rPr>
          <w:lang w:val="en-GB"/>
        </w:rPr>
        <w:t xml:space="preserve"> and setting two printer ports. In the final step, </w:t>
      </w:r>
      <w:r w:rsidRPr="00F80208">
        <w:rPr>
          <w:rStyle w:val="ItalicsPACKT"/>
        </w:rPr>
        <w:t>step 3</w:t>
      </w:r>
      <w:r>
        <w:rPr>
          <w:lang w:val="en-GB"/>
        </w:rPr>
        <w:t>, you view the out</w:t>
      </w:r>
      <w:r w:rsidR="00BC559E">
        <w:rPr>
          <w:lang w:val="en-GB"/>
        </w:rPr>
        <w:t>p</w:t>
      </w:r>
      <w:r>
        <w:rPr>
          <w:lang w:val="en-GB"/>
        </w:rPr>
        <w:t>ut to confirm you have set</w:t>
      </w:r>
      <w:r w:rsidR="008B682B">
        <w:rPr>
          <w:lang w:val="en-GB"/>
        </w:rPr>
        <w:t xml:space="preserve"> </w:t>
      </w:r>
      <w:r>
        <w:rPr>
          <w:lang w:val="en-GB"/>
        </w:rPr>
        <w:t>up a printer pool of two print devices/ports. The output of this final step looks like this:</w:t>
      </w:r>
    </w:p>
    <w:p w14:paraId="378C5361" w14:textId="2990BC29" w:rsidR="00F80208" w:rsidRDefault="00F80208" w:rsidP="00F80208">
      <w:pPr>
        <w:pStyle w:val="FigurePACKT"/>
        <w:rPr>
          <w:lang w:val="en-GB"/>
        </w:rPr>
      </w:pPr>
      <w:del w:id="373" w:author="Thomas Lee" w:date="2021-05-04T09:39:00Z">
        <w:r w:rsidDel="006F75DF">
          <w:drawing>
            <wp:inline distT="0" distB="0" distL="0" distR="0" wp14:anchorId="16C159C1" wp14:editId="5995AA81">
              <wp:extent cx="3865746" cy="914400"/>
              <wp:effectExtent l="0" t="0" r="190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23273" cy="928007"/>
                      </a:xfrm>
                      <a:prstGeom prst="rect">
                        <a:avLst/>
                      </a:prstGeom>
                    </pic:spPr>
                  </pic:pic>
                </a:graphicData>
              </a:graphic>
            </wp:inline>
          </w:drawing>
        </w:r>
      </w:del>
      <w:ins w:id="374" w:author="Thomas Lee" w:date="2021-05-04T09:40:00Z">
        <w:r w:rsidR="006F75DF" w:rsidRPr="006F75DF">
          <w:t xml:space="preserve"> </w:t>
        </w:r>
        <w:r w:rsidR="006F75DF">
          <w:drawing>
            <wp:inline distT="0" distB="0" distL="0" distR="0" wp14:anchorId="0749DEF3" wp14:editId="3D19FB40">
              <wp:extent cx="3784734" cy="79109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11217" cy="796631"/>
                      </a:xfrm>
                      <a:prstGeom prst="rect">
                        <a:avLst/>
                      </a:prstGeom>
                    </pic:spPr>
                  </pic:pic>
                </a:graphicData>
              </a:graphic>
            </wp:inline>
          </w:drawing>
        </w:r>
      </w:ins>
    </w:p>
    <w:p w14:paraId="173F5316" w14:textId="0B3DB6C6" w:rsidR="00F80208" w:rsidRDefault="00F80208" w:rsidP="007A355F">
      <w:pPr>
        <w:pStyle w:val="FigureCaptionPACKT"/>
      </w:pPr>
      <w:r>
        <w:t>Figure 11.16: Viewing printer pool</w:t>
      </w:r>
    </w:p>
    <w:p w14:paraId="7363256B" w14:textId="736C4DEC" w:rsidR="00F80208" w:rsidRDefault="00F80208" w:rsidP="00EB0E99">
      <w:pPr>
        <w:pStyle w:val="LayoutInformationPACKT"/>
      </w:pPr>
      <w:r>
        <w:t>I</w:t>
      </w:r>
      <w:r w:rsidRPr="006D38BA">
        <w:t>nsert image B42024_</w:t>
      </w:r>
      <w:r>
        <w:t>11</w:t>
      </w:r>
      <w:r w:rsidRPr="006D38BA">
        <w:t>_</w:t>
      </w:r>
      <w:r>
        <w:t>16</w:t>
      </w:r>
      <w:r w:rsidRPr="006D38BA">
        <w:t>.png</w:t>
      </w:r>
    </w:p>
    <w:p w14:paraId="10079B9A" w14:textId="0C0F49A9" w:rsidR="00767324" w:rsidRDefault="00767324" w:rsidP="00767324">
      <w:pPr>
        <w:pStyle w:val="Heading2"/>
      </w:pPr>
      <w:r>
        <w:t>There</w:t>
      </w:r>
      <w:r w:rsidR="009C1265">
        <w:t>'</w:t>
      </w:r>
      <w:r>
        <w:t>s more...</w:t>
      </w:r>
    </w:p>
    <w:p w14:paraId="4284F88E" w14:textId="6F8334FA" w:rsidR="00F80208" w:rsidRDefault="00F80208" w:rsidP="006243B0">
      <w:pPr>
        <w:pStyle w:val="NormalPACKT"/>
        <w:rPr>
          <w:lang w:val="en-GB"/>
        </w:rPr>
      </w:pPr>
      <w:r>
        <w:rPr>
          <w:lang w:val="en-GB"/>
        </w:rPr>
        <w:t xml:space="preserve">In </w:t>
      </w:r>
      <w:r w:rsidRPr="00F80208">
        <w:rPr>
          <w:rStyle w:val="ItalicsPACKT"/>
        </w:rPr>
        <w:t>step 3</w:t>
      </w:r>
      <w:r>
        <w:rPr>
          <w:lang w:val="en-GB"/>
        </w:rPr>
        <w:t>, you use</w:t>
      </w:r>
      <w:del w:id="375" w:author="Lucy Wan" w:date="2021-04-12T16:58:00Z">
        <w:r w:rsidDel="00D5365E">
          <w:rPr>
            <w:lang w:val="en-GB"/>
          </w:rPr>
          <w:delText>d</w:delText>
        </w:r>
      </w:del>
      <w:r>
        <w:rPr>
          <w:lang w:val="en-GB"/>
        </w:rPr>
        <w:t xml:space="preserve"> the </w:t>
      </w:r>
      <w:r w:rsidRPr="00F80208">
        <w:rPr>
          <w:rStyle w:val="CodeInTextPACKT"/>
        </w:rPr>
        <w:t>Get-Printer</w:t>
      </w:r>
      <w:r>
        <w:rPr>
          <w:lang w:val="en-GB"/>
        </w:rPr>
        <w:t xml:space="preserve"> command to retrieve details about the printer to verify you have set</w:t>
      </w:r>
      <w:ins w:id="376" w:author="Lucy Wan" w:date="2021-04-12T16:58:00Z">
        <w:r w:rsidR="006243B0">
          <w:rPr>
            <w:lang w:val="en-GB"/>
          </w:rPr>
          <w:t xml:space="preserve"> </w:t>
        </w:r>
      </w:ins>
      <w:r>
        <w:rPr>
          <w:lang w:val="en-GB"/>
        </w:rPr>
        <w:t>up a printer pool. You can also view this pool</w:t>
      </w:r>
      <w:del w:id="377" w:author="Thomas Lee" w:date="2021-05-04T11:33:00Z">
        <w:r w:rsidDel="00163955">
          <w:rPr>
            <w:lang w:val="en-GB"/>
          </w:rPr>
          <w:delText>,</w:delText>
        </w:r>
      </w:del>
      <w:r>
        <w:rPr>
          <w:lang w:val="en-GB"/>
        </w:rPr>
        <w:t xml:space="preserve"> using the printer GUI, which looks like this:</w:t>
      </w:r>
    </w:p>
    <w:p w14:paraId="6847DC23" w14:textId="6A9E3055" w:rsidR="00F80208" w:rsidRPr="00F80208" w:rsidRDefault="00F80208" w:rsidP="00F80208">
      <w:pPr>
        <w:pStyle w:val="FigurePACKT"/>
        <w:rPr>
          <w:b/>
          <w:bCs/>
          <w:lang w:val="en-GB"/>
        </w:rPr>
      </w:pPr>
      <w:r>
        <w:drawing>
          <wp:inline distT="0" distB="0" distL="0" distR="0" wp14:anchorId="51B11EB2" wp14:editId="514720DD">
            <wp:extent cx="2965450" cy="3295650"/>
            <wp:effectExtent l="0" t="0" r="635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12473" cy="3347909"/>
                    </a:xfrm>
                    <a:prstGeom prst="rect">
                      <a:avLst/>
                    </a:prstGeom>
                  </pic:spPr>
                </pic:pic>
              </a:graphicData>
            </a:graphic>
          </wp:inline>
        </w:drawing>
      </w:r>
    </w:p>
    <w:p w14:paraId="79D09481" w14:textId="477E2766" w:rsidR="00F80208" w:rsidRDefault="00F80208" w:rsidP="007A355F">
      <w:pPr>
        <w:pStyle w:val="FigureCaptionPACKT"/>
      </w:pPr>
      <w:r>
        <w:t>Figure 11.17: Viewing printer pool from the GUI</w:t>
      </w:r>
    </w:p>
    <w:p w14:paraId="51DE1ED6" w14:textId="017E8285" w:rsidR="00F80208" w:rsidRDefault="00F80208" w:rsidP="007A355F">
      <w:pPr>
        <w:pStyle w:val="LayoutInformationPACKT"/>
      </w:pPr>
      <w:r>
        <w:t>I</w:t>
      </w:r>
      <w:r w:rsidRPr="006D38BA">
        <w:t>nsert image B42024_</w:t>
      </w:r>
      <w:r>
        <w:t>11</w:t>
      </w:r>
      <w:r w:rsidRPr="006D38BA">
        <w:t>_</w:t>
      </w:r>
      <w:r>
        <w:t>17</w:t>
      </w:r>
      <w:r w:rsidRPr="006D38BA">
        <w:t>.png</w:t>
      </w:r>
    </w:p>
    <w:p w14:paraId="373B5249" w14:textId="77777777" w:rsidR="00F80208" w:rsidRPr="00F80208" w:rsidRDefault="00F80208" w:rsidP="006243B0">
      <w:pPr>
        <w:pStyle w:val="NormalPACKT"/>
        <w:rPr>
          <w:lang w:val="en-GB"/>
        </w:rPr>
      </w:pPr>
    </w:p>
    <w:p w14:paraId="1E8823EC" w14:textId="77777777" w:rsidR="00F80208" w:rsidRPr="00F80208" w:rsidRDefault="00F80208" w:rsidP="006243B0">
      <w:pPr>
        <w:pStyle w:val="NormalPACKT"/>
        <w:rPr>
          <w:lang w:val="en-GB"/>
        </w:rPr>
      </w:pPr>
    </w:p>
    <w:p w14:paraId="0995FD2A" w14:textId="4454BBD3" w:rsidR="00793D5C" w:rsidRPr="00793D5C" w:rsidRDefault="00793D5C" w:rsidP="006243B0">
      <w:pPr>
        <w:pStyle w:val="NormalPACKT"/>
        <w:rPr>
          <w:lang w:val="en-GB"/>
        </w:rPr>
      </w:pPr>
    </w:p>
    <w:p w14:paraId="20B73375" w14:textId="77777777" w:rsidR="00767324" w:rsidRDefault="00767324" w:rsidP="006243B0">
      <w:pPr>
        <w:pStyle w:val="NormalPACKT"/>
        <w:rPr>
          <w:lang w:val="en-GB"/>
        </w:rPr>
      </w:pPr>
    </w:p>
    <w:p w14:paraId="34D6F989" w14:textId="77777777" w:rsidR="00767324" w:rsidRPr="00767324" w:rsidRDefault="00767324" w:rsidP="006243B0">
      <w:pPr>
        <w:pStyle w:val="NormalPACKT"/>
        <w:rPr>
          <w:lang w:val="en-GB"/>
        </w:rPr>
      </w:pPr>
    </w:p>
    <w:sectPr w:rsidR="00767324" w:rsidRPr="00767324" w:rsidSect="009C1265">
      <w:pgSz w:w="12240" w:h="15840"/>
      <w:pgMar w:top="2347" w:right="2160" w:bottom="2707" w:left="2160" w:header="1973" w:footer="234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y Wan" w:date="2021-04-12T17:15:00Z" w:initials="LW">
    <w:p w14:paraId="239F4BC2" w14:textId="77777777" w:rsidR="006F75DF" w:rsidRDefault="006F75DF">
      <w:pPr>
        <w:pStyle w:val="CommentText"/>
      </w:pPr>
      <w:r>
        <w:rPr>
          <w:rStyle w:val="CommentReference"/>
        </w:rPr>
        <w:annotationRef/>
      </w:r>
      <w:r>
        <w:t>Hi Thomas, a nice short chapter which was easy to follow! You're missing one "There's more..." section that I've indicated, and you'll find some other comments from Josh and me.</w:t>
      </w:r>
    </w:p>
    <w:p w14:paraId="312A0999" w14:textId="77777777" w:rsidR="006F75DF" w:rsidRDefault="006F75DF">
      <w:pPr>
        <w:pStyle w:val="CommentText"/>
      </w:pPr>
    </w:p>
    <w:p w14:paraId="34BF0E4C" w14:textId="77777777" w:rsidR="006F75DF" w:rsidRDefault="006F75DF">
      <w:pPr>
        <w:pStyle w:val="CommentText"/>
      </w:pPr>
      <w:r>
        <w:t>Having some of the setup script in the intro repeated in the second to last recipe is confusing - we need to do something about this!</w:t>
      </w:r>
    </w:p>
    <w:p w14:paraId="209439AD" w14:textId="77777777" w:rsidR="006F75DF" w:rsidRDefault="006F75DF">
      <w:pPr>
        <w:pStyle w:val="CommentText"/>
      </w:pPr>
    </w:p>
    <w:p w14:paraId="76D62F64" w14:textId="717560EF" w:rsidR="006F75DF" w:rsidRDefault="006F75DF" w:rsidP="00CD2406">
      <w:pPr>
        <w:pStyle w:val="CommentText"/>
      </w:pPr>
      <w:r>
        <w:t>Josh also commented separately that diving into DLLs and .NET may scare some (though it's necessary here), so I don't know if you want to make any adjustments/minor edits to reassure readers somehow.</w:t>
      </w:r>
    </w:p>
  </w:comment>
  <w:comment w:id="1" w:author="Josh" w:date="2021-03-30T21:10:00Z" w:initials="JK">
    <w:p w14:paraId="712C94CB" w14:textId="77777777" w:rsidR="006F75DF" w:rsidRDefault="006F75DF">
      <w:pPr>
        <w:rPr>
          <w:sz w:val="20"/>
          <w:szCs w:val="20"/>
        </w:rPr>
      </w:pPr>
      <w:r>
        <w:rPr>
          <w:rStyle w:val="CommentReference"/>
        </w:rPr>
        <w:annotationRef/>
      </w:r>
      <w:r>
        <w:t>Great chapter, only real query from me is the script between the intro and the first recipe. Not sure if that's an old remnant, or something to be worked in a little more seamlessly.</w:t>
      </w:r>
    </w:p>
    <w:p w14:paraId="56551D97" w14:textId="77777777" w:rsidR="006F75DF" w:rsidRDefault="006F75DF"/>
    <w:p w14:paraId="1A5D0EC9" w14:textId="77777777" w:rsidR="006F75DF" w:rsidRDefault="006F75DF">
      <w:pPr>
        <w:pStyle w:val="CommentText"/>
      </w:pPr>
      <w:r>
        <w:t xml:space="preserve">I was debating the need to have a little bit on drivers for different OS </w:t>
      </w:r>
      <w:proofErr w:type="spellStart"/>
      <w:r>
        <w:t>bitnesses</w:t>
      </w:r>
      <w:proofErr w:type="spellEnd"/>
      <w:r>
        <w:t xml:space="preserve"> (x64 and x86)… but in 2021 people really should have already moved off of 32 </w:t>
      </w:r>
      <w:proofErr w:type="gramStart"/>
      <w:r>
        <w:t>bit</w:t>
      </w:r>
      <w:proofErr w:type="gramEnd"/>
      <w:r>
        <w:t xml:space="preserve"> (I know reality says otherwise, but still).</w:t>
      </w:r>
    </w:p>
    <w:p w14:paraId="7F0D0231" w14:textId="77777777" w:rsidR="006F75DF" w:rsidRDefault="006F75DF">
      <w:pPr>
        <w:pStyle w:val="CommentText"/>
      </w:pPr>
    </w:p>
    <w:p w14:paraId="59515A48" w14:textId="311A1573" w:rsidR="006F75DF" w:rsidRDefault="006F75DF" w:rsidP="008525AE">
      <w:pPr>
        <w:pStyle w:val="CommentText"/>
      </w:pPr>
      <w:r>
        <w:t>Covers everything that needs to be covered. Only ran into one issue, for which a syntax change is noted in the comments. Good stuff!</w:t>
      </w:r>
    </w:p>
  </w:comment>
  <w:comment w:id="4" w:author="Lucy Wan" w:date="2021-04-12T17:17:00Z" w:initials="LW">
    <w:p w14:paraId="14FDE30F" w14:textId="5D735E9F" w:rsidR="006F75DF" w:rsidRDefault="006F75DF" w:rsidP="00C2117F">
      <w:pPr>
        <w:pStyle w:val="CommentText"/>
      </w:pPr>
      <w:r>
        <w:rPr>
          <w:rStyle w:val="CommentReference"/>
        </w:rPr>
        <w:annotationRef/>
      </w:r>
      <w:r>
        <w:t>This is "Modifying" in the actual recipe title, which one is correct?</w:t>
      </w:r>
    </w:p>
  </w:comment>
  <w:comment w:id="5" w:author="Thomas Lee" w:date="2021-05-03T16:17:00Z" w:initials="TL">
    <w:p w14:paraId="7A1F9642" w14:textId="0A3AC36B" w:rsidR="006F75DF" w:rsidRDefault="006F75DF">
      <w:pPr>
        <w:pStyle w:val="CommentText"/>
      </w:pPr>
      <w:r>
        <w:rPr>
          <w:rStyle w:val="CommentReference"/>
        </w:rPr>
        <w:annotationRef/>
      </w:r>
      <w:r>
        <w:t xml:space="preserve">This one is correct. </w:t>
      </w:r>
    </w:p>
  </w:comment>
  <w:comment w:id="9" w:author="Josh" w:date="2021-03-30T19:55:00Z" w:initials="JK">
    <w:p w14:paraId="660A9E31" w14:textId="7F9701A7" w:rsidR="006F75DF" w:rsidRDefault="006F75DF">
      <w:pPr>
        <w:pStyle w:val="CommentText"/>
      </w:pPr>
      <w:r>
        <w:rPr>
          <w:rStyle w:val="CommentReference"/>
        </w:rPr>
        <w:annotationRef/>
      </w:r>
      <w:r>
        <w:t>Update this and future references to 2022</w:t>
      </w:r>
    </w:p>
  </w:comment>
  <w:comment w:id="10" w:author="Thomas Lee" w:date="2021-05-03T16:18:00Z" w:initials="TL">
    <w:p w14:paraId="4402FFDF" w14:textId="7B09EFB2" w:rsidR="006F75DF" w:rsidRDefault="006F75DF">
      <w:pPr>
        <w:pStyle w:val="CommentText"/>
      </w:pPr>
      <w:r>
        <w:rPr>
          <w:rStyle w:val="CommentReference"/>
        </w:rPr>
        <w:annotationRef/>
      </w:r>
      <w:r>
        <w:t>Sure!!</w:t>
      </w:r>
    </w:p>
  </w:comment>
  <w:comment w:id="35" w:author="Josh" w:date="2021-03-30T19:57:00Z" w:initials="JK">
    <w:p w14:paraId="2F959AF0" w14:textId="72151D30" w:rsidR="006F75DF" w:rsidRDefault="006F75DF">
      <w:pPr>
        <w:pStyle w:val="CommentText"/>
      </w:pPr>
      <w:r>
        <w:rPr>
          <w:rStyle w:val="CommentReference"/>
        </w:rPr>
        <w:annotationRef/>
      </w:r>
      <w:r>
        <w:t xml:space="preserve">Should this be a "…no longer </w:t>
      </w:r>
      <w:r w:rsidRPr="00815346">
        <w:rPr>
          <w:i/>
          <w:iCs/>
        </w:rPr>
        <w:t>*have to*</w:t>
      </w:r>
      <w:r>
        <w:t xml:space="preserve"> use the print server…"?</w:t>
      </w:r>
    </w:p>
    <w:p w14:paraId="70706FC8" w14:textId="77777777" w:rsidR="006F75DF" w:rsidRDefault="006F75DF">
      <w:pPr>
        <w:pStyle w:val="CommentText"/>
      </w:pPr>
    </w:p>
    <w:p w14:paraId="7005AED2" w14:textId="5788B167" w:rsidR="006F75DF" w:rsidRDefault="006F75DF">
      <w:pPr>
        <w:pStyle w:val="CommentText"/>
      </w:pPr>
      <w:r>
        <w:t xml:space="preserve">Reading this makes it sound like you </w:t>
      </w:r>
      <w:r w:rsidRPr="00815346">
        <w:rPr>
          <w:b/>
          <w:bCs/>
        </w:rPr>
        <w:t>cannot</w:t>
      </w:r>
      <w:r>
        <w:t xml:space="preserve"> use the print server to distribute printer drivers.</w:t>
      </w:r>
    </w:p>
  </w:comment>
  <w:comment w:id="36" w:author="Thomas Lee" w:date="2021-05-03T16:18:00Z" w:initials="TL">
    <w:p w14:paraId="54AE2F43" w14:textId="5A05C34B" w:rsidR="006F75DF" w:rsidRDefault="006F75DF">
      <w:pPr>
        <w:pStyle w:val="CommentText"/>
      </w:pPr>
      <w:r>
        <w:rPr>
          <w:rStyle w:val="CommentReference"/>
        </w:rPr>
        <w:annotationRef/>
      </w:r>
      <w:r>
        <w:t>Good catch</w:t>
      </w:r>
    </w:p>
  </w:comment>
  <w:comment w:id="47" w:author="Lucy Wan" w:date="2021-04-12T17:03:00Z" w:initials="LW">
    <w:p w14:paraId="0ECB6E3D" w14:textId="7E900BE1" w:rsidR="006F75DF" w:rsidRDefault="006F75DF" w:rsidP="00E60FA6">
      <w:pPr>
        <w:pStyle w:val="CommentText"/>
      </w:pPr>
      <w:r>
        <w:rPr>
          <w:rStyle w:val="CommentReference"/>
        </w:rPr>
        <w:annotationRef/>
      </w:r>
      <w:r>
        <w:t>This is "spooler" in the actual recipe, which one is correct?</w:t>
      </w:r>
    </w:p>
  </w:comment>
  <w:comment w:id="48" w:author="Thomas Lee" w:date="2021-05-03T16:18:00Z" w:initials="TL">
    <w:p w14:paraId="38376EB8" w14:textId="1771E997" w:rsidR="006F75DF" w:rsidRDefault="006F75DF">
      <w:pPr>
        <w:pStyle w:val="CommentText"/>
      </w:pPr>
      <w:r>
        <w:rPr>
          <w:rStyle w:val="CommentReference"/>
        </w:rPr>
        <w:annotationRef/>
      </w:r>
      <w:r>
        <w:t>Spooler</w:t>
      </w:r>
    </w:p>
    <w:p w14:paraId="7D8AB44A" w14:textId="58D9D7C4" w:rsidR="006F75DF" w:rsidRDefault="006F75DF">
      <w:pPr>
        <w:pStyle w:val="CommentText"/>
      </w:pPr>
    </w:p>
  </w:comment>
  <w:comment w:id="53" w:author="Lucy Wan" w:date="2021-04-12T17:03:00Z" w:initials="LW">
    <w:p w14:paraId="2383C50B" w14:textId="09440E2E" w:rsidR="006F75DF" w:rsidRDefault="006F75DF" w:rsidP="004C7638">
      <w:pPr>
        <w:pStyle w:val="CommentText"/>
      </w:pPr>
      <w:r>
        <w:rPr>
          <w:rStyle w:val="CommentReference"/>
        </w:rPr>
        <w:annotationRef/>
      </w:r>
      <w:r>
        <w:t>This recipe doesn't exist in the chapter, this bit needs a rewrite</w:t>
      </w:r>
    </w:p>
  </w:comment>
  <w:comment w:id="54" w:author="Lucy Wan" w:date="2021-04-12T17:04:00Z" w:initials="LW">
    <w:p w14:paraId="181A26F5" w14:textId="16DED643" w:rsidR="006F75DF" w:rsidRDefault="006F75DF" w:rsidP="005C3C13">
      <w:pPr>
        <w:pStyle w:val="CommentText"/>
      </w:pPr>
      <w:r>
        <w:rPr>
          <w:rStyle w:val="CommentReference"/>
        </w:rPr>
        <w:annotationRef/>
      </w:r>
      <w:r>
        <w:t>This recipe also doesn't exist</w:t>
      </w:r>
    </w:p>
  </w:comment>
  <w:comment w:id="65" w:author="Josh" w:date="2021-03-30T20:03:00Z" w:initials="JK">
    <w:p w14:paraId="3BE15125" w14:textId="71A1BEEE" w:rsidR="006F75DF" w:rsidRDefault="006F75DF">
      <w:pPr>
        <w:pStyle w:val="CommentText"/>
      </w:pPr>
      <w:r>
        <w:rPr>
          <w:rStyle w:val="CommentReference"/>
        </w:rPr>
        <w:annotationRef/>
      </w:r>
      <w:r>
        <w:t>The transition to this setup is very jarring, is it intentional?</w:t>
      </w:r>
    </w:p>
  </w:comment>
  <w:comment w:id="73" w:author="Josh" w:date="2021-03-30T20:10:00Z" w:initials="JK">
    <w:p w14:paraId="39637355" w14:textId="77AFE45F" w:rsidR="006F75DF" w:rsidRDefault="006F75DF">
      <w:pPr>
        <w:pStyle w:val="CommentText"/>
      </w:pPr>
      <w:r>
        <w:rPr>
          <w:rStyle w:val="CommentReference"/>
        </w:rPr>
        <w:annotationRef/>
      </w:r>
      <w:r>
        <w:t>Remove?</w:t>
      </w:r>
    </w:p>
  </w:comment>
  <w:comment w:id="78" w:author="Josh" w:date="2021-03-30T20:14:00Z" w:initials="JK">
    <w:p w14:paraId="67FDD553" w14:textId="2F31CBE0" w:rsidR="006F75DF" w:rsidRDefault="006F75DF">
      <w:pPr>
        <w:pStyle w:val="CommentText"/>
      </w:pPr>
      <w:r>
        <w:rPr>
          <w:rStyle w:val="CommentReference"/>
        </w:rPr>
        <w:annotationRef/>
      </w:r>
      <w:r>
        <w:t xml:space="preserve">A group names Sales was created in Chapter 10, so </w:t>
      </w:r>
      <w:proofErr w:type="gramStart"/>
      <w:r>
        <w:t>this errors</w:t>
      </w:r>
      <w:proofErr w:type="gramEnd"/>
      <w:r>
        <w:t>.</w:t>
      </w:r>
      <w:r>
        <w:br/>
      </w:r>
      <w:r>
        <w:rPr>
          <w:noProof/>
        </w:rPr>
        <w:drawing>
          <wp:inline distT="0" distB="0" distL="0" distR="0" wp14:anchorId="2467293E" wp14:editId="780AA3AE">
            <wp:extent cx="5029200" cy="296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29200" cy="296545"/>
                    </a:xfrm>
                    <a:prstGeom prst="rect">
                      <a:avLst/>
                    </a:prstGeom>
                  </pic:spPr>
                </pic:pic>
              </a:graphicData>
            </a:graphic>
          </wp:inline>
        </w:drawing>
      </w:r>
    </w:p>
  </w:comment>
  <w:comment w:id="79" w:author="Josh" w:date="2021-03-30T20:16:00Z" w:initials="JK">
    <w:p w14:paraId="7B7E6583" w14:textId="2ABE95C2" w:rsidR="006F75DF" w:rsidRDefault="006F75DF">
      <w:pPr>
        <w:pStyle w:val="CommentText"/>
      </w:pPr>
      <w:r>
        <w:rPr>
          <w:rStyle w:val="CommentReference"/>
        </w:rPr>
        <w:annotationRef/>
      </w:r>
      <w:r>
        <w:t>It's in the default location (Users), so if OU is important will need to be moved or re-created.</w:t>
      </w:r>
    </w:p>
  </w:comment>
  <w:comment w:id="80" w:author="Thomas Lee" w:date="2021-05-03T18:53:00Z" w:initials="TL">
    <w:p w14:paraId="29E5541F" w14:textId="1C2FEFFD" w:rsidR="006F75DF" w:rsidRDefault="006F75DF">
      <w:pPr>
        <w:pStyle w:val="CommentText"/>
      </w:pPr>
      <w:r>
        <w:rPr>
          <w:rStyle w:val="CommentReference"/>
        </w:rPr>
        <w:annotationRef/>
      </w:r>
      <w:r>
        <w:t>I do the work later in the chapter so this is redundant - removed</w:t>
      </w:r>
    </w:p>
  </w:comment>
  <w:comment w:id="102" w:author="Lucy Wan" w:date="2021-04-12T15:18:00Z" w:initials="LW">
    <w:p w14:paraId="6881C485" w14:textId="5F284E2C" w:rsidR="006F75DF" w:rsidRDefault="006F75DF" w:rsidP="00B8081E">
      <w:pPr>
        <w:pStyle w:val="CommentText"/>
      </w:pPr>
      <w:r>
        <w:rPr>
          <w:rStyle w:val="CommentReference"/>
        </w:rPr>
        <w:annotationRef/>
      </w:r>
      <w:r>
        <w:t>Unclear here, do we run the executable twice? What are we running the second time? Needs some revision</w:t>
      </w:r>
    </w:p>
  </w:comment>
  <w:comment w:id="103" w:author="Thomas Lee" w:date="2021-05-03T18:54:00Z" w:initials="TL">
    <w:p w14:paraId="3D3F5111" w14:textId="4B233F3E" w:rsidR="006F75DF" w:rsidRDefault="006F75DF">
      <w:pPr>
        <w:pStyle w:val="CommentText"/>
      </w:pPr>
      <w:r>
        <w:rPr>
          <w:rStyle w:val="CommentReference"/>
        </w:rPr>
        <w:annotationRef/>
      </w:r>
      <w:r>
        <w:t>Sloppy wording – is this better?</w:t>
      </w:r>
    </w:p>
  </w:comment>
  <w:comment w:id="114" w:author="Josh" w:date="2021-03-30T20:32:00Z" w:initials="JK">
    <w:p w14:paraId="4DADA7AC" w14:textId="77777777" w:rsidR="006F75DF" w:rsidRDefault="006F75DF">
      <w:pPr>
        <w:pStyle w:val="CommentText"/>
      </w:pPr>
      <w:r>
        <w:rPr>
          <w:rStyle w:val="CommentReference"/>
        </w:rPr>
        <w:annotationRef/>
      </w:r>
      <w:r>
        <w:t>This generated errors</w:t>
      </w:r>
    </w:p>
    <w:p w14:paraId="7ED4FD33" w14:textId="77777777" w:rsidR="006F75DF" w:rsidRDefault="006F75DF">
      <w:pPr>
        <w:pStyle w:val="CommentText"/>
      </w:pPr>
    </w:p>
    <w:p w14:paraId="1624D8D5" w14:textId="393EFAC3" w:rsidR="006F75DF" w:rsidRDefault="006F75DF">
      <w:pPr>
        <w:pStyle w:val="CommentText"/>
      </w:pPr>
      <w:r>
        <w:rPr>
          <w:noProof/>
        </w:rPr>
        <w:drawing>
          <wp:inline distT="0" distB="0" distL="0" distR="0" wp14:anchorId="4026D1DF" wp14:editId="2C4E3958">
            <wp:extent cx="3638095" cy="462857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638095" cy="4628571"/>
                    </a:xfrm>
                    <a:prstGeom prst="rect">
                      <a:avLst/>
                    </a:prstGeom>
                  </pic:spPr>
                </pic:pic>
              </a:graphicData>
            </a:graphic>
          </wp:inline>
        </w:drawing>
      </w:r>
    </w:p>
  </w:comment>
  <w:comment w:id="115" w:author="Josh" w:date="2021-03-30T20:35:00Z" w:initials="JK">
    <w:p w14:paraId="432BCF7E" w14:textId="4D331FBC" w:rsidR="006F75DF" w:rsidRDefault="006F75DF">
      <w:pPr>
        <w:pStyle w:val="CommentText"/>
      </w:pPr>
      <w:r>
        <w:rPr>
          <w:rStyle w:val="CommentReference"/>
        </w:rPr>
        <w:annotationRef/>
      </w:r>
      <w:r>
        <w:t>Likely just from running the commands too quickly. Unable to repro.</w:t>
      </w:r>
    </w:p>
  </w:comment>
  <w:comment w:id="116" w:author="Thomas Lee" w:date="2021-05-03T18:58:00Z" w:initials="TL">
    <w:p w14:paraId="623914AA" w14:textId="7DC409AE" w:rsidR="006F75DF" w:rsidRDefault="006F75DF">
      <w:pPr>
        <w:pStyle w:val="CommentText"/>
      </w:pPr>
      <w:r>
        <w:rPr>
          <w:rStyle w:val="CommentReference"/>
        </w:rPr>
        <w:annotationRef/>
      </w:r>
      <w:r>
        <w:t xml:space="preserve">Never seen but added a note below </w:t>
      </w:r>
    </w:p>
  </w:comment>
  <w:comment w:id="147" w:author="Lucy Wan" w:date="2021-04-12T15:24:00Z" w:initials="LW">
    <w:p w14:paraId="3B82DA1B" w14:textId="195EF60E" w:rsidR="006F75DF" w:rsidRDefault="006F75DF" w:rsidP="00805B83">
      <w:pPr>
        <w:pStyle w:val="CommentText"/>
      </w:pPr>
      <w:r>
        <w:rPr>
          <w:rStyle w:val="CommentReference"/>
        </w:rPr>
        <w:annotationRef/>
      </w:r>
      <w:r>
        <w:t>A bit awkward here, could be rephrased</w:t>
      </w:r>
    </w:p>
  </w:comment>
  <w:comment w:id="148" w:author="Thomas Lee" w:date="2021-05-03T19:02:00Z" w:initials="TL">
    <w:p w14:paraId="0CDC2D15" w14:textId="6D7551AF" w:rsidR="006F75DF" w:rsidRDefault="006F75DF">
      <w:pPr>
        <w:pStyle w:val="CommentText"/>
      </w:pPr>
      <w:r>
        <w:rPr>
          <w:rStyle w:val="CommentReference"/>
        </w:rPr>
        <w:annotationRef/>
      </w:r>
      <w:r>
        <w:t>Changed above and removed here</w:t>
      </w:r>
    </w:p>
  </w:comment>
  <w:comment w:id="157" w:author="Lucy Wan" w:date="2021-04-12T16:03:00Z" w:initials="LW">
    <w:p w14:paraId="0EE2011F" w14:textId="6477D93F" w:rsidR="006F75DF" w:rsidRDefault="006F75DF" w:rsidP="00B64CAC">
      <w:pPr>
        <w:pStyle w:val="CommentText"/>
      </w:pPr>
      <w:r>
        <w:rPr>
          <w:rStyle w:val="CommentReference"/>
        </w:rPr>
        <w:annotationRef/>
      </w:r>
      <w:r>
        <w:t>The same functions as what?</w:t>
      </w:r>
    </w:p>
  </w:comment>
  <w:comment w:id="158" w:author="Lucy Wan" w:date="2021-04-12T16:03:00Z" w:initials="LW">
    <w:p w14:paraId="04339716" w14:textId="4C8B3864" w:rsidR="006F75DF" w:rsidRDefault="006F75DF" w:rsidP="007D51FC">
      <w:pPr>
        <w:pStyle w:val="CommentText"/>
      </w:pPr>
      <w:r>
        <w:rPr>
          <w:rStyle w:val="CommentReference"/>
        </w:rPr>
        <w:annotationRef/>
      </w:r>
      <w:r>
        <w:t>Is this the same thing as the Windows form mentioned in the last paragraph? I'm confused here</w:t>
      </w:r>
    </w:p>
  </w:comment>
  <w:comment w:id="163" w:author="Lucy Wan" w:date="2021-04-12T16:15:00Z" w:initials="LW">
    <w:p w14:paraId="2C43A35A" w14:textId="1002F579" w:rsidR="006F75DF" w:rsidRDefault="006F75DF" w:rsidP="000C25F4">
      <w:pPr>
        <w:pStyle w:val="CommentText"/>
      </w:pPr>
      <w:r>
        <w:rPr>
          <w:rStyle w:val="CommentReference"/>
        </w:rPr>
        <w:annotationRef/>
      </w:r>
      <w:r>
        <w:t>Such as...? A bit vague</w:t>
      </w:r>
    </w:p>
  </w:comment>
  <w:comment w:id="159" w:author="Lucy Wan" w:date="2021-04-12T16:17:00Z" w:initials="LW">
    <w:p w14:paraId="33CBD84C" w14:textId="4ADE7BF8" w:rsidR="006F75DF" w:rsidRDefault="006F75DF" w:rsidP="0094219E">
      <w:pPr>
        <w:pStyle w:val="CommentText"/>
      </w:pPr>
      <w:r>
        <w:rPr>
          <w:rStyle w:val="CommentReference"/>
        </w:rPr>
        <w:annotationRef/>
      </w:r>
      <w:r>
        <w:t>I'd suggest moving this to after the next paragraph, so you talk about getting help for the error messages before considering rebooting</w:t>
      </w:r>
    </w:p>
  </w:comment>
  <w:comment w:id="160" w:author="Thomas Lee" w:date="2021-05-03T19:06:00Z" w:initials="TL">
    <w:p w14:paraId="4615567E" w14:textId="4CEC0B83" w:rsidR="006F75DF" w:rsidRDefault="006F75DF">
      <w:pPr>
        <w:pStyle w:val="CommentText"/>
      </w:pPr>
      <w:r>
        <w:rPr>
          <w:rStyle w:val="CommentReference"/>
        </w:rPr>
        <w:annotationRef/>
      </w:r>
      <w:proofErr w:type="spellStart"/>
      <w:r>
        <w:t>Ive</w:t>
      </w:r>
      <w:proofErr w:type="spellEnd"/>
      <w:r>
        <w:t xml:space="preserve"> combined them</w:t>
      </w:r>
    </w:p>
  </w:comment>
  <w:comment w:id="190" w:author="Lucy Wan" w:date="2021-04-12T17:07:00Z" w:initials="LW">
    <w:p w14:paraId="5AC78DC6" w14:textId="6C97594D" w:rsidR="006F75DF" w:rsidRDefault="006F75DF" w:rsidP="00AD5639">
      <w:pPr>
        <w:pStyle w:val="CommentText"/>
      </w:pPr>
      <w:r>
        <w:rPr>
          <w:rStyle w:val="CommentReference"/>
        </w:rPr>
        <w:annotationRef/>
      </w:r>
      <w:r>
        <w:t>*folder instead?</w:t>
      </w:r>
    </w:p>
  </w:comment>
  <w:comment w:id="191" w:author="Thomas Lee" w:date="2021-05-03T19:59:00Z" w:initials="TL">
    <w:p w14:paraId="529130A3" w14:textId="57D6E01F" w:rsidR="006F75DF" w:rsidRDefault="006F75DF">
      <w:pPr>
        <w:pStyle w:val="CommentText"/>
      </w:pPr>
      <w:r>
        <w:rPr>
          <w:rStyle w:val="CommentReference"/>
        </w:rPr>
        <w:annotationRef/>
      </w:r>
      <w:r>
        <w:t>Ok</w:t>
      </w:r>
    </w:p>
    <w:p w14:paraId="488BE9E1" w14:textId="77777777" w:rsidR="006F75DF" w:rsidRDefault="006F75DF">
      <w:pPr>
        <w:pStyle w:val="CommentText"/>
      </w:pPr>
    </w:p>
    <w:p w14:paraId="7C8A18E6" w14:textId="5F688A4F" w:rsidR="006F75DF" w:rsidRDefault="006F75DF">
      <w:pPr>
        <w:pStyle w:val="CommentText"/>
      </w:pPr>
      <w:r>
        <w:t>Changed document and the script.</w:t>
      </w:r>
    </w:p>
  </w:comment>
  <w:comment w:id="195" w:author="Lucy Wan" w:date="2021-04-12T17:08:00Z" w:initials="LW">
    <w:p w14:paraId="2FC865DD" w14:textId="77777777" w:rsidR="006F75DF" w:rsidRDefault="006F75DF" w:rsidP="005C1C25">
      <w:pPr>
        <w:pStyle w:val="CommentText"/>
      </w:pPr>
      <w:r>
        <w:rPr>
          <w:rStyle w:val="CommentReference"/>
        </w:rPr>
        <w:annotationRef/>
      </w:r>
      <w:r>
        <w:t>Can we have a more informative step instruction?</w:t>
      </w:r>
    </w:p>
    <w:p w14:paraId="7D9D738A" w14:textId="77777777" w:rsidR="006F75DF" w:rsidRDefault="006F75DF" w:rsidP="005C1C25">
      <w:pPr>
        <w:pStyle w:val="CommentText"/>
      </w:pPr>
    </w:p>
    <w:p w14:paraId="46AA7086" w14:textId="2698B98C" w:rsidR="006F75DF" w:rsidRDefault="006F75DF" w:rsidP="005C1C25">
      <w:pPr>
        <w:pStyle w:val="CommentText"/>
      </w:pPr>
      <w:r>
        <w:t xml:space="preserve">Changed, updated script new </w:t>
      </w:r>
      <w:proofErr w:type="spellStart"/>
      <w:r>
        <w:t>grapic</w:t>
      </w:r>
      <w:proofErr w:type="spellEnd"/>
    </w:p>
  </w:comment>
  <w:comment w:id="198" w:author="Lucy Wan" w:date="2021-04-12T16:34:00Z" w:initials="LW">
    <w:p w14:paraId="3B794310" w14:textId="77777777" w:rsidR="006F75DF" w:rsidRDefault="006F75DF" w:rsidP="009D3121">
      <w:pPr>
        <w:pStyle w:val="CommentText"/>
      </w:pPr>
      <w:r>
        <w:rPr>
          <w:rStyle w:val="CommentReference"/>
        </w:rPr>
        <w:annotationRef/>
      </w:r>
      <w:r>
        <w:t>Can we have this as "Viewing the updated spool folder" (or something similar) instead? It's a bit more informative</w:t>
      </w:r>
    </w:p>
    <w:p w14:paraId="6A5163D8" w14:textId="77777777" w:rsidR="006F75DF" w:rsidRDefault="006F75DF" w:rsidP="009D3121">
      <w:pPr>
        <w:pStyle w:val="CommentText"/>
      </w:pPr>
    </w:p>
    <w:p w14:paraId="06B928C6" w14:textId="77777777" w:rsidR="006F75DF" w:rsidRDefault="006F75DF" w:rsidP="009D3121">
      <w:pPr>
        <w:pStyle w:val="CommentText"/>
      </w:pPr>
      <w:r>
        <w:t>Updated – script and graphic</w:t>
      </w:r>
    </w:p>
    <w:p w14:paraId="12E87076" w14:textId="77777777" w:rsidR="006F75DF" w:rsidRDefault="006F75DF" w:rsidP="009D3121">
      <w:pPr>
        <w:pStyle w:val="CommentText"/>
      </w:pPr>
    </w:p>
    <w:p w14:paraId="0E05ABF4" w14:textId="085DD607" w:rsidR="006F75DF" w:rsidRDefault="006F75DF" w:rsidP="009D3121">
      <w:pPr>
        <w:pStyle w:val="CommentText"/>
      </w:pPr>
    </w:p>
  </w:comment>
  <w:comment w:id="209" w:author="Lucy Wan" w:date="2021-04-12T17:12:00Z" w:initials="LW">
    <w:p w14:paraId="1DABD8D2" w14:textId="6379A6D5" w:rsidR="006F75DF" w:rsidRDefault="006F75DF" w:rsidP="0068284C">
      <w:pPr>
        <w:pStyle w:val="CommentText"/>
      </w:pPr>
      <w:r>
        <w:rPr>
          <w:rStyle w:val="CommentReference"/>
        </w:rPr>
        <w:annotationRef/>
      </w:r>
      <w:r>
        <w:t>Is the WMI way the same as the registry way?</w:t>
      </w:r>
    </w:p>
  </w:comment>
  <w:comment w:id="210" w:author="Thomas Lee" w:date="2021-05-03T20:29:00Z" w:initials="TL">
    <w:p w14:paraId="7B98487B" w14:textId="66050A13" w:rsidR="006F75DF" w:rsidRDefault="006F75DF">
      <w:pPr>
        <w:pStyle w:val="CommentText"/>
      </w:pPr>
      <w:r>
        <w:rPr>
          <w:rStyle w:val="CommentReference"/>
        </w:rPr>
        <w:annotationRef/>
      </w:r>
      <w:r>
        <w:t xml:space="preserve">No and not worth </w:t>
      </w:r>
      <w:proofErr w:type="spellStart"/>
      <w:r>
        <w:t>wortying</w:t>
      </w:r>
      <w:proofErr w:type="spellEnd"/>
      <w:r>
        <w:t xml:space="preserve"> about I think</w:t>
      </w:r>
    </w:p>
  </w:comment>
  <w:comment w:id="237" w:author="Lucy Wan" w:date="2021-04-12T16:36:00Z" w:initials="LW">
    <w:p w14:paraId="1AB83DCE" w14:textId="527D2ECF" w:rsidR="006F75DF" w:rsidRDefault="006F75DF" w:rsidP="00C27A58">
      <w:pPr>
        <w:pStyle w:val="CommentText"/>
      </w:pPr>
      <w:r>
        <w:rPr>
          <w:rStyle w:val="CommentReference"/>
        </w:rPr>
        <w:annotationRef/>
      </w:r>
      <w:r>
        <w:t>Again, could we have a more informative step instruction?</w:t>
      </w:r>
    </w:p>
  </w:comment>
  <w:comment w:id="240" w:author="Thomas Lee" w:date="2021-05-03T20:33:00Z" w:initials="TL">
    <w:p w14:paraId="2D1BC68D" w14:textId="77777777" w:rsidR="006F75DF" w:rsidRDefault="006F75DF">
      <w:pPr>
        <w:pStyle w:val="CommentText"/>
      </w:pPr>
      <w:r>
        <w:rPr>
          <w:rStyle w:val="CommentReference"/>
        </w:rPr>
        <w:annotationRef/>
      </w:r>
      <w:r>
        <w:t>No idea how THIS GOT HERE??</w:t>
      </w:r>
    </w:p>
    <w:p w14:paraId="238F8B90" w14:textId="77777777" w:rsidR="006F75DF" w:rsidRDefault="006F75DF">
      <w:pPr>
        <w:pStyle w:val="CommentText"/>
      </w:pPr>
    </w:p>
    <w:p w14:paraId="2A5B2357" w14:textId="77777777" w:rsidR="006F75DF" w:rsidRDefault="006F75DF">
      <w:pPr>
        <w:pStyle w:val="CommentText"/>
      </w:pPr>
      <w:r>
        <w:t>Updated graphic taken|!!</w:t>
      </w:r>
    </w:p>
    <w:p w14:paraId="542874D6" w14:textId="26AF3398" w:rsidR="006F75DF" w:rsidRDefault="006F75DF">
      <w:pPr>
        <w:pStyle w:val="CommentText"/>
      </w:pPr>
    </w:p>
  </w:comment>
  <w:comment w:id="246" w:author="Lucy Wan" w:date="2021-04-12T16:37:00Z" w:initials="LW">
    <w:p w14:paraId="4F97C4F7" w14:textId="536CC3EC" w:rsidR="006F75DF" w:rsidRDefault="006F75DF" w:rsidP="00F0585A">
      <w:pPr>
        <w:pStyle w:val="CommentText"/>
      </w:pPr>
      <w:r>
        <w:rPr>
          <w:rStyle w:val="CommentReference"/>
        </w:rPr>
        <w:annotationRef/>
      </w:r>
      <w:r>
        <w:t>Could we add some content to this section?</w:t>
      </w:r>
    </w:p>
  </w:comment>
  <w:comment w:id="247" w:author="Thomas Lee" w:date="2021-05-03T20:41:00Z" w:initials="TL">
    <w:p w14:paraId="3CA19BC4" w14:textId="77777777" w:rsidR="006F75DF" w:rsidRDefault="006F75DF">
      <w:pPr>
        <w:pStyle w:val="CommentText"/>
      </w:pPr>
      <w:r>
        <w:rPr>
          <w:rStyle w:val="CommentReference"/>
        </w:rPr>
        <w:annotationRef/>
      </w:r>
      <w:r>
        <w:t>OK. It IS a simple recipe.</w:t>
      </w:r>
    </w:p>
    <w:p w14:paraId="077061C6" w14:textId="4DEBE2CE" w:rsidR="006F75DF" w:rsidRDefault="006F75DF">
      <w:pPr>
        <w:pStyle w:val="CommentText"/>
      </w:pPr>
      <w:r>
        <w:t>Is this enough  - or would you like more?</w:t>
      </w:r>
    </w:p>
  </w:comment>
  <w:comment w:id="269" w:author="Josh" w:date="2021-03-30T20:47:00Z" w:initials="JK">
    <w:p w14:paraId="0ED753BE" w14:textId="2B944EDD" w:rsidR="006F75DF" w:rsidRDefault="006F75DF">
      <w:pPr>
        <w:pStyle w:val="CommentText"/>
      </w:pPr>
      <w:r>
        <w:rPr>
          <w:rStyle w:val="CommentReference"/>
        </w:rPr>
        <w:annotationRef/>
      </w:r>
      <w:r>
        <w:t>Routine?</w:t>
      </w:r>
    </w:p>
  </w:comment>
  <w:comment w:id="270" w:author="Thomas Lee" w:date="2021-05-03T20:43:00Z" w:initials="TL">
    <w:p w14:paraId="3D7214EB" w14:textId="77777777" w:rsidR="006F75DF" w:rsidRDefault="006F75DF">
      <w:pPr>
        <w:pStyle w:val="CommentText"/>
      </w:pPr>
      <w:r>
        <w:rPr>
          <w:rStyle w:val="CommentReference"/>
        </w:rPr>
        <w:annotationRef/>
      </w:r>
      <w:r>
        <w:t>LOL</w:t>
      </w:r>
    </w:p>
    <w:p w14:paraId="7FAC1E34" w14:textId="77777777" w:rsidR="006F75DF" w:rsidRDefault="006F75DF">
      <w:pPr>
        <w:pStyle w:val="CommentText"/>
      </w:pPr>
    </w:p>
    <w:p w14:paraId="0B91DB47" w14:textId="7042BEFB" w:rsidR="006F75DF" w:rsidRDefault="006F75DF">
      <w:pPr>
        <w:pStyle w:val="CommentText"/>
      </w:pPr>
      <w:r>
        <w:t>Yes…</w:t>
      </w:r>
    </w:p>
  </w:comment>
  <w:comment w:id="299" w:author="Josh" w:date="2021-03-30T20:50:00Z" w:initials="JK">
    <w:p w14:paraId="21CCE0D9" w14:textId="3696B53E" w:rsidR="006F75DF" w:rsidRDefault="006F75DF">
      <w:pPr>
        <w:pStyle w:val="CommentText"/>
      </w:pPr>
      <w:r>
        <w:rPr>
          <w:rStyle w:val="CommentReference"/>
        </w:rPr>
        <w:annotationRef/>
      </w:r>
      <w:r>
        <w:t xml:space="preserve">Probably due to my confusion on the inclusion of the script before the first recipe, but most of this is already done and will error if run now. (OU and </w:t>
      </w:r>
      <w:proofErr w:type="spellStart"/>
      <w:r>
        <w:t>SalesAdmins</w:t>
      </w:r>
      <w:proofErr w:type="spellEnd"/>
      <w:r>
        <w:t xml:space="preserve"> group)</w:t>
      </w:r>
    </w:p>
  </w:comment>
  <w:comment w:id="300" w:author="Lucy Wan" w:date="2021-04-12T16:43:00Z" w:initials="LW">
    <w:p w14:paraId="25405759" w14:textId="43B8B4A8" w:rsidR="006F75DF" w:rsidRDefault="006F75DF" w:rsidP="00C502B7">
      <w:pPr>
        <w:pStyle w:val="CommentText"/>
      </w:pPr>
      <w:r>
        <w:rPr>
          <w:rStyle w:val="CommentReference"/>
        </w:rPr>
        <w:annotationRef/>
      </w:r>
      <w:r>
        <w:t>It needs to be clearer to the reader how to deal with this. I'd get rid of this step if you can, if it's already done in the introduction</w:t>
      </w:r>
    </w:p>
  </w:comment>
  <w:comment w:id="301" w:author="Thomas Lee" w:date="2021-05-03T20:43:00Z" w:initials="TL">
    <w:p w14:paraId="107207E1" w14:textId="77777777" w:rsidR="006F75DF" w:rsidRDefault="006F75DF">
      <w:pPr>
        <w:pStyle w:val="CommentText"/>
      </w:pPr>
      <w:r>
        <w:rPr>
          <w:rStyle w:val="CommentReference"/>
        </w:rPr>
        <w:annotationRef/>
      </w:r>
      <w:r>
        <w:t>I’ve removed it from the intro. Reader should do this here.</w:t>
      </w:r>
    </w:p>
    <w:p w14:paraId="330770D0" w14:textId="77777777" w:rsidR="006F75DF" w:rsidRDefault="006F75DF">
      <w:pPr>
        <w:pStyle w:val="CommentText"/>
      </w:pPr>
    </w:p>
    <w:p w14:paraId="4BA5A1F6" w14:textId="01A506ED" w:rsidR="006F75DF" w:rsidRDefault="006F75DF">
      <w:pPr>
        <w:pStyle w:val="CommentText"/>
      </w:pPr>
    </w:p>
  </w:comment>
  <w:comment w:id="305" w:author="Josh" w:date="2021-03-30T20:53:00Z" w:initials="JK">
    <w:p w14:paraId="0B24321D" w14:textId="715CCA9C" w:rsidR="006F75DF" w:rsidRDefault="006F75DF">
      <w:pPr>
        <w:pStyle w:val="CommentText"/>
      </w:pPr>
      <w:r>
        <w:rPr>
          <w:rStyle w:val="CommentReference"/>
        </w:rPr>
        <w:annotationRef/>
      </w:r>
      <w:r>
        <w:t>Need instructions here?</w:t>
      </w:r>
    </w:p>
  </w:comment>
  <w:comment w:id="306" w:author="Lucy Wan" w:date="2021-04-12T16:45:00Z" w:initials="LW">
    <w:p w14:paraId="6F46EFBB" w14:textId="55F4ACD8" w:rsidR="006F75DF" w:rsidRDefault="006F75DF" w:rsidP="00D35FD6">
      <w:pPr>
        <w:pStyle w:val="CommentText"/>
      </w:pPr>
      <w:r>
        <w:rPr>
          <w:rStyle w:val="CommentReference"/>
        </w:rPr>
        <w:annotationRef/>
      </w:r>
      <w:r>
        <w:t>Yep, tell the reader what to click?</w:t>
      </w:r>
    </w:p>
  </w:comment>
  <w:comment w:id="336" w:author="Lucy Wan" w:date="2021-04-12T16:46:00Z" w:initials="LW">
    <w:p w14:paraId="4D956C99" w14:textId="77777777" w:rsidR="006F75DF" w:rsidRDefault="006F75DF" w:rsidP="008F6075">
      <w:pPr>
        <w:pStyle w:val="CommentText"/>
      </w:pPr>
      <w:r>
        <w:rPr>
          <w:rStyle w:val="CommentReference"/>
        </w:rPr>
        <w:annotationRef/>
      </w:r>
      <w:r>
        <w:t xml:space="preserve">Do we need to explain what an </w:t>
      </w:r>
      <w:proofErr w:type="spellStart"/>
      <w:r>
        <w:t>NTAccount</w:t>
      </w:r>
      <w:proofErr w:type="spellEnd"/>
      <w:r>
        <w:t xml:space="preserve"> actually is?</w:t>
      </w:r>
    </w:p>
    <w:p w14:paraId="13678935" w14:textId="1E49A0E8" w:rsidR="006F75DF" w:rsidRDefault="006F75DF" w:rsidP="008F6075">
      <w:pPr>
        <w:pStyle w:val="CommentText"/>
      </w:pPr>
      <w:r>
        <w:t>Good catch - reworded</w:t>
      </w:r>
    </w:p>
  </w:comment>
  <w:comment w:id="362" w:author="Lucy Wan" w:date="2021-04-12T16:56:00Z" w:initials="LW">
    <w:p w14:paraId="2242E294" w14:textId="77777777" w:rsidR="006F75DF" w:rsidRDefault="006F75DF" w:rsidP="00C30071">
      <w:pPr>
        <w:pStyle w:val="CommentText"/>
      </w:pPr>
      <w:r>
        <w:rPr>
          <w:rStyle w:val="CommentReference"/>
        </w:rPr>
        <w:annotationRef/>
      </w:r>
      <w:r>
        <w:t>Sounds here like you're introducing PrintUI.DLL and RunDLL32 for the first time, despite the fact you've just talked about them in the paragraph above - please integrate these two paragraphs better</w:t>
      </w:r>
    </w:p>
    <w:p w14:paraId="0A45E289" w14:textId="77777777" w:rsidR="006F75DF" w:rsidRDefault="006F75DF" w:rsidP="00C30071">
      <w:pPr>
        <w:pStyle w:val="CommentText"/>
      </w:pPr>
    </w:p>
    <w:p w14:paraId="6B1CD8FE" w14:textId="20682D86" w:rsidR="006F75DF" w:rsidRDefault="006F75DF" w:rsidP="00C30071">
      <w:pPr>
        <w:pStyle w:val="CommentText"/>
      </w:pPr>
      <w:proofErr w:type="spellStart"/>
      <w:r>
        <w:t>Ive</w:t>
      </w:r>
      <w:proofErr w:type="spellEnd"/>
      <w:r>
        <w:t xml:space="preserve"> cut out the last sentences and combined the paras</w:t>
      </w:r>
    </w:p>
  </w:comment>
  <w:comment w:id="368" w:author="Josh" w:date="2021-03-30T20:56:00Z" w:initials="JK">
    <w:p w14:paraId="2B2A847F" w14:textId="51F77D6F" w:rsidR="006F75DF" w:rsidRDefault="006F75DF">
      <w:pPr>
        <w:pStyle w:val="CommentText"/>
      </w:pPr>
      <w:r>
        <w:rPr>
          <w:rStyle w:val="CommentReference"/>
        </w:rPr>
        <w:annotationRef/>
      </w:r>
      <w:r>
        <w:t>This resulted in an error</w:t>
      </w:r>
      <w:r>
        <w:br/>
      </w:r>
      <w:r>
        <w:rPr>
          <w:noProof/>
        </w:rPr>
        <w:drawing>
          <wp:inline distT="0" distB="0" distL="0" distR="0" wp14:anchorId="1E93EDDB" wp14:editId="1EAF9B44">
            <wp:extent cx="5029200" cy="1143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5029200" cy="1143635"/>
                    </a:xfrm>
                    <a:prstGeom prst="rect">
                      <a:avLst/>
                    </a:prstGeom>
                  </pic:spPr>
                </pic:pic>
              </a:graphicData>
            </a:graphic>
          </wp:inline>
        </w:drawing>
      </w:r>
    </w:p>
  </w:comment>
  <w:comment w:id="369" w:author="Josh" w:date="2021-03-30T21:04:00Z" w:initials="JK">
    <w:p w14:paraId="67AA7ADD" w14:textId="347D8810" w:rsidR="006F75DF" w:rsidRDefault="006F75DF">
      <w:pPr>
        <w:pStyle w:val="CommentText"/>
      </w:pPr>
      <w:r>
        <w:rPr>
          <w:rStyle w:val="CommentReference"/>
        </w:rPr>
        <w:annotationRef/>
      </w:r>
      <w:r>
        <w:t>I changed the syntax to this and it worked:</w:t>
      </w:r>
      <w:r>
        <w:br/>
      </w:r>
      <w:r>
        <w:br/>
      </w:r>
      <w:r w:rsidRPr="00D16178">
        <w:t xml:space="preserve">rundll32.exe </w:t>
      </w:r>
      <w:proofErr w:type="spellStart"/>
      <w:r w:rsidRPr="00D16178">
        <w:t>printui.dll,PrintUIEntry</w:t>
      </w:r>
      <w:proofErr w:type="spellEnd"/>
      <w:r w:rsidRPr="00D16178">
        <w:t xml:space="preserve"> /</w:t>
      </w:r>
      <w:proofErr w:type="spellStart"/>
      <w:r w:rsidRPr="00D16178">
        <w:t>Xs</w:t>
      </w:r>
      <w:proofErr w:type="spellEnd"/>
      <w:r w:rsidRPr="00D16178">
        <w:t xml:space="preserve"> /n $Printer </w:t>
      </w:r>
      <w:proofErr w:type="spellStart"/>
      <w:r w:rsidRPr="00D16178">
        <w:t>Portname</w:t>
      </w:r>
      <w:proofErr w:type="spellEnd"/>
      <w:r w:rsidRPr="00D16178">
        <w:t xml:space="preserve"> "$P1,$P2"</w:t>
      </w:r>
    </w:p>
  </w:comment>
  <w:comment w:id="370" w:author="Lucy Wan" w:date="2021-04-12T16:58:00Z" w:initials="LW">
    <w:p w14:paraId="287095D0" w14:textId="77777777" w:rsidR="006F75DF" w:rsidRDefault="006F75DF" w:rsidP="006639D5">
      <w:pPr>
        <w:pStyle w:val="CommentText"/>
      </w:pPr>
      <w:r>
        <w:rPr>
          <w:rStyle w:val="CommentReference"/>
        </w:rPr>
        <w:annotationRef/>
      </w:r>
      <w:r>
        <w:t>Would prefer a more informative step instruction here</w:t>
      </w:r>
    </w:p>
    <w:p w14:paraId="0C43CED6" w14:textId="77777777" w:rsidR="006F75DF" w:rsidRDefault="006F75DF" w:rsidP="006639D5">
      <w:pPr>
        <w:pStyle w:val="CommentText"/>
      </w:pPr>
    </w:p>
    <w:p w14:paraId="429A375B" w14:textId="108D513C" w:rsidR="006F75DF" w:rsidRDefault="006F75DF" w:rsidP="006639D5">
      <w:pPr>
        <w:pStyle w:val="CommentText"/>
      </w:pPr>
      <w:r>
        <w:t>Ok</w:t>
      </w:r>
    </w:p>
    <w:p w14:paraId="7030905F" w14:textId="77777777" w:rsidR="006F75DF" w:rsidRDefault="006F75DF" w:rsidP="006639D5">
      <w:pPr>
        <w:pStyle w:val="CommentText"/>
      </w:pPr>
    </w:p>
    <w:p w14:paraId="52BAB02A" w14:textId="5D9146E7" w:rsidR="006F75DF" w:rsidRDefault="006F75DF" w:rsidP="006639D5">
      <w:pPr>
        <w:pStyle w:val="CommentText"/>
      </w:pPr>
      <w:r>
        <w:t>Updated script and graphic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D62F64" w15:done="0"/>
  <w15:commentEx w15:paraId="59515A48" w15:done="0"/>
  <w15:commentEx w15:paraId="14FDE30F" w15:done="0"/>
  <w15:commentEx w15:paraId="7A1F9642" w15:paraIdParent="14FDE30F" w15:done="0"/>
  <w15:commentEx w15:paraId="660A9E31" w15:done="0"/>
  <w15:commentEx w15:paraId="4402FFDF" w15:paraIdParent="660A9E31" w15:done="0"/>
  <w15:commentEx w15:paraId="7005AED2" w15:done="0"/>
  <w15:commentEx w15:paraId="54AE2F43" w15:paraIdParent="7005AED2" w15:done="0"/>
  <w15:commentEx w15:paraId="0ECB6E3D" w15:done="0"/>
  <w15:commentEx w15:paraId="7D8AB44A" w15:paraIdParent="0ECB6E3D" w15:done="0"/>
  <w15:commentEx w15:paraId="2383C50B" w15:done="0"/>
  <w15:commentEx w15:paraId="181A26F5" w15:done="0"/>
  <w15:commentEx w15:paraId="3BE15125" w15:done="0"/>
  <w15:commentEx w15:paraId="39637355" w15:done="0"/>
  <w15:commentEx w15:paraId="67FDD553" w15:done="0"/>
  <w15:commentEx w15:paraId="7B7E6583" w15:paraIdParent="67FDD553" w15:done="0"/>
  <w15:commentEx w15:paraId="29E5541F" w15:paraIdParent="67FDD553" w15:done="0"/>
  <w15:commentEx w15:paraId="6881C485" w15:done="0"/>
  <w15:commentEx w15:paraId="3D3F5111" w15:paraIdParent="6881C485" w15:done="0"/>
  <w15:commentEx w15:paraId="1624D8D5" w15:done="0"/>
  <w15:commentEx w15:paraId="432BCF7E" w15:paraIdParent="1624D8D5" w15:done="0"/>
  <w15:commentEx w15:paraId="623914AA" w15:paraIdParent="1624D8D5" w15:done="0"/>
  <w15:commentEx w15:paraId="3B82DA1B" w15:done="0"/>
  <w15:commentEx w15:paraId="0CDC2D15" w15:paraIdParent="3B82DA1B" w15:done="0"/>
  <w15:commentEx w15:paraId="0EE2011F" w15:done="0"/>
  <w15:commentEx w15:paraId="04339716" w15:done="0"/>
  <w15:commentEx w15:paraId="2C43A35A" w15:done="0"/>
  <w15:commentEx w15:paraId="33CBD84C" w15:done="0"/>
  <w15:commentEx w15:paraId="4615567E" w15:paraIdParent="33CBD84C" w15:done="0"/>
  <w15:commentEx w15:paraId="5AC78DC6" w15:done="0"/>
  <w15:commentEx w15:paraId="7C8A18E6" w15:paraIdParent="5AC78DC6" w15:done="0"/>
  <w15:commentEx w15:paraId="46AA7086" w15:done="0"/>
  <w15:commentEx w15:paraId="0E05ABF4" w15:done="0"/>
  <w15:commentEx w15:paraId="1DABD8D2" w15:done="0"/>
  <w15:commentEx w15:paraId="7B98487B" w15:paraIdParent="1DABD8D2" w15:done="0"/>
  <w15:commentEx w15:paraId="1AB83DCE" w15:done="0"/>
  <w15:commentEx w15:paraId="542874D6" w15:done="0"/>
  <w15:commentEx w15:paraId="4F97C4F7" w15:done="0"/>
  <w15:commentEx w15:paraId="077061C6" w15:paraIdParent="4F97C4F7" w15:done="0"/>
  <w15:commentEx w15:paraId="0ED753BE" w15:done="0"/>
  <w15:commentEx w15:paraId="0B91DB47" w15:paraIdParent="0ED753BE" w15:done="0"/>
  <w15:commentEx w15:paraId="21CCE0D9" w15:done="0"/>
  <w15:commentEx w15:paraId="25405759" w15:paraIdParent="21CCE0D9" w15:done="0"/>
  <w15:commentEx w15:paraId="4BA5A1F6" w15:paraIdParent="21CCE0D9" w15:done="0"/>
  <w15:commentEx w15:paraId="0B24321D" w15:done="0"/>
  <w15:commentEx w15:paraId="6F46EFBB" w15:paraIdParent="0B24321D" w15:done="0"/>
  <w15:commentEx w15:paraId="13678935" w15:done="0"/>
  <w15:commentEx w15:paraId="6B1CD8FE" w15:done="0"/>
  <w15:commentEx w15:paraId="2B2A847F" w15:done="0"/>
  <w15:commentEx w15:paraId="67AA7ADD" w15:paraIdParent="2B2A847F" w15:done="0"/>
  <w15:commentEx w15:paraId="52BAB0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1EFEAF" w16cex:dateUtc="2021-04-12T16:15:00Z"/>
  <w16cex:commentExtensible w16cex:durableId="240E122E" w16cex:dateUtc="2021-03-30T08:10:00Z"/>
  <w16cex:commentExtensible w16cex:durableId="241EFF26" w16cex:dateUtc="2021-04-12T16:17:00Z"/>
  <w16cex:commentExtensible w16cex:durableId="243AA0C2" w16cex:dateUtc="2021-05-03T15:17:00Z"/>
  <w16cex:commentExtensible w16cex:durableId="240E00AB" w16cex:dateUtc="2021-03-30T06:55:00Z"/>
  <w16cex:commentExtensible w16cex:durableId="243AA0C3" w16cex:dateUtc="2021-05-03T15:18:00Z"/>
  <w16cex:commentExtensible w16cex:durableId="240E0145" w16cex:dateUtc="2021-03-30T06:57:00Z"/>
  <w16cex:commentExtensible w16cex:durableId="243AA0CF" w16cex:dateUtc="2021-05-03T15:18:00Z"/>
  <w16cex:commentExtensible w16cex:durableId="241EFBCD" w16cex:dateUtc="2021-04-12T16:03:00Z"/>
  <w16cex:commentExtensible w16cex:durableId="243AA0E2" w16cex:dateUtc="2021-05-03T15:18:00Z"/>
  <w16cex:commentExtensible w16cex:durableId="241EFBE8" w16cex:dateUtc="2021-04-12T16:03:00Z"/>
  <w16cex:commentExtensible w16cex:durableId="241EFC18" w16cex:dateUtc="2021-04-12T16:04:00Z"/>
  <w16cex:commentExtensible w16cex:durableId="240E027F" w16cex:dateUtc="2021-03-30T07:03:00Z"/>
  <w16cex:commentExtensible w16cex:durableId="240E042B" w16cex:dateUtc="2021-03-30T07:10:00Z"/>
  <w16cex:commentExtensible w16cex:durableId="240E053A" w16cex:dateUtc="2021-03-30T07:14:00Z"/>
  <w16cex:commentExtensible w16cex:durableId="240E0582" w16cex:dateUtc="2021-03-30T07:16:00Z"/>
  <w16cex:commentExtensible w16cex:durableId="243AC522" w16cex:dateUtc="2021-05-03T17:53:00Z"/>
  <w16cex:commentExtensible w16cex:durableId="241EE32F" w16cex:dateUtc="2021-04-12T14:18:00Z"/>
  <w16cex:commentExtensible w16cex:durableId="243AC56C" w16cex:dateUtc="2021-05-03T17:54:00Z"/>
  <w16cex:commentExtensible w16cex:durableId="240E097A" w16cex:dateUtc="2021-03-30T07:32:00Z"/>
  <w16cex:commentExtensible w16cex:durableId="240E09FA" w16cex:dateUtc="2021-03-30T07:35:00Z"/>
  <w16cex:commentExtensible w16cex:durableId="243AC65B" w16cex:dateUtc="2021-05-03T17:58:00Z"/>
  <w16cex:commentExtensible w16cex:durableId="241EE4CB" w16cex:dateUtc="2021-04-12T14:24:00Z"/>
  <w16cex:commentExtensible w16cex:durableId="243AC72B" w16cex:dateUtc="2021-05-03T18:02:00Z"/>
  <w16cex:commentExtensible w16cex:durableId="241EEDB5" w16cex:dateUtc="2021-04-12T15:03:00Z"/>
  <w16cex:commentExtensible w16cex:durableId="241EEDDA" w16cex:dateUtc="2021-04-12T15:03:00Z"/>
  <w16cex:commentExtensible w16cex:durableId="241EF0B9" w16cex:dateUtc="2021-04-12T15:15:00Z"/>
  <w16cex:commentExtensible w16cex:durableId="241EF107" w16cex:dateUtc="2021-04-12T15:17:00Z"/>
  <w16cex:commentExtensible w16cex:durableId="243AC822" w16cex:dateUtc="2021-05-03T18:06:00Z"/>
  <w16cex:commentExtensible w16cex:durableId="241EFCDE" w16cex:dateUtc="2021-04-12T16:07:00Z"/>
  <w16cex:commentExtensible w16cex:durableId="243AD4A7" w16cex:dateUtc="2021-05-03T18:59:00Z"/>
  <w16cex:commentExtensible w16cex:durableId="241EFD14" w16cex:dateUtc="2021-04-12T16:08:00Z"/>
  <w16cex:commentExtensible w16cex:durableId="241EF511" w16cex:dateUtc="2021-04-12T15:34:00Z"/>
  <w16cex:commentExtensible w16cex:durableId="241EFDF5" w16cex:dateUtc="2021-04-12T16:12:00Z"/>
  <w16cex:commentExtensible w16cex:durableId="243ADB9B" w16cex:dateUtc="2021-05-03T19:29:00Z"/>
  <w16cex:commentExtensible w16cex:durableId="241EF581" w16cex:dateUtc="2021-04-12T15:36:00Z"/>
  <w16cex:commentExtensible w16cex:durableId="243ADC97" w16cex:dateUtc="2021-05-03T19:33:00Z"/>
  <w16cex:commentExtensible w16cex:durableId="241EF5AC" w16cex:dateUtc="2021-04-12T15:37:00Z"/>
  <w16cex:commentExtensible w16cex:durableId="243ADE76" w16cex:dateUtc="2021-05-03T19:41:00Z"/>
  <w16cex:commentExtensible w16cex:durableId="240E0CCE" w16cex:dateUtc="2021-03-30T07:47:00Z"/>
  <w16cex:commentExtensible w16cex:durableId="243ADEE7" w16cex:dateUtc="2021-05-03T19:43:00Z"/>
  <w16cex:commentExtensible w16cex:durableId="240E0DA3" w16cex:dateUtc="2021-03-30T07:50:00Z"/>
  <w16cex:commentExtensible w16cex:durableId="241EF72F" w16cex:dateUtc="2021-04-12T15:43:00Z"/>
  <w16cex:commentExtensible w16cex:durableId="243ADF06" w16cex:dateUtc="2021-05-03T19:43:00Z"/>
  <w16cex:commentExtensible w16cex:durableId="240E0E2D" w16cex:dateUtc="2021-03-30T07:53:00Z"/>
  <w16cex:commentExtensible w16cex:durableId="241EF7A7" w16cex:dateUtc="2021-04-12T15:45:00Z"/>
  <w16cex:commentExtensible w16cex:durableId="241EF7FF" w16cex:dateUtc="2021-04-12T15:46:00Z"/>
  <w16cex:commentExtensible w16cex:durableId="241EFA4F" w16cex:dateUtc="2021-04-12T15:56:00Z"/>
  <w16cex:commentExtensible w16cex:durableId="240E0EF5" w16cex:dateUtc="2021-03-30T07:56:00Z"/>
  <w16cex:commentExtensible w16cex:durableId="240E10CC" w16cex:dateUtc="2021-03-30T08:04:00Z"/>
  <w16cex:commentExtensible w16cex:durableId="241EFABF" w16cex:dateUtc="2021-04-12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D62F64" w16cid:durableId="241EFEAF"/>
  <w16cid:commentId w16cid:paraId="59515A48" w16cid:durableId="240E122E"/>
  <w16cid:commentId w16cid:paraId="14FDE30F" w16cid:durableId="241EFF26"/>
  <w16cid:commentId w16cid:paraId="7A1F9642" w16cid:durableId="243AA0C2"/>
  <w16cid:commentId w16cid:paraId="660A9E31" w16cid:durableId="240E00AB"/>
  <w16cid:commentId w16cid:paraId="4402FFDF" w16cid:durableId="243AA0C3"/>
  <w16cid:commentId w16cid:paraId="7005AED2" w16cid:durableId="240E0145"/>
  <w16cid:commentId w16cid:paraId="54AE2F43" w16cid:durableId="243AA0CF"/>
  <w16cid:commentId w16cid:paraId="0ECB6E3D" w16cid:durableId="241EFBCD"/>
  <w16cid:commentId w16cid:paraId="7D8AB44A" w16cid:durableId="243AA0E2"/>
  <w16cid:commentId w16cid:paraId="2383C50B" w16cid:durableId="241EFBE8"/>
  <w16cid:commentId w16cid:paraId="181A26F5" w16cid:durableId="241EFC18"/>
  <w16cid:commentId w16cid:paraId="3BE15125" w16cid:durableId="240E027F"/>
  <w16cid:commentId w16cid:paraId="39637355" w16cid:durableId="240E042B"/>
  <w16cid:commentId w16cid:paraId="67FDD553" w16cid:durableId="240E053A"/>
  <w16cid:commentId w16cid:paraId="7B7E6583" w16cid:durableId="240E0582"/>
  <w16cid:commentId w16cid:paraId="29E5541F" w16cid:durableId="243AC522"/>
  <w16cid:commentId w16cid:paraId="6881C485" w16cid:durableId="241EE32F"/>
  <w16cid:commentId w16cid:paraId="3D3F5111" w16cid:durableId="243AC56C"/>
  <w16cid:commentId w16cid:paraId="1624D8D5" w16cid:durableId="240E097A"/>
  <w16cid:commentId w16cid:paraId="432BCF7E" w16cid:durableId="240E09FA"/>
  <w16cid:commentId w16cid:paraId="623914AA" w16cid:durableId="243AC65B"/>
  <w16cid:commentId w16cid:paraId="3B82DA1B" w16cid:durableId="241EE4CB"/>
  <w16cid:commentId w16cid:paraId="0CDC2D15" w16cid:durableId="243AC72B"/>
  <w16cid:commentId w16cid:paraId="0EE2011F" w16cid:durableId="241EEDB5"/>
  <w16cid:commentId w16cid:paraId="04339716" w16cid:durableId="241EEDDA"/>
  <w16cid:commentId w16cid:paraId="2C43A35A" w16cid:durableId="241EF0B9"/>
  <w16cid:commentId w16cid:paraId="33CBD84C" w16cid:durableId="241EF107"/>
  <w16cid:commentId w16cid:paraId="4615567E" w16cid:durableId="243AC822"/>
  <w16cid:commentId w16cid:paraId="5AC78DC6" w16cid:durableId="241EFCDE"/>
  <w16cid:commentId w16cid:paraId="7C8A18E6" w16cid:durableId="243AD4A7"/>
  <w16cid:commentId w16cid:paraId="46AA7086" w16cid:durableId="241EFD14"/>
  <w16cid:commentId w16cid:paraId="0E05ABF4" w16cid:durableId="241EF511"/>
  <w16cid:commentId w16cid:paraId="1DABD8D2" w16cid:durableId="241EFDF5"/>
  <w16cid:commentId w16cid:paraId="7B98487B" w16cid:durableId="243ADB9B"/>
  <w16cid:commentId w16cid:paraId="1AB83DCE" w16cid:durableId="241EF581"/>
  <w16cid:commentId w16cid:paraId="542874D6" w16cid:durableId="243ADC97"/>
  <w16cid:commentId w16cid:paraId="4F97C4F7" w16cid:durableId="241EF5AC"/>
  <w16cid:commentId w16cid:paraId="077061C6" w16cid:durableId="243ADE76"/>
  <w16cid:commentId w16cid:paraId="0ED753BE" w16cid:durableId="240E0CCE"/>
  <w16cid:commentId w16cid:paraId="0B91DB47" w16cid:durableId="243ADEE7"/>
  <w16cid:commentId w16cid:paraId="21CCE0D9" w16cid:durableId="240E0DA3"/>
  <w16cid:commentId w16cid:paraId="25405759" w16cid:durableId="241EF72F"/>
  <w16cid:commentId w16cid:paraId="4BA5A1F6" w16cid:durableId="243ADF06"/>
  <w16cid:commentId w16cid:paraId="0B24321D" w16cid:durableId="240E0E2D"/>
  <w16cid:commentId w16cid:paraId="6F46EFBB" w16cid:durableId="241EF7A7"/>
  <w16cid:commentId w16cid:paraId="13678935" w16cid:durableId="241EF7FF"/>
  <w16cid:commentId w16cid:paraId="6B1CD8FE" w16cid:durableId="241EFA4F"/>
  <w16cid:commentId w16cid:paraId="2B2A847F" w16cid:durableId="240E0EF5"/>
  <w16cid:commentId w16cid:paraId="67AA7ADD" w16cid:durableId="240E10CC"/>
  <w16cid:commentId w16cid:paraId="52BAB02A" w16cid:durableId="241EF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E6874" w14:textId="77777777" w:rsidR="00073685" w:rsidRDefault="00073685" w:rsidP="00DB2DC9">
      <w:pPr>
        <w:spacing w:after="0"/>
      </w:pPr>
      <w:r>
        <w:separator/>
      </w:r>
    </w:p>
  </w:endnote>
  <w:endnote w:type="continuationSeparator" w:id="0">
    <w:p w14:paraId="7463CE55" w14:textId="77777777" w:rsidR="00073685" w:rsidRDefault="00073685" w:rsidP="00DB2D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altName w:val="Courier New"/>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altName w:val="Cambria"/>
    <w:panose1 w:val="00000000000000000000"/>
    <w:charset w:val="00"/>
    <w:family w:val="roman"/>
    <w:notTrueType/>
    <w:pitch w:val="default"/>
  </w:font>
  <w:font w:name="Arial-Black">
    <w:altName w:val="Arial"/>
    <w:panose1 w:val="00000000000000000000"/>
    <w:charset w:val="00"/>
    <w:family w:val="roman"/>
    <w:notTrueType/>
    <w:pitch w:val="default"/>
  </w:font>
  <w:font w:name="ZapfDingbatsStd">
    <w:altName w:val="Cambria"/>
    <w:panose1 w:val="00000000000000000000"/>
    <w:charset w:val="00"/>
    <w:family w:val="roman"/>
    <w:notTrueType/>
    <w:pitch w:val="default"/>
  </w:font>
  <w:font w:name="FranklinGothic-Dem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E8E0" w14:textId="77777777" w:rsidR="00073685" w:rsidRDefault="00073685" w:rsidP="00DB2DC9">
      <w:pPr>
        <w:spacing w:after="0"/>
      </w:pPr>
      <w:r>
        <w:separator/>
      </w:r>
    </w:p>
  </w:footnote>
  <w:footnote w:type="continuationSeparator" w:id="0">
    <w:p w14:paraId="6AE8081C" w14:textId="77777777" w:rsidR="00073685" w:rsidRDefault="00073685" w:rsidP="00DB2DC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BB91B92"/>
    <w:multiLevelType w:val="multilevel"/>
    <w:tmpl w:val="77346CDA"/>
    <w:styleLink w:val="NumberedBullet"/>
    <w:lvl w:ilvl="0">
      <w:start w:val="1"/>
      <w:numFmt w:val="decimal"/>
      <w:pStyle w:val="NumberedBulletPACKT"/>
      <w:lvlText w:val="%1."/>
      <w:lvlJc w:val="left"/>
      <w:pPr>
        <w:ind w:left="363" w:hanging="363"/>
      </w:pPr>
      <w:rPr>
        <w:rFonts w:hint="default"/>
      </w:rPr>
    </w:lvl>
    <w:lvl w:ilvl="1">
      <w:start w:val="1"/>
      <w:numFmt w:val="lowerLetter"/>
      <w:lvlText w:val="%2."/>
      <w:lvlJc w:val="left"/>
      <w:pPr>
        <w:ind w:left="1232" w:hanging="360"/>
      </w:pPr>
      <w:rPr>
        <w:rFonts w:hint="default"/>
      </w:rPr>
    </w:lvl>
    <w:lvl w:ilvl="2">
      <w:start w:val="1"/>
      <w:numFmt w:val="lowerRoman"/>
      <w:lvlText w:val="%3."/>
      <w:lvlJc w:val="right"/>
      <w:pPr>
        <w:ind w:left="1952" w:hanging="180"/>
      </w:pPr>
      <w:rPr>
        <w:rFonts w:hint="default"/>
      </w:rPr>
    </w:lvl>
    <w:lvl w:ilvl="3">
      <w:start w:val="1"/>
      <w:numFmt w:val="decimal"/>
      <w:lvlText w:val="%4."/>
      <w:lvlJc w:val="left"/>
      <w:pPr>
        <w:ind w:left="2672" w:hanging="360"/>
      </w:pPr>
      <w:rPr>
        <w:rFonts w:hint="default"/>
      </w:rPr>
    </w:lvl>
    <w:lvl w:ilvl="4">
      <w:start w:val="1"/>
      <w:numFmt w:val="lowerLetter"/>
      <w:lvlText w:val="%5."/>
      <w:lvlJc w:val="left"/>
      <w:pPr>
        <w:ind w:left="3392" w:hanging="360"/>
      </w:pPr>
      <w:rPr>
        <w:rFonts w:hint="default"/>
      </w:rPr>
    </w:lvl>
    <w:lvl w:ilvl="5">
      <w:start w:val="1"/>
      <w:numFmt w:val="lowerRoman"/>
      <w:lvlText w:val="%6."/>
      <w:lvlJc w:val="right"/>
      <w:pPr>
        <w:ind w:left="4112" w:hanging="180"/>
      </w:pPr>
      <w:rPr>
        <w:rFonts w:hint="default"/>
      </w:rPr>
    </w:lvl>
    <w:lvl w:ilvl="6">
      <w:start w:val="1"/>
      <w:numFmt w:val="decimal"/>
      <w:lvlText w:val="%7."/>
      <w:lvlJc w:val="left"/>
      <w:pPr>
        <w:ind w:left="4832" w:hanging="360"/>
      </w:pPr>
      <w:rPr>
        <w:rFonts w:hint="default"/>
      </w:rPr>
    </w:lvl>
    <w:lvl w:ilvl="7">
      <w:start w:val="1"/>
      <w:numFmt w:val="lowerLetter"/>
      <w:lvlText w:val="%8."/>
      <w:lvlJc w:val="left"/>
      <w:pPr>
        <w:ind w:left="5552" w:hanging="360"/>
      </w:pPr>
      <w:rPr>
        <w:rFonts w:hint="default"/>
      </w:rPr>
    </w:lvl>
    <w:lvl w:ilvl="8">
      <w:start w:val="1"/>
      <w:numFmt w:val="lowerRoman"/>
      <w:lvlText w:val="%9."/>
      <w:lvlJc w:val="right"/>
      <w:pPr>
        <w:ind w:left="6272" w:hanging="180"/>
      </w:pPr>
      <w:rPr>
        <w:rFonts w:hint="default"/>
      </w:rPr>
    </w:lvl>
  </w:abstractNum>
  <w:abstractNum w:abstractNumId="3"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y Wan">
    <w15:presenceInfo w15:providerId="AD" w15:userId="S::lucyw@packt.com::db97003a-82a3-4112-ba8a-ea61a7d5a6ce"/>
  </w15:person>
  <w15:person w15:author="Josh">
    <w15:presenceInfo w15:providerId="None" w15:userId="Josh"/>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mirrorMargins/>
  <w:hideSpellingErrors/>
  <w:hideGrammaticalErrors/>
  <w:proofState w:spelling="clean" w:grammar="clean"/>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NqoFAN77Vj0tAAAA"/>
  </w:docVars>
  <w:rsids>
    <w:rsidRoot w:val="009D0F10"/>
    <w:rsid w:val="0000165C"/>
    <w:rsid w:val="00001839"/>
    <w:rsid w:val="00010BDA"/>
    <w:rsid w:val="00020412"/>
    <w:rsid w:val="000239C8"/>
    <w:rsid w:val="00032A13"/>
    <w:rsid w:val="00045334"/>
    <w:rsid w:val="00045780"/>
    <w:rsid w:val="00047CA9"/>
    <w:rsid w:val="00050344"/>
    <w:rsid w:val="0005479A"/>
    <w:rsid w:val="00055AEC"/>
    <w:rsid w:val="000658AF"/>
    <w:rsid w:val="00066A8A"/>
    <w:rsid w:val="00067918"/>
    <w:rsid w:val="00073685"/>
    <w:rsid w:val="00073932"/>
    <w:rsid w:val="00073F55"/>
    <w:rsid w:val="00075B2F"/>
    <w:rsid w:val="00075C63"/>
    <w:rsid w:val="00076D04"/>
    <w:rsid w:val="000770CB"/>
    <w:rsid w:val="000777F3"/>
    <w:rsid w:val="00081400"/>
    <w:rsid w:val="00090DAB"/>
    <w:rsid w:val="00094E9B"/>
    <w:rsid w:val="0009626B"/>
    <w:rsid w:val="000A3032"/>
    <w:rsid w:val="000A65BA"/>
    <w:rsid w:val="000B2556"/>
    <w:rsid w:val="000C2566"/>
    <w:rsid w:val="000C25F4"/>
    <w:rsid w:val="000C33C5"/>
    <w:rsid w:val="000C7A25"/>
    <w:rsid w:val="000D5106"/>
    <w:rsid w:val="000D669F"/>
    <w:rsid w:val="000E0EC2"/>
    <w:rsid w:val="000F104F"/>
    <w:rsid w:val="000F3027"/>
    <w:rsid w:val="000F3458"/>
    <w:rsid w:val="000F5B6C"/>
    <w:rsid w:val="000F7437"/>
    <w:rsid w:val="00101831"/>
    <w:rsid w:val="0010439A"/>
    <w:rsid w:val="00106996"/>
    <w:rsid w:val="001107DD"/>
    <w:rsid w:val="00111A20"/>
    <w:rsid w:val="00113B76"/>
    <w:rsid w:val="00124D6B"/>
    <w:rsid w:val="00126DF1"/>
    <w:rsid w:val="00132DF2"/>
    <w:rsid w:val="001368ED"/>
    <w:rsid w:val="00144790"/>
    <w:rsid w:val="00146562"/>
    <w:rsid w:val="001505D2"/>
    <w:rsid w:val="00150978"/>
    <w:rsid w:val="001526F2"/>
    <w:rsid w:val="00163955"/>
    <w:rsid w:val="001668A3"/>
    <w:rsid w:val="00167446"/>
    <w:rsid w:val="001737B4"/>
    <w:rsid w:val="00174AC7"/>
    <w:rsid w:val="00175175"/>
    <w:rsid w:val="00184921"/>
    <w:rsid w:val="00191844"/>
    <w:rsid w:val="00194366"/>
    <w:rsid w:val="00194881"/>
    <w:rsid w:val="00195AF9"/>
    <w:rsid w:val="001A1A7A"/>
    <w:rsid w:val="001A2302"/>
    <w:rsid w:val="001A24DF"/>
    <w:rsid w:val="001A34DF"/>
    <w:rsid w:val="001A7AB0"/>
    <w:rsid w:val="001B08E0"/>
    <w:rsid w:val="001B580F"/>
    <w:rsid w:val="001C1D67"/>
    <w:rsid w:val="001D1DA9"/>
    <w:rsid w:val="001D5E4B"/>
    <w:rsid w:val="001D7404"/>
    <w:rsid w:val="001E380B"/>
    <w:rsid w:val="001E672D"/>
    <w:rsid w:val="001F13C0"/>
    <w:rsid w:val="001F1BFF"/>
    <w:rsid w:val="001F21DA"/>
    <w:rsid w:val="001F49C2"/>
    <w:rsid w:val="00200DF5"/>
    <w:rsid w:val="0020140A"/>
    <w:rsid w:val="00204611"/>
    <w:rsid w:val="00204A56"/>
    <w:rsid w:val="00205AD0"/>
    <w:rsid w:val="002076A8"/>
    <w:rsid w:val="00212732"/>
    <w:rsid w:val="00213E51"/>
    <w:rsid w:val="00214A2B"/>
    <w:rsid w:val="00214C5A"/>
    <w:rsid w:val="00217379"/>
    <w:rsid w:val="0022146D"/>
    <w:rsid w:val="00223080"/>
    <w:rsid w:val="00223739"/>
    <w:rsid w:val="00231F3C"/>
    <w:rsid w:val="00237512"/>
    <w:rsid w:val="00237BCC"/>
    <w:rsid w:val="002432CE"/>
    <w:rsid w:val="00243CA7"/>
    <w:rsid w:val="002475BC"/>
    <w:rsid w:val="00253E16"/>
    <w:rsid w:val="002545E2"/>
    <w:rsid w:val="00256161"/>
    <w:rsid w:val="002659A8"/>
    <w:rsid w:val="00267AAA"/>
    <w:rsid w:val="00267E10"/>
    <w:rsid w:val="002714CC"/>
    <w:rsid w:val="00272521"/>
    <w:rsid w:val="00272856"/>
    <w:rsid w:val="00272D3F"/>
    <w:rsid w:val="00275E3F"/>
    <w:rsid w:val="00277147"/>
    <w:rsid w:val="002815A0"/>
    <w:rsid w:val="00286C78"/>
    <w:rsid w:val="00294783"/>
    <w:rsid w:val="002A6948"/>
    <w:rsid w:val="002B26E1"/>
    <w:rsid w:val="002B6759"/>
    <w:rsid w:val="002B701D"/>
    <w:rsid w:val="002C1CA7"/>
    <w:rsid w:val="002C3CBD"/>
    <w:rsid w:val="002C3F2F"/>
    <w:rsid w:val="002D54C9"/>
    <w:rsid w:val="002D65B3"/>
    <w:rsid w:val="002E3EC6"/>
    <w:rsid w:val="002E3EEC"/>
    <w:rsid w:val="002E4EDA"/>
    <w:rsid w:val="002F11B7"/>
    <w:rsid w:val="00303EBA"/>
    <w:rsid w:val="003078B7"/>
    <w:rsid w:val="00310BCB"/>
    <w:rsid w:val="0031456B"/>
    <w:rsid w:val="00314693"/>
    <w:rsid w:val="00323D1A"/>
    <w:rsid w:val="00323E71"/>
    <w:rsid w:val="003265D0"/>
    <w:rsid w:val="00332C98"/>
    <w:rsid w:val="00334DD1"/>
    <w:rsid w:val="003400F0"/>
    <w:rsid w:val="003402E9"/>
    <w:rsid w:val="0034545F"/>
    <w:rsid w:val="0034776E"/>
    <w:rsid w:val="0035434D"/>
    <w:rsid w:val="003644D3"/>
    <w:rsid w:val="00365B21"/>
    <w:rsid w:val="00377E5C"/>
    <w:rsid w:val="00380433"/>
    <w:rsid w:val="00382BFD"/>
    <w:rsid w:val="00384370"/>
    <w:rsid w:val="00387591"/>
    <w:rsid w:val="003A3B8B"/>
    <w:rsid w:val="003B2FFB"/>
    <w:rsid w:val="003B39F6"/>
    <w:rsid w:val="003B67E4"/>
    <w:rsid w:val="003C514B"/>
    <w:rsid w:val="003C6938"/>
    <w:rsid w:val="003C76D0"/>
    <w:rsid w:val="003E07A6"/>
    <w:rsid w:val="003E07EB"/>
    <w:rsid w:val="003E0EDE"/>
    <w:rsid w:val="003E4E45"/>
    <w:rsid w:val="003F186D"/>
    <w:rsid w:val="003F1E67"/>
    <w:rsid w:val="003F2F41"/>
    <w:rsid w:val="003F3F43"/>
    <w:rsid w:val="003F607E"/>
    <w:rsid w:val="00400740"/>
    <w:rsid w:val="004008BB"/>
    <w:rsid w:val="00405500"/>
    <w:rsid w:val="00412D57"/>
    <w:rsid w:val="00414032"/>
    <w:rsid w:val="0041775B"/>
    <w:rsid w:val="00421A8C"/>
    <w:rsid w:val="00431303"/>
    <w:rsid w:val="004332E9"/>
    <w:rsid w:val="00434CD1"/>
    <w:rsid w:val="00441073"/>
    <w:rsid w:val="00445C12"/>
    <w:rsid w:val="0045340A"/>
    <w:rsid w:val="00454A93"/>
    <w:rsid w:val="00456F02"/>
    <w:rsid w:val="00457410"/>
    <w:rsid w:val="00462ED2"/>
    <w:rsid w:val="0046674D"/>
    <w:rsid w:val="004704BB"/>
    <w:rsid w:val="004720F0"/>
    <w:rsid w:val="0049044F"/>
    <w:rsid w:val="00491DC0"/>
    <w:rsid w:val="00491F38"/>
    <w:rsid w:val="00494549"/>
    <w:rsid w:val="004974A3"/>
    <w:rsid w:val="004A06E6"/>
    <w:rsid w:val="004A67B7"/>
    <w:rsid w:val="004A6EEE"/>
    <w:rsid w:val="004B1A3E"/>
    <w:rsid w:val="004B4C56"/>
    <w:rsid w:val="004B5F74"/>
    <w:rsid w:val="004C07C9"/>
    <w:rsid w:val="004C0854"/>
    <w:rsid w:val="004C42D0"/>
    <w:rsid w:val="004C7638"/>
    <w:rsid w:val="004D3E58"/>
    <w:rsid w:val="004D6912"/>
    <w:rsid w:val="004E2153"/>
    <w:rsid w:val="004E3603"/>
    <w:rsid w:val="004E3D63"/>
    <w:rsid w:val="004E4EBC"/>
    <w:rsid w:val="004E5F49"/>
    <w:rsid w:val="004F07B7"/>
    <w:rsid w:val="004F3CAE"/>
    <w:rsid w:val="004F469D"/>
    <w:rsid w:val="004F5CF6"/>
    <w:rsid w:val="004F72A1"/>
    <w:rsid w:val="005020AB"/>
    <w:rsid w:val="00502530"/>
    <w:rsid w:val="00504710"/>
    <w:rsid w:val="005069A4"/>
    <w:rsid w:val="005121DA"/>
    <w:rsid w:val="0051282F"/>
    <w:rsid w:val="00515BB6"/>
    <w:rsid w:val="00517871"/>
    <w:rsid w:val="00520162"/>
    <w:rsid w:val="0052016E"/>
    <w:rsid w:val="005201F9"/>
    <w:rsid w:val="005243C1"/>
    <w:rsid w:val="00524C29"/>
    <w:rsid w:val="00531738"/>
    <w:rsid w:val="0053210E"/>
    <w:rsid w:val="00541F49"/>
    <w:rsid w:val="00545DAC"/>
    <w:rsid w:val="00545F9C"/>
    <w:rsid w:val="00550798"/>
    <w:rsid w:val="00554E34"/>
    <w:rsid w:val="00564B96"/>
    <w:rsid w:val="005675EB"/>
    <w:rsid w:val="00567E5B"/>
    <w:rsid w:val="00577255"/>
    <w:rsid w:val="00580C11"/>
    <w:rsid w:val="00581543"/>
    <w:rsid w:val="00582EAB"/>
    <w:rsid w:val="00582EC2"/>
    <w:rsid w:val="005871F0"/>
    <w:rsid w:val="005873D3"/>
    <w:rsid w:val="00591D3F"/>
    <w:rsid w:val="00592104"/>
    <w:rsid w:val="00592FBF"/>
    <w:rsid w:val="005934DA"/>
    <w:rsid w:val="005A0FB9"/>
    <w:rsid w:val="005A217D"/>
    <w:rsid w:val="005A21C3"/>
    <w:rsid w:val="005A3354"/>
    <w:rsid w:val="005B5945"/>
    <w:rsid w:val="005B68D2"/>
    <w:rsid w:val="005B7418"/>
    <w:rsid w:val="005C0E91"/>
    <w:rsid w:val="005C1C25"/>
    <w:rsid w:val="005C1F52"/>
    <w:rsid w:val="005C3C13"/>
    <w:rsid w:val="005D12DF"/>
    <w:rsid w:val="005D4D29"/>
    <w:rsid w:val="005D5C90"/>
    <w:rsid w:val="005E52D9"/>
    <w:rsid w:val="005E7620"/>
    <w:rsid w:val="006020BA"/>
    <w:rsid w:val="00607362"/>
    <w:rsid w:val="00612E08"/>
    <w:rsid w:val="00612FED"/>
    <w:rsid w:val="006170A7"/>
    <w:rsid w:val="006175EE"/>
    <w:rsid w:val="00621AD1"/>
    <w:rsid w:val="0062281A"/>
    <w:rsid w:val="006234EB"/>
    <w:rsid w:val="006243B0"/>
    <w:rsid w:val="00624E47"/>
    <w:rsid w:val="0062761D"/>
    <w:rsid w:val="00631AC2"/>
    <w:rsid w:val="00631CBF"/>
    <w:rsid w:val="0063580A"/>
    <w:rsid w:val="0064602C"/>
    <w:rsid w:val="00647187"/>
    <w:rsid w:val="00650D01"/>
    <w:rsid w:val="00651A5C"/>
    <w:rsid w:val="00653C0E"/>
    <w:rsid w:val="0065588C"/>
    <w:rsid w:val="0065798C"/>
    <w:rsid w:val="006639D5"/>
    <w:rsid w:val="00665E84"/>
    <w:rsid w:val="00674114"/>
    <w:rsid w:val="00677BDC"/>
    <w:rsid w:val="0068284C"/>
    <w:rsid w:val="006836AA"/>
    <w:rsid w:val="00684E4B"/>
    <w:rsid w:val="0069058A"/>
    <w:rsid w:val="006A10EB"/>
    <w:rsid w:val="006A2B22"/>
    <w:rsid w:val="006A32A4"/>
    <w:rsid w:val="006A35E1"/>
    <w:rsid w:val="006B04C6"/>
    <w:rsid w:val="006B4E68"/>
    <w:rsid w:val="006D1CD5"/>
    <w:rsid w:val="006D38BA"/>
    <w:rsid w:val="006D4C02"/>
    <w:rsid w:val="006D6505"/>
    <w:rsid w:val="006E1EEE"/>
    <w:rsid w:val="006E6DE8"/>
    <w:rsid w:val="006F29D6"/>
    <w:rsid w:val="006F75DF"/>
    <w:rsid w:val="006F7DD8"/>
    <w:rsid w:val="00701C23"/>
    <w:rsid w:val="00704619"/>
    <w:rsid w:val="007076C9"/>
    <w:rsid w:val="00707CF5"/>
    <w:rsid w:val="00721526"/>
    <w:rsid w:val="0072170B"/>
    <w:rsid w:val="00723BE1"/>
    <w:rsid w:val="007241C5"/>
    <w:rsid w:val="00727146"/>
    <w:rsid w:val="00730615"/>
    <w:rsid w:val="00732F7B"/>
    <w:rsid w:val="00737B95"/>
    <w:rsid w:val="00741CC2"/>
    <w:rsid w:val="00743848"/>
    <w:rsid w:val="00745293"/>
    <w:rsid w:val="007461E6"/>
    <w:rsid w:val="00752F28"/>
    <w:rsid w:val="00754F2E"/>
    <w:rsid w:val="00757F26"/>
    <w:rsid w:val="00760795"/>
    <w:rsid w:val="00764324"/>
    <w:rsid w:val="007670F8"/>
    <w:rsid w:val="00767324"/>
    <w:rsid w:val="00770F52"/>
    <w:rsid w:val="0077398D"/>
    <w:rsid w:val="0077510A"/>
    <w:rsid w:val="007764C9"/>
    <w:rsid w:val="00780EA5"/>
    <w:rsid w:val="0078421A"/>
    <w:rsid w:val="00784F5C"/>
    <w:rsid w:val="00791D21"/>
    <w:rsid w:val="0079371A"/>
    <w:rsid w:val="00793D5C"/>
    <w:rsid w:val="00794592"/>
    <w:rsid w:val="00797CAC"/>
    <w:rsid w:val="007A355F"/>
    <w:rsid w:val="007B231D"/>
    <w:rsid w:val="007B35BE"/>
    <w:rsid w:val="007B4BF1"/>
    <w:rsid w:val="007B5252"/>
    <w:rsid w:val="007B77DB"/>
    <w:rsid w:val="007C0752"/>
    <w:rsid w:val="007C2DB2"/>
    <w:rsid w:val="007C342D"/>
    <w:rsid w:val="007C695F"/>
    <w:rsid w:val="007D312A"/>
    <w:rsid w:val="007D38FF"/>
    <w:rsid w:val="007D51FC"/>
    <w:rsid w:val="007E39AA"/>
    <w:rsid w:val="007E4034"/>
    <w:rsid w:val="007E5371"/>
    <w:rsid w:val="007E5CB1"/>
    <w:rsid w:val="007F2AA6"/>
    <w:rsid w:val="007F3B46"/>
    <w:rsid w:val="007F525F"/>
    <w:rsid w:val="00800D85"/>
    <w:rsid w:val="00805B83"/>
    <w:rsid w:val="00806361"/>
    <w:rsid w:val="0080731C"/>
    <w:rsid w:val="00807AA7"/>
    <w:rsid w:val="00815346"/>
    <w:rsid w:val="00816437"/>
    <w:rsid w:val="00822804"/>
    <w:rsid w:val="008229AA"/>
    <w:rsid w:val="00825318"/>
    <w:rsid w:val="00826F5C"/>
    <w:rsid w:val="00827FC2"/>
    <w:rsid w:val="008369E1"/>
    <w:rsid w:val="008419BC"/>
    <w:rsid w:val="0084342B"/>
    <w:rsid w:val="0084510F"/>
    <w:rsid w:val="008525AE"/>
    <w:rsid w:val="008544E1"/>
    <w:rsid w:val="00860933"/>
    <w:rsid w:val="00863CF7"/>
    <w:rsid w:val="00864E9A"/>
    <w:rsid w:val="00867D28"/>
    <w:rsid w:val="008738E9"/>
    <w:rsid w:val="00883C0D"/>
    <w:rsid w:val="0088666A"/>
    <w:rsid w:val="008875C4"/>
    <w:rsid w:val="00890B9A"/>
    <w:rsid w:val="00895EE8"/>
    <w:rsid w:val="00896C3A"/>
    <w:rsid w:val="008A0450"/>
    <w:rsid w:val="008A2B55"/>
    <w:rsid w:val="008A2F65"/>
    <w:rsid w:val="008B136D"/>
    <w:rsid w:val="008B4565"/>
    <w:rsid w:val="008B682B"/>
    <w:rsid w:val="008B7314"/>
    <w:rsid w:val="008B77D3"/>
    <w:rsid w:val="008D032A"/>
    <w:rsid w:val="008D15E3"/>
    <w:rsid w:val="008D3D81"/>
    <w:rsid w:val="008D3E10"/>
    <w:rsid w:val="008D54F6"/>
    <w:rsid w:val="008D59C9"/>
    <w:rsid w:val="008E15DB"/>
    <w:rsid w:val="008E500B"/>
    <w:rsid w:val="008E5144"/>
    <w:rsid w:val="008E634D"/>
    <w:rsid w:val="008E6477"/>
    <w:rsid w:val="008E7891"/>
    <w:rsid w:val="008F4343"/>
    <w:rsid w:val="008F6075"/>
    <w:rsid w:val="008F636D"/>
    <w:rsid w:val="00905CD8"/>
    <w:rsid w:val="009068CC"/>
    <w:rsid w:val="00911CCD"/>
    <w:rsid w:val="00916E34"/>
    <w:rsid w:val="00917E48"/>
    <w:rsid w:val="00925454"/>
    <w:rsid w:val="009336B7"/>
    <w:rsid w:val="00936582"/>
    <w:rsid w:val="0094219E"/>
    <w:rsid w:val="00945AE4"/>
    <w:rsid w:val="009463C6"/>
    <w:rsid w:val="00952699"/>
    <w:rsid w:val="00954D0E"/>
    <w:rsid w:val="00960D63"/>
    <w:rsid w:val="00964CE2"/>
    <w:rsid w:val="009738B1"/>
    <w:rsid w:val="0098498E"/>
    <w:rsid w:val="00985170"/>
    <w:rsid w:val="00996809"/>
    <w:rsid w:val="009A4919"/>
    <w:rsid w:val="009A4D4F"/>
    <w:rsid w:val="009B047D"/>
    <w:rsid w:val="009B1FDE"/>
    <w:rsid w:val="009B2D3A"/>
    <w:rsid w:val="009C0F64"/>
    <w:rsid w:val="009C1265"/>
    <w:rsid w:val="009C40E2"/>
    <w:rsid w:val="009C7465"/>
    <w:rsid w:val="009D0F10"/>
    <w:rsid w:val="009D1E85"/>
    <w:rsid w:val="009D2813"/>
    <w:rsid w:val="009D3121"/>
    <w:rsid w:val="009D56F1"/>
    <w:rsid w:val="009D6DF8"/>
    <w:rsid w:val="009D7B5E"/>
    <w:rsid w:val="009E0DD5"/>
    <w:rsid w:val="009E47AE"/>
    <w:rsid w:val="009E723B"/>
    <w:rsid w:val="00A01A72"/>
    <w:rsid w:val="00A11A7A"/>
    <w:rsid w:val="00A12471"/>
    <w:rsid w:val="00A23B2E"/>
    <w:rsid w:val="00A24171"/>
    <w:rsid w:val="00A264AE"/>
    <w:rsid w:val="00A30048"/>
    <w:rsid w:val="00A42320"/>
    <w:rsid w:val="00A4504F"/>
    <w:rsid w:val="00A54874"/>
    <w:rsid w:val="00A56A2D"/>
    <w:rsid w:val="00A62151"/>
    <w:rsid w:val="00A64394"/>
    <w:rsid w:val="00A711CA"/>
    <w:rsid w:val="00A715F5"/>
    <w:rsid w:val="00A75A5D"/>
    <w:rsid w:val="00A835A1"/>
    <w:rsid w:val="00A91C7A"/>
    <w:rsid w:val="00A929E5"/>
    <w:rsid w:val="00A94A8D"/>
    <w:rsid w:val="00A95E3E"/>
    <w:rsid w:val="00A97066"/>
    <w:rsid w:val="00AA5AF3"/>
    <w:rsid w:val="00AA6C80"/>
    <w:rsid w:val="00AB051C"/>
    <w:rsid w:val="00AB2607"/>
    <w:rsid w:val="00AB5AAA"/>
    <w:rsid w:val="00AC036B"/>
    <w:rsid w:val="00AC2059"/>
    <w:rsid w:val="00AC2AA1"/>
    <w:rsid w:val="00AC6ADA"/>
    <w:rsid w:val="00AD10B6"/>
    <w:rsid w:val="00AD1D4D"/>
    <w:rsid w:val="00AD2732"/>
    <w:rsid w:val="00AD5639"/>
    <w:rsid w:val="00AE0069"/>
    <w:rsid w:val="00AE0E6D"/>
    <w:rsid w:val="00AE445E"/>
    <w:rsid w:val="00AE586A"/>
    <w:rsid w:val="00AF4066"/>
    <w:rsid w:val="00AF7F21"/>
    <w:rsid w:val="00B058FA"/>
    <w:rsid w:val="00B06AB9"/>
    <w:rsid w:val="00B07D8B"/>
    <w:rsid w:val="00B10920"/>
    <w:rsid w:val="00B117F6"/>
    <w:rsid w:val="00B14359"/>
    <w:rsid w:val="00B25DF4"/>
    <w:rsid w:val="00B30419"/>
    <w:rsid w:val="00B33D7B"/>
    <w:rsid w:val="00B44712"/>
    <w:rsid w:val="00B52F18"/>
    <w:rsid w:val="00B557D7"/>
    <w:rsid w:val="00B6022A"/>
    <w:rsid w:val="00B6485F"/>
    <w:rsid w:val="00B64CAC"/>
    <w:rsid w:val="00B70A33"/>
    <w:rsid w:val="00B70C10"/>
    <w:rsid w:val="00B75F98"/>
    <w:rsid w:val="00B761AD"/>
    <w:rsid w:val="00B8081E"/>
    <w:rsid w:val="00B8150D"/>
    <w:rsid w:val="00B9157E"/>
    <w:rsid w:val="00B92E65"/>
    <w:rsid w:val="00B93D8A"/>
    <w:rsid w:val="00B948FB"/>
    <w:rsid w:val="00B97DB6"/>
    <w:rsid w:val="00BA1B57"/>
    <w:rsid w:val="00BA37C9"/>
    <w:rsid w:val="00BB51B9"/>
    <w:rsid w:val="00BC231B"/>
    <w:rsid w:val="00BC26F8"/>
    <w:rsid w:val="00BC2ABC"/>
    <w:rsid w:val="00BC2D5C"/>
    <w:rsid w:val="00BC559E"/>
    <w:rsid w:val="00BD0F07"/>
    <w:rsid w:val="00BE10ED"/>
    <w:rsid w:val="00BE333F"/>
    <w:rsid w:val="00BE3664"/>
    <w:rsid w:val="00BE6190"/>
    <w:rsid w:val="00BF447C"/>
    <w:rsid w:val="00BF6FA1"/>
    <w:rsid w:val="00C03E04"/>
    <w:rsid w:val="00C07891"/>
    <w:rsid w:val="00C1229E"/>
    <w:rsid w:val="00C14751"/>
    <w:rsid w:val="00C2117F"/>
    <w:rsid w:val="00C276BD"/>
    <w:rsid w:val="00C27A58"/>
    <w:rsid w:val="00C30071"/>
    <w:rsid w:val="00C358C3"/>
    <w:rsid w:val="00C36172"/>
    <w:rsid w:val="00C361D0"/>
    <w:rsid w:val="00C37676"/>
    <w:rsid w:val="00C41783"/>
    <w:rsid w:val="00C502B7"/>
    <w:rsid w:val="00C55532"/>
    <w:rsid w:val="00C56195"/>
    <w:rsid w:val="00C569CD"/>
    <w:rsid w:val="00C5796E"/>
    <w:rsid w:val="00C61350"/>
    <w:rsid w:val="00C747C7"/>
    <w:rsid w:val="00C76DF9"/>
    <w:rsid w:val="00C808C7"/>
    <w:rsid w:val="00C82C9B"/>
    <w:rsid w:val="00C833C1"/>
    <w:rsid w:val="00C837A4"/>
    <w:rsid w:val="00C85588"/>
    <w:rsid w:val="00C85D48"/>
    <w:rsid w:val="00C9597B"/>
    <w:rsid w:val="00C95A94"/>
    <w:rsid w:val="00CB00A3"/>
    <w:rsid w:val="00CB1154"/>
    <w:rsid w:val="00CB354E"/>
    <w:rsid w:val="00CB5119"/>
    <w:rsid w:val="00CC1E97"/>
    <w:rsid w:val="00CC3A31"/>
    <w:rsid w:val="00CC50D8"/>
    <w:rsid w:val="00CD2406"/>
    <w:rsid w:val="00CD5C48"/>
    <w:rsid w:val="00CD61B7"/>
    <w:rsid w:val="00CD62DC"/>
    <w:rsid w:val="00CE70FA"/>
    <w:rsid w:val="00CE7C67"/>
    <w:rsid w:val="00CF12A8"/>
    <w:rsid w:val="00CF45ED"/>
    <w:rsid w:val="00CF662E"/>
    <w:rsid w:val="00D02B3C"/>
    <w:rsid w:val="00D048C6"/>
    <w:rsid w:val="00D04AEA"/>
    <w:rsid w:val="00D11A03"/>
    <w:rsid w:val="00D13378"/>
    <w:rsid w:val="00D1472C"/>
    <w:rsid w:val="00D16178"/>
    <w:rsid w:val="00D16BCF"/>
    <w:rsid w:val="00D17028"/>
    <w:rsid w:val="00D31D44"/>
    <w:rsid w:val="00D32B8A"/>
    <w:rsid w:val="00D35FD6"/>
    <w:rsid w:val="00D374CB"/>
    <w:rsid w:val="00D4078B"/>
    <w:rsid w:val="00D44210"/>
    <w:rsid w:val="00D50511"/>
    <w:rsid w:val="00D5365E"/>
    <w:rsid w:val="00D5389D"/>
    <w:rsid w:val="00D53AD1"/>
    <w:rsid w:val="00D55B96"/>
    <w:rsid w:val="00D560A0"/>
    <w:rsid w:val="00D5665C"/>
    <w:rsid w:val="00D568D0"/>
    <w:rsid w:val="00D57784"/>
    <w:rsid w:val="00D579C2"/>
    <w:rsid w:val="00D63A49"/>
    <w:rsid w:val="00D673D9"/>
    <w:rsid w:val="00D6761B"/>
    <w:rsid w:val="00D72DED"/>
    <w:rsid w:val="00D752E1"/>
    <w:rsid w:val="00D76F67"/>
    <w:rsid w:val="00D831F6"/>
    <w:rsid w:val="00D97066"/>
    <w:rsid w:val="00DA074A"/>
    <w:rsid w:val="00DA14F8"/>
    <w:rsid w:val="00DA410F"/>
    <w:rsid w:val="00DA6B46"/>
    <w:rsid w:val="00DB0B85"/>
    <w:rsid w:val="00DB2DC9"/>
    <w:rsid w:val="00DB3E32"/>
    <w:rsid w:val="00DB7E58"/>
    <w:rsid w:val="00DC1099"/>
    <w:rsid w:val="00DC48D6"/>
    <w:rsid w:val="00DD67DB"/>
    <w:rsid w:val="00DE2766"/>
    <w:rsid w:val="00DE3D80"/>
    <w:rsid w:val="00DF194B"/>
    <w:rsid w:val="00DF314C"/>
    <w:rsid w:val="00DF6D0F"/>
    <w:rsid w:val="00E0000A"/>
    <w:rsid w:val="00E00FCB"/>
    <w:rsid w:val="00E0160B"/>
    <w:rsid w:val="00E03036"/>
    <w:rsid w:val="00E05393"/>
    <w:rsid w:val="00E11EE7"/>
    <w:rsid w:val="00E12F60"/>
    <w:rsid w:val="00E20C1B"/>
    <w:rsid w:val="00E270CF"/>
    <w:rsid w:val="00E37831"/>
    <w:rsid w:val="00E40278"/>
    <w:rsid w:val="00E426EA"/>
    <w:rsid w:val="00E4455E"/>
    <w:rsid w:val="00E46A03"/>
    <w:rsid w:val="00E524E0"/>
    <w:rsid w:val="00E56911"/>
    <w:rsid w:val="00E57A3D"/>
    <w:rsid w:val="00E607BB"/>
    <w:rsid w:val="00E6088C"/>
    <w:rsid w:val="00E60FA6"/>
    <w:rsid w:val="00E632D5"/>
    <w:rsid w:val="00E63883"/>
    <w:rsid w:val="00E64798"/>
    <w:rsid w:val="00E67146"/>
    <w:rsid w:val="00E7086A"/>
    <w:rsid w:val="00E71B64"/>
    <w:rsid w:val="00E73D95"/>
    <w:rsid w:val="00E7519B"/>
    <w:rsid w:val="00E753A8"/>
    <w:rsid w:val="00E770AE"/>
    <w:rsid w:val="00E770B7"/>
    <w:rsid w:val="00E771FD"/>
    <w:rsid w:val="00E81E42"/>
    <w:rsid w:val="00E824F6"/>
    <w:rsid w:val="00E94376"/>
    <w:rsid w:val="00E95F08"/>
    <w:rsid w:val="00E95F70"/>
    <w:rsid w:val="00E96278"/>
    <w:rsid w:val="00EA339D"/>
    <w:rsid w:val="00EA3FFD"/>
    <w:rsid w:val="00EB0E99"/>
    <w:rsid w:val="00EB4193"/>
    <w:rsid w:val="00EB74CE"/>
    <w:rsid w:val="00EB781C"/>
    <w:rsid w:val="00EC03C6"/>
    <w:rsid w:val="00EC51BD"/>
    <w:rsid w:val="00EC653F"/>
    <w:rsid w:val="00EE173B"/>
    <w:rsid w:val="00EE266C"/>
    <w:rsid w:val="00EE3136"/>
    <w:rsid w:val="00EE5718"/>
    <w:rsid w:val="00EF2438"/>
    <w:rsid w:val="00EF4303"/>
    <w:rsid w:val="00EF4648"/>
    <w:rsid w:val="00EF7E4C"/>
    <w:rsid w:val="00F0585A"/>
    <w:rsid w:val="00F07D69"/>
    <w:rsid w:val="00F15B6C"/>
    <w:rsid w:val="00F16A62"/>
    <w:rsid w:val="00F176B3"/>
    <w:rsid w:val="00F21062"/>
    <w:rsid w:val="00F2177C"/>
    <w:rsid w:val="00F21990"/>
    <w:rsid w:val="00F22396"/>
    <w:rsid w:val="00F22570"/>
    <w:rsid w:val="00F26728"/>
    <w:rsid w:val="00F3006F"/>
    <w:rsid w:val="00F33F3F"/>
    <w:rsid w:val="00F36C54"/>
    <w:rsid w:val="00F42850"/>
    <w:rsid w:val="00F42D40"/>
    <w:rsid w:val="00F435E0"/>
    <w:rsid w:val="00F43C4E"/>
    <w:rsid w:val="00F45F1B"/>
    <w:rsid w:val="00F469AC"/>
    <w:rsid w:val="00F51742"/>
    <w:rsid w:val="00F55237"/>
    <w:rsid w:val="00F55968"/>
    <w:rsid w:val="00F56D2B"/>
    <w:rsid w:val="00F62C50"/>
    <w:rsid w:val="00F72DC0"/>
    <w:rsid w:val="00F74763"/>
    <w:rsid w:val="00F76727"/>
    <w:rsid w:val="00F80208"/>
    <w:rsid w:val="00F822F8"/>
    <w:rsid w:val="00F82EDC"/>
    <w:rsid w:val="00F84B85"/>
    <w:rsid w:val="00F97ACA"/>
    <w:rsid w:val="00FA1BF8"/>
    <w:rsid w:val="00FA27E6"/>
    <w:rsid w:val="00FA305B"/>
    <w:rsid w:val="00FA30D6"/>
    <w:rsid w:val="00FA6500"/>
    <w:rsid w:val="00FB521A"/>
    <w:rsid w:val="00FB5A21"/>
    <w:rsid w:val="00FB64E8"/>
    <w:rsid w:val="00FB7B05"/>
    <w:rsid w:val="00FC0786"/>
    <w:rsid w:val="00FC07BC"/>
    <w:rsid w:val="00FC1996"/>
    <w:rsid w:val="00FC4A1D"/>
    <w:rsid w:val="00FD373E"/>
    <w:rsid w:val="00FE06BB"/>
    <w:rsid w:val="00FE1B8D"/>
    <w:rsid w:val="00FE23BE"/>
    <w:rsid w:val="00FE3187"/>
    <w:rsid w:val="00FE353A"/>
    <w:rsid w:val="00FE35AD"/>
    <w:rsid w:val="00FE57AA"/>
    <w:rsid w:val="00FE5A70"/>
    <w:rsid w:val="00FE6BDE"/>
    <w:rsid w:val="00FF5B0B"/>
    <w:rsid w:val="00FF7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358930AD-EB41-465F-BE80-5E9CCACBE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61AD"/>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autoRedefine/>
    <w:uiPriority w:val="99"/>
    <w:qFormat/>
    <w:rsid w:val="006243B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unhideWhenUsed/>
    <w:rsid w:val="00C41783"/>
    <w:rPr>
      <w:sz w:val="20"/>
      <w:szCs w:val="20"/>
    </w:rPr>
  </w:style>
  <w:style w:type="character" w:customStyle="1" w:styleId="CommentTextChar">
    <w:name w:val="Comment Text Char"/>
    <w:basedOn w:val="DefaultParagraphFont"/>
    <w:link w:val="CommentText"/>
    <w:uiPriority w:val="99"/>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styleId="Header">
    <w:name w:val="header"/>
    <w:basedOn w:val="Normal"/>
    <w:link w:val="HeaderChar"/>
    <w:uiPriority w:val="99"/>
    <w:unhideWhenUsed/>
    <w:rsid w:val="00DB2DC9"/>
    <w:pPr>
      <w:tabs>
        <w:tab w:val="center" w:pos="4513"/>
        <w:tab w:val="right" w:pos="9026"/>
      </w:tabs>
      <w:spacing w:after="0"/>
    </w:pPr>
  </w:style>
  <w:style w:type="character" w:customStyle="1" w:styleId="HeaderChar">
    <w:name w:val="Header Char"/>
    <w:basedOn w:val="DefaultParagraphFont"/>
    <w:link w:val="Header"/>
    <w:uiPriority w:val="99"/>
    <w:rsid w:val="00DB2DC9"/>
    <w:rPr>
      <w:rFonts w:ascii="Times New Roman" w:eastAsia="Times New Roman" w:hAnsi="Times New Roman" w:cs="Times New Roman"/>
      <w:szCs w:val="24"/>
      <w:lang w:val="en-US"/>
    </w:rPr>
  </w:style>
  <w:style w:type="paragraph" w:styleId="Footer">
    <w:name w:val="footer"/>
    <w:basedOn w:val="Normal"/>
    <w:link w:val="FooterChar"/>
    <w:uiPriority w:val="99"/>
    <w:unhideWhenUsed/>
    <w:rsid w:val="00DB2DC9"/>
    <w:pPr>
      <w:tabs>
        <w:tab w:val="center" w:pos="4513"/>
        <w:tab w:val="right" w:pos="9026"/>
      </w:tabs>
      <w:spacing w:after="0"/>
    </w:pPr>
  </w:style>
  <w:style w:type="character" w:customStyle="1" w:styleId="FooterChar">
    <w:name w:val="Footer Char"/>
    <w:basedOn w:val="DefaultParagraphFont"/>
    <w:link w:val="Footer"/>
    <w:uiPriority w:val="99"/>
    <w:rsid w:val="00DB2DC9"/>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665E84"/>
    <w:rPr>
      <w:color w:val="605E5C"/>
      <w:shd w:val="clear" w:color="auto" w:fill="E1DFDD"/>
    </w:rPr>
  </w:style>
  <w:style w:type="character" w:customStyle="1" w:styleId="fontstyle51">
    <w:name w:val="fontstyle51"/>
    <w:basedOn w:val="DefaultParagraphFont"/>
    <w:rsid w:val="00DD67DB"/>
    <w:rPr>
      <w:rFonts w:ascii="Arial-Black" w:hAnsi="Arial-Black" w:hint="default"/>
      <w:b w:val="0"/>
      <w:bCs w:val="0"/>
      <w:i w:val="0"/>
      <w:iCs w:val="0"/>
      <w:color w:val="000000"/>
      <w:sz w:val="16"/>
      <w:szCs w:val="16"/>
    </w:rPr>
  </w:style>
  <w:style w:type="character" w:customStyle="1" w:styleId="fontstyle61">
    <w:name w:val="fontstyle61"/>
    <w:basedOn w:val="DefaultParagraphFont"/>
    <w:rsid w:val="00C569CD"/>
    <w:rPr>
      <w:rFonts w:ascii="ZapfDingbatsStd" w:hAnsi="ZapfDingbatsStd" w:hint="default"/>
      <w:b w:val="0"/>
      <w:bCs w:val="0"/>
      <w:i w:val="0"/>
      <w:iCs w:val="0"/>
      <w:color w:val="A7A9AC"/>
      <w:sz w:val="12"/>
      <w:szCs w:val="12"/>
    </w:rPr>
  </w:style>
  <w:style w:type="paragraph" w:styleId="EndnoteText">
    <w:name w:val="endnote text"/>
    <w:basedOn w:val="Normal"/>
    <w:link w:val="EndnoteTextChar"/>
    <w:uiPriority w:val="99"/>
    <w:semiHidden/>
    <w:unhideWhenUsed/>
    <w:rsid w:val="00767324"/>
    <w:pPr>
      <w:spacing w:after="0"/>
    </w:pPr>
    <w:rPr>
      <w:sz w:val="20"/>
      <w:szCs w:val="20"/>
    </w:rPr>
  </w:style>
  <w:style w:type="character" w:customStyle="1" w:styleId="EndnoteTextChar">
    <w:name w:val="Endnote Text Char"/>
    <w:basedOn w:val="DefaultParagraphFont"/>
    <w:link w:val="EndnoteText"/>
    <w:uiPriority w:val="99"/>
    <w:semiHidden/>
    <w:rsid w:val="00767324"/>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767324"/>
    <w:rPr>
      <w:vertAlign w:val="superscript"/>
    </w:rPr>
  </w:style>
  <w:style w:type="character" w:customStyle="1" w:styleId="URLPACKT">
    <w:name w:val="URL [PACKT]"/>
    <w:basedOn w:val="CodeInTextPACKT"/>
    <w:qFormat/>
    <w:rsid w:val="00AC036B"/>
    <w:rPr>
      <w:rFonts w:ascii="Lucida Console" w:hAnsi="Lucida Console"/>
      <w:color w:val="0000FF"/>
      <w:sz w:val="19"/>
      <w:szCs w:val="18"/>
    </w:rPr>
  </w:style>
  <w:style w:type="paragraph" w:styleId="Revision">
    <w:name w:val="Revision"/>
    <w:hidden/>
    <w:uiPriority w:val="99"/>
    <w:semiHidden/>
    <w:rsid w:val="00F76727"/>
    <w:pPr>
      <w:spacing w:after="0" w:line="240" w:lineRule="auto"/>
    </w:pPr>
    <w:rPr>
      <w:rFonts w:ascii="Times New Roman" w:eastAsia="Times New Roman" w:hAnsi="Times New Roman" w:cs="Times New Roman"/>
      <w:szCs w:val="24"/>
      <w:lang w:val="en-US"/>
    </w:rPr>
  </w:style>
  <w:style w:type="paragraph" w:customStyle="1" w:styleId="FigureCaptionPACKT">
    <w:name w:val="Figure Caption [PACKT]"/>
    <w:basedOn w:val="FigurePACKT"/>
    <w:autoRedefine/>
    <w:uiPriority w:val="99"/>
    <w:qFormat/>
    <w:rsid w:val="007A355F"/>
    <w:pPr>
      <w:spacing w:before="0" w:after="120"/>
    </w:pPr>
    <w:rPr>
      <w:rFonts w:ascii="Times New Roman" w:hAnsi="Times New Roman" w:cs="Tahoma"/>
      <w:noProof w:val="0"/>
      <w:sz w:val="20"/>
      <w:szCs w:val="16"/>
      <w:lang w:val="en-GB"/>
    </w:rPr>
  </w:style>
  <w:style w:type="character" w:customStyle="1" w:styleId="KeyWordPACKT">
    <w:name w:val="Key Word [PACKT]"/>
    <w:uiPriority w:val="99"/>
    <w:locked/>
    <w:rsid w:val="00905CD8"/>
    <w:rPr>
      <w:b/>
    </w:rPr>
  </w:style>
  <w:style w:type="character" w:customStyle="1" w:styleId="ScreenTextPACKT">
    <w:name w:val="Screen Text [PACKT]"/>
    <w:uiPriority w:val="99"/>
    <w:locked/>
    <w:rsid w:val="00BD0F07"/>
    <w:rPr>
      <w:rFonts w:ascii="Times New Roman" w:hAnsi="Times New Roman"/>
      <w:b/>
      <w:color w:val="008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499464074">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170461144">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2593">
      <w:bodyDiv w:val="1"/>
      <w:marLeft w:val="0"/>
      <w:marRight w:val="0"/>
      <w:marTop w:val="0"/>
      <w:marBottom w:val="0"/>
      <w:divBdr>
        <w:top w:val="none" w:sz="0" w:space="0" w:color="auto"/>
        <w:left w:val="none" w:sz="0" w:space="0" w:color="auto"/>
        <w:bottom w:val="none" w:sz="0" w:space="0" w:color="auto"/>
        <w:right w:val="none" w:sz="0" w:space="0" w:color="auto"/>
      </w:divBdr>
      <w:divsChild>
        <w:div w:id="590550318">
          <w:marLeft w:val="0"/>
          <w:marRight w:val="0"/>
          <w:marTop w:val="0"/>
          <w:marBottom w:val="0"/>
          <w:divBdr>
            <w:top w:val="none" w:sz="0" w:space="0" w:color="auto"/>
            <w:left w:val="none" w:sz="0" w:space="0" w:color="auto"/>
            <w:bottom w:val="none" w:sz="0" w:space="0" w:color="auto"/>
            <w:right w:val="none" w:sz="0" w:space="0" w:color="auto"/>
          </w:divBdr>
          <w:divsChild>
            <w:div w:id="385378552">
              <w:marLeft w:val="0"/>
              <w:marRight w:val="0"/>
              <w:marTop w:val="0"/>
              <w:marBottom w:val="0"/>
              <w:divBdr>
                <w:top w:val="none" w:sz="0" w:space="0" w:color="auto"/>
                <w:left w:val="none" w:sz="0" w:space="0" w:color="auto"/>
                <w:bottom w:val="none" w:sz="0" w:space="0" w:color="auto"/>
                <w:right w:val="none" w:sz="0" w:space="0" w:color="auto"/>
              </w:divBdr>
            </w:div>
            <w:div w:id="713965702">
              <w:marLeft w:val="0"/>
              <w:marRight w:val="0"/>
              <w:marTop w:val="0"/>
              <w:marBottom w:val="0"/>
              <w:divBdr>
                <w:top w:val="none" w:sz="0" w:space="0" w:color="auto"/>
                <w:left w:val="none" w:sz="0" w:space="0" w:color="auto"/>
                <w:bottom w:val="none" w:sz="0" w:space="0" w:color="auto"/>
                <w:right w:val="none" w:sz="0" w:space="0" w:color="auto"/>
              </w:divBdr>
            </w:div>
            <w:div w:id="2012486387">
              <w:marLeft w:val="0"/>
              <w:marRight w:val="0"/>
              <w:marTop w:val="0"/>
              <w:marBottom w:val="0"/>
              <w:divBdr>
                <w:top w:val="none" w:sz="0" w:space="0" w:color="auto"/>
                <w:left w:val="none" w:sz="0" w:space="0" w:color="auto"/>
                <w:bottom w:val="none" w:sz="0" w:space="0" w:color="auto"/>
                <w:right w:val="none" w:sz="0" w:space="0" w:color="auto"/>
              </w:divBdr>
            </w:div>
            <w:div w:id="1787388204">
              <w:marLeft w:val="0"/>
              <w:marRight w:val="0"/>
              <w:marTop w:val="0"/>
              <w:marBottom w:val="0"/>
              <w:divBdr>
                <w:top w:val="none" w:sz="0" w:space="0" w:color="auto"/>
                <w:left w:val="none" w:sz="0" w:space="0" w:color="auto"/>
                <w:bottom w:val="none" w:sz="0" w:space="0" w:color="auto"/>
                <w:right w:val="none" w:sz="0" w:space="0" w:color="auto"/>
              </w:divBdr>
            </w:div>
            <w:div w:id="1739475117">
              <w:marLeft w:val="0"/>
              <w:marRight w:val="0"/>
              <w:marTop w:val="0"/>
              <w:marBottom w:val="0"/>
              <w:divBdr>
                <w:top w:val="none" w:sz="0" w:space="0" w:color="auto"/>
                <w:left w:val="none" w:sz="0" w:space="0" w:color="auto"/>
                <w:bottom w:val="none" w:sz="0" w:space="0" w:color="auto"/>
                <w:right w:val="none" w:sz="0" w:space="0" w:color="auto"/>
              </w:divBdr>
            </w:div>
            <w:div w:id="1050425637">
              <w:marLeft w:val="0"/>
              <w:marRight w:val="0"/>
              <w:marTop w:val="0"/>
              <w:marBottom w:val="0"/>
              <w:divBdr>
                <w:top w:val="none" w:sz="0" w:space="0" w:color="auto"/>
                <w:left w:val="none" w:sz="0" w:space="0" w:color="auto"/>
                <w:bottom w:val="none" w:sz="0" w:space="0" w:color="auto"/>
                <w:right w:val="none" w:sz="0" w:space="0" w:color="auto"/>
              </w:divBdr>
            </w:div>
            <w:div w:id="1387604400">
              <w:marLeft w:val="0"/>
              <w:marRight w:val="0"/>
              <w:marTop w:val="0"/>
              <w:marBottom w:val="0"/>
              <w:divBdr>
                <w:top w:val="none" w:sz="0" w:space="0" w:color="auto"/>
                <w:left w:val="none" w:sz="0" w:space="0" w:color="auto"/>
                <w:bottom w:val="none" w:sz="0" w:space="0" w:color="auto"/>
                <w:right w:val="none" w:sz="0" w:space="0" w:color="auto"/>
              </w:divBdr>
            </w:div>
            <w:div w:id="1749962120">
              <w:marLeft w:val="0"/>
              <w:marRight w:val="0"/>
              <w:marTop w:val="0"/>
              <w:marBottom w:val="0"/>
              <w:divBdr>
                <w:top w:val="none" w:sz="0" w:space="0" w:color="auto"/>
                <w:left w:val="none" w:sz="0" w:space="0" w:color="auto"/>
                <w:bottom w:val="none" w:sz="0" w:space="0" w:color="auto"/>
                <w:right w:val="none" w:sz="0" w:space="0" w:color="auto"/>
              </w:divBdr>
            </w:div>
            <w:div w:id="211045237">
              <w:marLeft w:val="0"/>
              <w:marRight w:val="0"/>
              <w:marTop w:val="0"/>
              <w:marBottom w:val="0"/>
              <w:divBdr>
                <w:top w:val="none" w:sz="0" w:space="0" w:color="auto"/>
                <w:left w:val="none" w:sz="0" w:space="0" w:color="auto"/>
                <w:bottom w:val="none" w:sz="0" w:space="0" w:color="auto"/>
                <w:right w:val="none" w:sz="0" w:space="0" w:color="auto"/>
              </w:divBdr>
            </w:div>
            <w:div w:id="1465583357">
              <w:marLeft w:val="0"/>
              <w:marRight w:val="0"/>
              <w:marTop w:val="0"/>
              <w:marBottom w:val="0"/>
              <w:divBdr>
                <w:top w:val="none" w:sz="0" w:space="0" w:color="auto"/>
                <w:left w:val="none" w:sz="0" w:space="0" w:color="auto"/>
                <w:bottom w:val="none" w:sz="0" w:space="0" w:color="auto"/>
                <w:right w:val="none" w:sz="0" w:space="0" w:color="auto"/>
              </w:divBdr>
            </w:div>
            <w:div w:id="6795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156">
      <w:bodyDiv w:val="1"/>
      <w:marLeft w:val="0"/>
      <w:marRight w:val="0"/>
      <w:marTop w:val="0"/>
      <w:marBottom w:val="0"/>
      <w:divBdr>
        <w:top w:val="none" w:sz="0" w:space="0" w:color="auto"/>
        <w:left w:val="none" w:sz="0" w:space="0" w:color="auto"/>
        <w:bottom w:val="none" w:sz="0" w:space="0" w:color="auto"/>
        <w:right w:val="none" w:sz="0" w:space="0" w:color="auto"/>
      </w:divBdr>
      <w:divsChild>
        <w:div w:id="1099986592">
          <w:marLeft w:val="0"/>
          <w:marRight w:val="0"/>
          <w:marTop w:val="0"/>
          <w:marBottom w:val="0"/>
          <w:divBdr>
            <w:top w:val="none" w:sz="0" w:space="0" w:color="auto"/>
            <w:left w:val="none" w:sz="0" w:space="0" w:color="auto"/>
            <w:bottom w:val="none" w:sz="0" w:space="0" w:color="auto"/>
            <w:right w:val="none" w:sz="0" w:space="0" w:color="auto"/>
          </w:divBdr>
          <w:divsChild>
            <w:div w:id="1280725419">
              <w:marLeft w:val="0"/>
              <w:marRight w:val="0"/>
              <w:marTop w:val="0"/>
              <w:marBottom w:val="0"/>
              <w:divBdr>
                <w:top w:val="none" w:sz="0" w:space="0" w:color="auto"/>
                <w:left w:val="none" w:sz="0" w:space="0" w:color="auto"/>
                <w:bottom w:val="none" w:sz="0" w:space="0" w:color="auto"/>
                <w:right w:val="none" w:sz="0" w:space="0" w:color="auto"/>
              </w:divBdr>
            </w:div>
            <w:div w:id="1028263393">
              <w:marLeft w:val="0"/>
              <w:marRight w:val="0"/>
              <w:marTop w:val="0"/>
              <w:marBottom w:val="0"/>
              <w:divBdr>
                <w:top w:val="none" w:sz="0" w:space="0" w:color="auto"/>
                <w:left w:val="none" w:sz="0" w:space="0" w:color="auto"/>
                <w:bottom w:val="none" w:sz="0" w:space="0" w:color="auto"/>
                <w:right w:val="none" w:sz="0" w:space="0" w:color="auto"/>
              </w:divBdr>
            </w:div>
            <w:div w:id="255788224">
              <w:marLeft w:val="0"/>
              <w:marRight w:val="0"/>
              <w:marTop w:val="0"/>
              <w:marBottom w:val="0"/>
              <w:divBdr>
                <w:top w:val="none" w:sz="0" w:space="0" w:color="auto"/>
                <w:left w:val="none" w:sz="0" w:space="0" w:color="auto"/>
                <w:bottom w:val="none" w:sz="0" w:space="0" w:color="auto"/>
                <w:right w:val="none" w:sz="0" w:space="0" w:color="auto"/>
              </w:divBdr>
            </w:div>
            <w:div w:id="840658511">
              <w:marLeft w:val="0"/>
              <w:marRight w:val="0"/>
              <w:marTop w:val="0"/>
              <w:marBottom w:val="0"/>
              <w:divBdr>
                <w:top w:val="none" w:sz="0" w:space="0" w:color="auto"/>
                <w:left w:val="none" w:sz="0" w:space="0" w:color="auto"/>
                <w:bottom w:val="none" w:sz="0" w:space="0" w:color="auto"/>
                <w:right w:val="none" w:sz="0" w:space="0" w:color="auto"/>
              </w:divBdr>
            </w:div>
            <w:div w:id="2112705378">
              <w:marLeft w:val="0"/>
              <w:marRight w:val="0"/>
              <w:marTop w:val="0"/>
              <w:marBottom w:val="0"/>
              <w:divBdr>
                <w:top w:val="none" w:sz="0" w:space="0" w:color="auto"/>
                <w:left w:val="none" w:sz="0" w:space="0" w:color="auto"/>
                <w:bottom w:val="none" w:sz="0" w:space="0" w:color="auto"/>
                <w:right w:val="none" w:sz="0" w:space="0" w:color="auto"/>
              </w:divBdr>
            </w:div>
            <w:div w:id="82917655">
              <w:marLeft w:val="0"/>
              <w:marRight w:val="0"/>
              <w:marTop w:val="0"/>
              <w:marBottom w:val="0"/>
              <w:divBdr>
                <w:top w:val="none" w:sz="0" w:space="0" w:color="auto"/>
                <w:left w:val="none" w:sz="0" w:space="0" w:color="auto"/>
                <w:bottom w:val="none" w:sz="0" w:space="0" w:color="auto"/>
                <w:right w:val="none" w:sz="0" w:space="0" w:color="auto"/>
              </w:divBdr>
            </w:div>
            <w:div w:id="1008604781">
              <w:marLeft w:val="0"/>
              <w:marRight w:val="0"/>
              <w:marTop w:val="0"/>
              <w:marBottom w:val="0"/>
              <w:divBdr>
                <w:top w:val="none" w:sz="0" w:space="0" w:color="auto"/>
                <w:left w:val="none" w:sz="0" w:space="0" w:color="auto"/>
                <w:bottom w:val="none" w:sz="0" w:space="0" w:color="auto"/>
                <w:right w:val="none" w:sz="0" w:space="0" w:color="auto"/>
              </w:divBdr>
            </w:div>
            <w:div w:id="1717509996">
              <w:marLeft w:val="0"/>
              <w:marRight w:val="0"/>
              <w:marTop w:val="0"/>
              <w:marBottom w:val="0"/>
              <w:divBdr>
                <w:top w:val="none" w:sz="0" w:space="0" w:color="auto"/>
                <w:left w:val="none" w:sz="0" w:space="0" w:color="auto"/>
                <w:bottom w:val="none" w:sz="0" w:space="0" w:color="auto"/>
                <w:right w:val="none" w:sz="0" w:space="0" w:color="auto"/>
              </w:divBdr>
            </w:div>
            <w:div w:id="2141072161">
              <w:marLeft w:val="0"/>
              <w:marRight w:val="0"/>
              <w:marTop w:val="0"/>
              <w:marBottom w:val="0"/>
              <w:divBdr>
                <w:top w:val="none" w:sz="0" w:space="0" w:color="auto"/>
                <w:left w:val="none" w:sz="0" w:space="0" w:color="auto"/>
                <w:bottom w:val="none" w:sz="0" w:space="0" w:color="auto"/>
                <w:right w:val="none" w:sz="0" w:space="0" w:color="auto"/>
              </w:divBdr>
            </w:div>
            <w:div w:id="742338649">
              <w:marLeft w:val="0"/>
              <w:marRight w:val="0"/>
              <w:marTop w:val="0"/>
              <w:marBottom w:val="0"/>
              <w:divBdr>
                <w:top w:val="none" w:sz="0" w:space="0" w:color="auto"/>
                <w:left w:val="none" w:sz="0" w:space="0" w:color="auto"/>
                <w:bottom w:val="none" w:sz="0" w:space="0" w:color="auto"/>
                <w:right w:val="none" w:sz="0" w:space="0" w:color="auto"/>
              </w:divBdr>
            </w:div>
            <w:div w:id="1516000533">
              <w:marLeft w:val="0"/>
              <w:marRight w:val="0"/>
              <w:marTop w:val="0"/>
              <w:marBottom w:val="0"/>
              <w:divBdr>
                <w:top w:val="none" w:sz="0" w:space="0" w:color="auto"/>
                <w:left w:val="none" w:sz="0" w:space="0" w:color="auto"/>
                <w:bottom w:val="none" w:sz="0" w:space="0" w:color="auto"/>
                <w:right w:val="none" w:sz="0" w:space="0" w:color="auto"/>
              </w:divBdr>
            </w:div>
            <w:div w:id="813177982">
              <w:marLeft w:val="0"/>
              <w:marRight w:val="0"/>
              <w:marTop w:val="0"/>
              <w:marBottom w:val="0"/>
              <w:divBdr>
                <w:top w:val="none" w:sz="0" w:space="0" w:color="auto"/>
                <w:left w:val="none" w:sz="0" w:space="0" w:color="auto"/>
                <w:bottom w:val="none" w:sz="0" w:space="0" w:color="auto"/>
                <w:right w:val="none" w:sz="0" w:space="0" w:color="auto"/>
              </w:divBdr>
            </w:div>
            <w:div w:id="692417271">
              <w:marLeft w:val="0"/>
              <w:marRight w:val="0"/>
              <w:marTop w:val="0"/>
              <w:marBottom w:val="0"/>
              <w:divBdr>
                <w:top w:val="none" w:sz="0" w:space="0" w:color="auto"/>
                <w:left w:val="none" w:sz="0" w:space="0" w:color="auto"/>
                <w:bottom w:val="none" w:sz="0" w:space="0" w:color="auto"/>
                <w:right w:val="none" w:sz="0" w:space="0" w:color="auto"/>
              </w:divBdr>
            </w:div>
            <w:div w:id="370305306">
              <w:marLeft w:val="0"/>
              <w:marRight w:val="0"/>
              <w:marTop w:val="0"/>
              <w:marBottom w:val="0"/>
              <w:divBdr>
                <w:top w:val="none" w:sz="0" w:space="0" w:color="auto"/>
                <w:left w:val="none" w:sz="0" w:space="0" w:color="auto"/>
                <w:bottom w:val="none" w:sz="0" w:space="0" w:color="auto"/>
                <w:right w:val="none" w:sz="0" w:space="0" w:color="auto"/>
              </w:divBdr>
            </w:div>
            <w:div w:id="596447791">
              <w:marLeft w:val="0"/>
              <w:marRight w:val="0"/>
              <w:marTop w:val="0"/>
              <w:marBottom w:val="0"/>
              <w:divBdr>
                <w:top w:val="none" w:sz="0" w:space="0" w:color="auto"/>
                <w:left w:val="none" w:sz="0" w:space="0" w:color="auto"/>
                <w:bottom w:val="none" w:sz="0" w:space="0" w:color="auto"/>
                <w:right w:val="none" w:sz="0" w:space="0" w:color="auto"/>
              </w:divBdr>
            </w:div>
            <w:div w:id="416709678">
              <w:marLeft w:val="0"/>
              <w:marRight w:val="0"/>
              <w:marTop w:val="0"/>
              <w:marBottom w:val="0"/>
              <w:divBdr>
                <w:top w:val="none" w:sz="0" w:space="0" w:color="auto"/>
                <w:left w:val="none" w:sz="0" w:space="0" w:color="auto"/>
                <w:bottom w:val="none" w:sz="0" w:space="0" w:color="auto"/>
                <w:right w:val="none" w:sz="0" w:space="0" w:color="auto"/>
              </w:divBdr>
            </w:div>
            <w:div w:id="403071138">
              <w:marLeft w:val="0"/>
              <w:marRight w:val="0"/>
              <w:marTop w:val="0"/>
              <w:marBottom w:val="0"/>
              <w:divBdr>
                <w:top w:val="none" w:sz="0" w:space="0" w:color="auto"/>
                <w:left w:val="none" w:sz="0" w:space="0" w:color="auto"/>
                <w:bottom w:val="none" w:sz="0" w:space="0" w:color="auto"/>
                <w:right w:val="none" w:sz="0" w:space="0" w:color="auto"/>
              </w:divBdr>
            </w:div>
            <w:div w:id="1148328331">
              <w:marLeft w:val="0"/>
              <w:marRight w:val="0"/>
              <w:marTop w:val="0"/>
              <w:marBottom w:val="0"/>
              <w:divBdr>
                <w:top w:val="none" w:sz="0" w:space="0" w:color="auto"/>
                <w:left w:val="none" w:sz="0" w:space="0" w:color="auto"/>
                <w:bottom w:val="none" w:sz="0" w:space="0" w:color="auto"/>
                <w:right w:val="none" w:sz="0" w:space="0" w:color="auto"/>
              </w:divBdr>
            </w:div>
            <w:div w:id="1726248283">
              <w:marLeft w:val="0"/>
              <w:marRight w:val="0"/>
              <w:marTop w:val="0"/>
              <w:marBottom w:val="0"/>
              <w:divBdr>
                <w:top w:val="none" w:sz="0" w:space="0" w:color="auto"/>
                <w:left w:val="none" w:sz="0" w:space="0" w:color="auto"/>
                <w:bottom w:val="none" w:sz="0" w:space="0" w:color="auto"/>
                <w:right w:val="none" w:sz="0" w:space="0" w:color="auto"/>
              </w:divBdr>
            </w:div>
            <w:div w:id="1212035314">
              <w:marLeft w:val="0"/>
              <w:marRight w:val="0"/>
              <w:marTop w:val="0"/>
              <w:marBottom w:val="0"/>
              <w:divBdr>
                <w:top w:val="none" w:sz="0" w:space="0" w:color="auto"/>
                <w:left w:val="none" w:sz="0" w:space="0" w:color="auto"/>
                <w:bottom w:val="none" w:sz="0" w:space="0" w:color="auto"/>
                <w:right w:val="none" w:sz="0" w:space="0" w:color="auto"/>
              </w:divBdr>
            </w:div>
            <w:div w:id="1176770862">
              <w:marLeft w:val="0"/>
              <w:marRight w:val="0"/>
              <w:marTop w:val="0"/>
              <w:marBottom w:val="0"/>
              <w:divBdr>
                <w:top w:val="none" w:sz="0" w:space="0" w:color="auto"/>
                <w:left w:val="none" w:sz="0" w:space="0" w:color="auto"/>
                <w:bottom w:val="none" w:sz="0" w:space="0" w:color="auto"/>
                <w:right w:val="none" w:sz="0" w:space="0" w:color="auto"/>
              </w:divBdr>
            </w:div>
            <w:div w:id="2061008565">
              <w:marLeft w:val="0"/>
              <w:marRight w:val="0"/>
              <w:marTop w:val="0"/>
              <w:marBottom w:val="0"/>
              <w:divBdr>
                <w:top w:val="none" w:sz="0" w:space="0" w:color="auto"/>
                <w:left w:val="none" w:sz="0" w:space="0" w:color="auto"/>
                <w:bottom w:val="none" w:sz="0" w:space="0" w:color="auto"/>
                <w:right w:val="none" w:sz="0" w:space="0" w:color="auto"/>
              </w:divBdr>
            </w:div>
            <w:div w:id="440685029">
              <w:marLeft w:val="0"/>
              <w:marRight w:val="0"/>
              <w:marTop w:val="0"/>
              <w:marBottom w:val="0"/>
              <w:divBdr>
                <w:top w:val="none" w:sz="0" w:space="0" w:color="auto"/>
                <w:left w:val="none" w:sz="0" w:space="0" w:color="auto"/>
                <w:bottom w:val="none" w:sz="0" w:space="0" w:color="auto"/>
                <w:right w:val="none" w:sz="0" w:space="0" w:color="auto"/>
              </w:divBdr>
            </w:div>
            <w:div w:id="1284506378">
              <w:marLeft w:val="0"/>
              <w:marRight w:val="0"/>
              <w:marTop w:val="0"/>
              <w:marBottom w:val="0"/>
              <w:divBdr>
                <w:top w:val="none" w:sz="0" w:space="0" w:color="auto"/>
                <w:left w:val="none" w:sz="0" w:space="0" w:color="auto"/>
                <w:bottom w:val="none" w:sz="0" w:space="0" w:color="auto"/>
                <w:right w:val="none" w:sz="0" w:space="0" w:color="auto"/>
              </w:divBdr>
            </w:div>
            <w:div w:id="713695531">
              <w:marLeft w:val="0"/>
              <w:marRight w:val="0"/>
              <w:marTop w:val="0"/>
              <w:marBottom w:val="0"/>
              <w:divBdr>
                <w:top w:val="none" w:sz="0" w:space="0" w:color="auto"/>
                <w:left w:val="none" w:sz="0" w:space="0" w:color="auto"/>
                <w:bottom w:val="none" w:sz="0" w:space="0" w:color="auto"/>
                <w:right w:val="none" w:sz="0" w:space="0" w:color="auto"/>
              </w:divBdr>
            </w:div>
            <w:div w:id="1887712970">
              <w:marLeft w:val="0"/>
              <w:marRight w:val="0"/>
              <w:marTop w:val="0"/>
              <w:marBottom w:val="0"/>
              <w:divBdr>
                <w:top w:val="none" w:sz="0" w:space="0" w:color="auto"/>
                <w:left w:val="none" w:sz="0" w:space="0" w:color="auto"/>
                <w:bottom w:val="none" w:sz="0" w:space="0" w:color="auto"/>
                <w:right w:val="none" w:sz="0" w:space="0" w:color="auto"/>
              </w:divBdr>
            </w:div>
            <w:div w:id="1904097508">
              <w:marLeft w:val="0"/>
              <w:marRight w:val="0"/>
              <w:marTop w:val="0"/>
              <w:marBottom w:val="0"/>
              <w:divBdr>
                <w:top w:val="none" w:sz="0" w:space="0" w:color="auto"/>
                <w:left w:val="none" w:sz="0" w:space="0" w:color="auto"/>
                <w:bottom w:val="none" w:sz="0" w:space="0" w:color="auto"/>
                <w:right w:val="none" w:sz="0" w:space="0" w:color="auto"/>
              </w:divBdr>
            </w:div>
            <w:div w:id="319693597">
              <w:marLeft w:val="0"/>
              <w:marRight w:val="0"/>
              <w:marTop w:val="0"/>
              <w:marBottom w:val="0"/>
              <w:divBdr>
                <w:top w:val="none" w:sz="0" w:space="0" w:color="auto"/>
                <w:left w:val="none" w:sz="0" w:space="0" w:color="auto"/>
                <w:bottom w:val="none" w:sz="0" w:space="0" w:color="auto"/>
                <w:right w:val="none" w:sz="0" w:space="0" w:color="auto"/>
              </w:divBdr>
            </w:div>
            <w:div w:id="384305432">
              <w:marLeft w:val="0"/>
              <w:marRight w:val="0"/>
              <w:marTop w:val="0"/>
              <w:marBottom w:val="0"/>
              <w:divBdr>
                <w:top w:val="none" w:sz="0" w:space="0" w:color="auto"/>
                <w:left w:val="none" w:sz="0" w:space="0" w:color="auto"/>
                <w:bottom w:val="none" w:sz="0" w:space="0" w:color="auto"/>
                <w:right w:val="none" w:sz="0" w:space="0" w:color="auto"/>
              </w:divBdr>
            </w:div>
            <w:div w:id="1677610088">
              <w:marLeft w:val="0"/>
              <w:marRight w:val="0"/>
              <w:marTop w:val="0"/>
              <w:marBottom w:val="0"/>
              <w:divBdr>
                <w:top w:val="none" w:sz="0" w:space="0" w:color="auto"/>
                <w:left w:val="none" w:sz="0" w:space="0" w:color="auto"/>
                <w:bottom w:val="none" w:sz="0" w:space="0" w:color="auto"/>
                <w:right w:val="none" w:sz="0" w:space="0" w:color="auto"/>
              </w:divBdr>
            </w:div>
            <w:div w:id="1474718384">
              <w:marLeft w:val="0"/>
              <w:marRight w:val="0"/>
              <w:marTop w:val="0"/>
              <w:marBottom w:val="0"/>
              <w:divBdr>
                <w:top w:val="none" w:sz="0" w:space="0" w:color="auto"/>
                <w:left w:val="none" w:sz="0" w:space="0" w:color="auto"/>
                <w:bottom w:val="none" w:sz="0" w:space="0" w:color="auto"/>
                <w:right w:val="none" w:sz="0" w:space="0" w:color="auto"/>
              </w:divBdr>
            </w:div>
            <w:div w:id="2013221540">
              <w:marLeft w:val="0"/>
              <w:marRight w:val="0"/>
              <w:marTop w:val="0"/>
              <w:marBottom w:val="0"/>
              <w:divBdr>
                <w:top w:val="none" w:sz="0" w:space="0" w:color="auto"/>
                <w:left w:val="none" w:sz="0" w:space="0" w:color="auto"/>
                <w:bottom w:val="none" w:sz="0" w:space="0" w:color="auto"/>
                <w:right w:val="none" w:sz="0" w:space="0" w:color="auto"/>
              </w:divBdr>
            </w:div>
            <w:div w:id="1887133532">
              <w:marLeft w:val="0"/>
              <w:marRight w:val="0"/>
              <w:marTop w:val="0"/>
              <w:marBottom w:val="0"/>
              <w:divBdr>
                <w:top w:val="none" w:sz="0" w:space="0" w:color="auto"/>
                <w:left w:val="none" w:sz="0" w:space="0" w:color="auto"/>
                <w:bottom w:val="none" w:sz="0" w:space="0" w:color="auto"/>
                <w:right w:val="none" w:sz="0" w:space="0" w:color="auto"/>
              </w:divBdr>
            </w:div>
            <w:div w:id="1958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9169">
      <w:bodyDiv w:val="1"/>
      <w:marLeft w:val="0"/>
      <w:marRight w:val="0"/>
      <w:marTop w:val="0"/>
      <w:marBottom w:val="0"/>
      <w:divBdr>
        <w:top w:val="none" w:sz="0" w:space="0" w:color="auto"/>
        <w:left w:val="none" w:sz="0" w:space="0" w:color="auto"/>
        <w:bottom w:val="none" w:sz="0" w:space="0" w:color="auto"/>
        <w:right w:val="none" w:sz="0" w:space="0" w:color="auto"/>
      </w:divBdr>
      <w:divsChild>
        <w:div w:id="1442992864">
          <w:marLeft w:val="0"/>
          <w:marRight w:val="0"/>
          <w:marTop w:val="0"/>
          <w:marBottom w:val="0"/>
          <w:divBdr>
            <w:top w:val="none" w:sz="0" w:space="0" w:color="auto"/>
            <w:left w:val="none" w:sz="0" w:space="0" w:color="auto"/>
            <w:bottom w:val="none" w:sz="0" w:space="0" w:color="auto"/>
            <w:right w:val="none" w:sz="0" w:space="0" w:color="auto"/>
          </w:divBdr>
          <w:divsChild>
            <w:div w:id="1342317188">
              <w:marLeft w:val="0"/>
              <w:marRight w:val="0"/>
              <w:marTop w:val="0"/>
              <w:marBottom w:val="0"/>
              <w:divBdr>
                <w:top w:val="none" w:sz="0" w:space="0" w:color="auto"/>
                <w:left w:val="none" w:sz="0" w:space="0" w:color="auto"/>
                <w:bottom w:val="none" w:sz="0" w:space="0" w:color="auto"/>
                <w:right w:val="none" w:sz="0" w:space="0" w:color="auto"/>
              </w:divBdr>
            </w:div>
            <w:div w:id="633175347">
              <w:marLeft w:val="0"/>
              <w:marRight w:val="0"/>
              <w:marTop w:val="0"/>
              <w:marBottom w:val="0"/>
              <w:divBdr>
                <w:top w:val="none" w:sz="0" w:space="0" w:color="auto"/>
                <w:left w:val="none" w:sz="0" w:space="0" w:color="auto"/>
                <w:bottom w:val="none" w:sz="0" w:space="0" w:color="auto"/>
                <w:right w:val="none" w:sz="0" w:space="0" w:color="auto"/>
              </w:divBdr>
            </w:div>
            <w:div w:id="773597300">
              <w:marLeft w:val="0"/>
              <w:marRight w:val="0"/>
              <w:marTop w:val="0"/>
              <w:marBottom w:val="0"/>
              <w:divBdr>
                <w:top w:val="none" w:sz="0" w:space="0" w:color="auto"/>
                <w:left w:val="none" w:sz="0" w:space="0" w:color="auto"/>
                <w:bottom w:val="none" w:sz="0" w:space="0" w:color="auto"/>
                <w:right w:val="none" w:sz="0" w:space="0" w:color="auto"/>
              </w:divBdr>
            </w:div>
            <w:div w:id="1947540274">
              <w:marLeft w:val="0"/>
              <w:marRight w:val="0"/>
              <w:marTop w:val="0"/>
              <w:marBottom w:val="0"/>
              <w:divBdr>
                <w:top w:val="none" w:sz="0" w:space="0" w:color="auto"/>
                <w:left w:val="none" w:sz="0" w:space="0" w:color="auto"/>
                <w:bottom w:val="none" w:sz="0" w:space="0" w:color="auto"/>
                <w:right w:val="none" w:sz="0" w:space="0" w:color="auto"/>
              </w:divBdr>
            </w:div>
            <w:div w:id="1841431754">
              <w:marLeft w:val="0"/>
              <w:marRight w:val="0"/>
              <w:marTop w:val="0"/>
              <w:marBottom w:val="0"/>
              <w:divBdr>
                <w:top w:val="none" w:sz="0" w:space="0" w:color="auto"/>
                <w:left w:val="none" w:sz="0" w:space="0" w:color="auto"/>
                <w:bottom w:val="none" w:sz="0" w:space="0" w:color="auto"/>
                <w:right w:val="none" w:sz="0" w:space="0" w:color="auto"/>
              </w:divBdr>
            </w:div>
            <w:div w:id="1013848526">
              <w:marLeft w:val="0"/>
              <w:marRight w:val="0"/>
              <w:marTop w:val="0"/>
              <w:marBottom w:val="0"/>
              <w:divBdr>
                <w:top w:val="none" w:sz="0" w:space="0" w:color="auto"/>
                <w:left w:val="none" w:sz="0" w:space="0" w:color="auto"/>
                <w:bottom w:val="none" w:sz="0" w:space="0" w:color="auto"/>
                <w:right w:val="none" w:sz="0" w:space="0" w:color="auto"/>
              </w:divBdr>
            </w:div>
            <w:div w:id="178275907">
              <w:marLeft w:val="0"/>
              <w:marRight w:val="0"/>
              <w:marTop w:val="0"/>
              <w:marBottom w:val="0"/>
              <w:divBdr>
                <w:top w:val="none" w:sz="0" w:space="0" w:color="auto"/>
                <w:left w:val="none" w:sz="0" w:space="0" w:color="auto"/>
                <w:bottom w:val="none" w:sz="0" w:space="0" w:color="auto"/>
                <w:right w:val="none" w:sz="0" w:space="0" w:color="auto"/>
              </w:divBdr>
            </w:div>
            <w:div w:id="483006166">
              <w:marLeft w:val="0"/>
              <w:marRight w:val="0"/>
              <w:marTop w:val="0"/>
              <w:marBottom w:val="0"/>
              <w:divBdr>
                <w:top w:val="none" w:sz="0" w:space="0" w:color="auto"/>
                <w:left w:val="none" w:sz="0" w:space="0" w:color="auto"/>
                <w:bottom w:val="none" w:sz="0" w:space="0" w:color="auto"/>
                <w:right w:val="none" w:sz="0" w:space="0" w:color="auto"/>
              </w:divBdr>
            </w:div>
            <w:div w:id="331882255">
              <w:marLeft w:val="0"/>
              <w:marRight w:val="0"/>
              <w:marTop w:val="0"/>
              <w:marBottom w:val="0"/>
              <w:divBdr>
                <w:top w:val="none" w:sz="0" w:space="0" w:color="auto"/>
                <w:left w:val="none" w:sz="0" w:space="0" w:color="auto"/>
                <w:bottom w:val="none" w:sz="0" w:space="0" w:color="auto"/>
                <w:right w:val="none" w:sz="0" w:space="0" w:color="auto"/>
              </w:divBdr>
            </w:div>
            <w:div w:id="215510396">
              <w:marLeft w:val="0"/>
              <w:marRight w:val="0"/>
              <w:marTop w:val="0"/>
              <w:marBottom w:val="0"/>
              <w:divBdr>
                <w:top w:val="none" w:sz="0" w:space="0" w:color="auto"/>
                <w:left w:val="none" w:sz="0" w:space="0" w:color="auto"/>
                <w:bottom w:val="none" w:sz="0" w:space="0" w:color="auto"/>
                <w:right w:val="none" w:sz="0" w:space="0" w:color="auto"/>
              </w:divBdr>
            </w:div>
            <w:div w:id="1663048319">
              <w:marLeft w:val="0"/>
              <w:marRight w:val="0"/>
              <w:marTop w:val="0"/>
              <w:marBottom w:val="0"/>
              <w:divBdr>
                <w:top w:val="none" w:sz="0" w:space="0" w:color="auto"/>
                <w:left w:val="none" w:sz="0" w:space="0" w:color="auto"/>
                <w:bottom w:val="none" w:sz="0" w:space="0" w:color="auto"/>
                <w:right w:val="none" w:sz="0" w:space="0" w:color="auto"/>
              </w:divBdr>
            </w:div>
            <w:div w:id="239607487">
              <w:marLeft w:val="0"/>
              <w:marRight w:val="0"/>
              <w:marTop w:val="0"/>
              <w:marBottom w:val="0"/>
              <w:divBdr>
                <w:top w:val="none" w:sz="0" w:space="0" w:color="auto"/>
                <w:left w:val="none" w:sz="0" w:space="0" w:color="auto"/>
                <w:bottom w:val="none" w:sz="0" w:space="0" w:color="auto"/>
                <w:right w:val="none" w:sz="0" w:space="0" w:color="auto"/>
              </w:divBdr>
            </w:div>
            <w:div w:id="511115349">
              <w:marLeft w:val="0"/>
              <w:marRight w:val="0"/>
              <w:marTop w:val="0"/>
              <w:marBottom w:val="0"/>
              <w:divBdr>
                <w:top w:val="none" w:sz="0" w:space="0" w:color="auto"/>
                <w:left w:val="none" w:sz="0" w:space="0" w:color="auto"/>
                <w:bottom w:val="none" w:sz="0" w:space="0" w:color="auto"/>
                <w:right w:val="none" w:sz="0" w:space="0" w:color="auto"/>
              </w:divBdr>
            </w:div>
            <w:div w:id="1136416069">
              <w:marLeft w:val="0"/>
              <w:marRight w:val="0"/>
              <w:marTop w:val="0"/>
              <w:marBottom w:val="0"/>
              <w:divBdr>
                <w:top w:val="none" w:sz="0" w:space="0" w:color="auto"/>
                <w:left w:val="none" w:sz="0" w:space="0" w:color="auto"/>
                <w:bottom w:val="none" w:sz="0" w:space="0" w:color="auto"/>
                <w:right w:val="none" w:sz="0" w:space="0" w:color="auto"/>
              </w:divBdr>
            </w:div>
            <w:div w:id="1659964088">
              <w:marLeft w:val="0"/>
              <w:marRight w:val="0"/>
              <w:marTop w:val="0"/>
              <w:marBottom w:val="0"/>
              <w:divBdr>
                <w:top w:val="none" w:sz="0" w:space="0" w:color="auto"/>
                <w:left w:val="none" w:sz="0" w:space="0" w:color="auto"/>
                <w:bottom w:val="none" w:sz="0" w:space="0" w:color="auto"/>
                <w:right w:val="none" w:sz="0" w:space="0" w:color="auto"/>
              </w:divBdr>
            </w:div>
            <w:div w:id="1151216462">
              <w:marLeft w:val="0"/>
              <w:marRight w:val="0"/>
              <w:marTop w:val="0"/>
              <w:marBottom w:val="0"/>
              <w:divBdr>
                <w:top w:val="none" w:sz="0" w:space="0" w:color="auto"/>
                <w:left w:val="none" w:sz="0" w:space="0" w:color="auto"/>
                <w:bottom w:val="none" w:sz="0" w:space="0" w:color="auto"/>
                <w:right w:val="none" w:sz="0" w:space="0" w:color="auto"/>
              </w:divBdr>
            </w:div>
            <w:div w:id="1674333742">
              <w:marLeft w:val="0"/>
              <w:marRight w:val="0"/>
              <w:marTop w:val="0"/>
              <w:marBottom w:val="0"/>
              <w:divBdr>
                <w:top w:val="none" w:sz="0" w:space="0" w:color="auto"/>
                <w:left w:val="none" w:sz="0" w:space="0" w:color="auto"/>
                <w:bottom w:val="none" w:sz="0" w:space="0" w:color="auto"/>
                <w:right w:val="none" w:sz="0" w:space="0" w:color="auto"/>
              </w:divBdr>
            </w:div>
            <w:div w:id="1825852846">
              <w:marLeft w:val="0"/>
              <w:marRight w:val="0"/>
              <w:marTop w:val="0"/>
              <w:marBottom w:val="0"/>
              <w:divBdr>
                <w:top w:val="none" w:sz="0" w:space="0" w:color="auto"/>
                <w:left w:val="none" w:sz="0" w:space="0" w:color="auto"/>
                <w:bottom w:val="none" w:sz="0" w:space="0" w:color="auto"/>
                <w:right w:val="none" w:sz="0" w:space="0" w:color="auto"/>
              </w:divBdr>
            </w:div>
            <w:div w:id="821703706">
              <w:marLeft w:val="0"/>
              <w:marRight w:val="0"/>
              <w:marTop w:val="0"/>
              <w:marBottom w:val="0"/>
              <w:divBdr>
                <w:top w:val="none" w:sz="0" w:space="0" w:color="auto"/>
                <w:left w:val="none" w:sz="0" w:space="0" w:color="auto"/>
                <w:bottom w:val="none" w:sz="0" w:space="0" w:color="auto"/>
                <w:right w:val="none" w:sz="0" w:space="0" w:color="auto"/>
              </w:divBdr>
            </w:div>
            <w:div w:id="1880705311">
              <w:marLeft w:val="0"/>
              <w:marRight w:val="0"/>
              <w:marTop w:val="0"/>
              <w:marBottom w:val="0"/>
              <w:divBdr>
                <w:top w:val="none" w:sz="0" w:space="0" w:color="auto"/>
                <w:left w:val="none" w:sz="0" w:space="0" w:color="auto"/>
                <w:bottom w:val="none" w:sz="0" w:space="0" w:color="auto"/>
                <w:right w:val="none" w:sz="0" w:space="0" w:color="auto"/>
              </w:divBdr>
            </w:div>
            <w:div w:id="1048843247">
              <w:marLeft w:val="0"/>
              <w:marRight w:val="0"/>
              <w:marTop w:val="0"/>
              <w:marBottom w:val="0"/>
              <w:divBdr>
                <w:top w:val="none" w:sz="0" w:space="0" w:color="auto"/>
                <w:left w:val="none" w:sz="0" w:space="0" w:color="auto"/>
                <w:bottom w:val="none" w:sz="0" w:space="0" w:color="auto"/>
                <w:right w:val="none" w:sz="0" w:space="0" w:color="auto"/>
              </w:divBdr>
            </w:div>
            <w:div w:id="1334600633">
              <w:marLeft w:val="0"/>
              <w:marRight w:val="0"/>
              <w:marTop w:val="0"/>
              <w:marBottom w:val="0"/>
              <w:divBdr>
                <w:top w:val="none" w:sz="0" w:space="0" w:color="auto"/>
                <w:left w:val="none" w:sz="0" w:space="0" w:color="auto"/>
                <w:bottom w:val="none" w:sz="0" w:space="0" w:color="auto"/>
                <w:right w:val="none" w:sz="0" w:space="0" w:color="auto"/>
              </w:divBdr>
            </w:div>
            <w:div w:id="1715931118">
              <w:marLeft w:val="0"/>
              <w:marRight w:val="0"/>
              <w:marTop w:val="0"/>
              <w:marBottom w:val="0"/>
              <w:divBdr>
                <w:top w:val="none" w:sz="0" w:space="0" w:color="auto"/>
                <w:left w:val="none" w:sz="0" w:space="0" w:color="auto"/>
                <w:bottom w:val="none" w:sz="0" w:space="0" w:color="auto"/>
                <w:right w:val="none" w:sz="0" w:space="0" w:color="auto"/>
              </w:divBdr>
            </w:div>
            <w:div w:id="1186596422">
              <w:marLeft w:val="0"/>
              <w:marRight w:val="0"/>
              <w:marTop w:val="0"/>
              <w:marBottom w:val="0"/>
              <w:divBdr>
                <w:top w:val="none" w:sz="0" w:space="0" w:color="auto"/>
                <w:left w:val="none" w:sz="0" w:space="0" w:color="auto"/>
                <w:bottom w:val="none" w:sz="0" w:space="0" w:color="auto"/>
                <w:right w:val="none" w:sz="0" w:space="0" w:color="auto"/>
              </w:divBdr>
            </w:div>
            <w:div w:id="633563275">
              <w:marLeft w:val="0"/>
              <w:marRight w:val="0"/>
              <w:marTop w:val="0"/>
              <w:marBottom w:val="0"/>
              <w:divBdr>
                <w:top w:val="none" w:sz="0" w:space="0" w:color="auto"/>
                <w:left w:val="none" w:sz="0" w:space="0" w:color="auto"/>
                <w:bottom w:val="none" w:sz="0" w:space="0" w:color="auto"/>
                <w:right w:val="none" w:sz="0" w:space="0" w:color="auto"/>
              </w:divBdr>
            </w:div>
            <w:div w:id="896864649">
              <w:marLeft w:val="0"/>
              <w:marRight w:val="0"/>
              <w:marTop w:val="0"/>
              <w:marBottom w:val="0"/>
              <w:divBdr>
                <w:top w:val="none" w:sz="0" w:space="0" w:color="auto"/>
                <w:left w:val="none" w:sz="0" w:space="0" w:color="auto"/>
                <w:bottom w:val="none" w:sz="0" w:space="0" w:color="auto"/>
                <w:right w:val="none" w:sz="0" w:space="0" w:color="auto"/>
              </w:divBdr>
            </w:div>
            <w:div w:id="1176110360">
              <w:marLeft w:val="0"/>
              <w:marRight w:val="0"/>
              <w:marTop w:val="0"/>
              <w:marBottom w:val="0"/>
              <w:divBdr>
                <w:top w:val="none" w:sz="0" w:space="0" w:color="auto"/>
                <w:left w:val="none" w:sz="0" w:space="0" w:color="auto"/>
                <w:bottom w:val="none" w:sz="0" w:space="0" w:color="auto"/>
                <w:right w:val="none" w:sz="0" w:space="0" w:color="auto"/>
              </w:divBdr>
            </w:div>
            <w:div w:id="1823690254">
              <w:marLeft w:val="0"/>
              <w:marRight w:val="0"/>
              <w:marTop w:val="0"/>
              <w:marBottom w:val="0"/>
              <w:divBdr>
                <w:top w:val="none" w:sz="0" w:space="0" w:color="auto"/>
                <w:left w:val="none" w:sz="0" w:space="0" w:color="auto"/>
                <w:bottom w:val="none" w:sz="0" w:space="0" w:color="auto"/>
                <w:right w:val="none" w:sz="0" w:space="0" w:color="auto"/>
              </w:divBdr>
            </w:div>
            <w:div w:id="58984488">
              <w:marLeft w:val="0"/>
              <w:marRight w:val="0"/>
              <w:marTop w:val="0"/>
              <w:marBottom w:val="0"/>
              <w:divBdr>
                <w:top w:val="none" w:sz="0" w:space="0" w:color="auto"/>
                <w:left w:val="none" w:sz="0" w:space="0" w:color="auto"/>
                <w:bottom w:val="none" w:sz="0" w:space="0" w:color="auto"/>
                <w:right w:val="none" w:sz="0" w:space="0" w:color="auto"/>
              </w:divBdr>
            </w:div>
            <w:div w:id="1876774813">
              <w:marLeft w:val="0"/>
              <w:marRight w:val="0"/>
              <w:marTop w:val="0"/>
              <w:marBottom w:val="0"/>
              <w:divBdr>
                <w:top w:val="none" w:sz="0" w:space="0" w:color="auto"/>
                <w:left w:val="none" w:sz="0" w:space="0" w:color="auto"/>
                <w:bottom w:val="none" w:sz="0" w:space="0" w:color="auto"/>
                <w:right w:val="none" w:sz="0" w:space="0" w:color="auto"/>
              </w:divBdr>
            </w:div>
            <w:div w:id="1717508861">
              <w:marLeft w:val="0"/>
              <w:marRight w:val="0"/>
              <w:marTop w:val="0"/>
              <w:marBottom w:val="0"/>
              <w:divBdr>
                <w:top w:val="none" w:sz="0" w:space="0" w:color="auto"/>
                <w:left w:val="none" w:sz="0" w:space="0" w:color="auto"/>
                <w:bottom w:val="none" w:sz="0" w:space="0" w:color="auto"/>
                <w:right w:val="none" w:sz="0" w:space="0" w:color="auto"/>
              </w:divBdr>
            </w:div>
            <w:div w:id="2111578606">
              <w:marLeft w:val="0"/>
              <w:marRight w:val="0"/>
              <w:marTop w:val="0"/>
              <w:marBottom w:val="0"/>
              <w:divBdr>
                <w:top w:val="none" w:sz="0" w:space="0" w:color="auto"/>
                <w:left w:val="none" w:sz="0" w:space="0" w:color="auto"/>
                <w:bottom w:val="none" w:sz="0" w:space="0" w:color="auto"/>
                <w:right w:val="none" w:sz="0" w:space="0" w:color="auto"/>
              </w:divBdr>
            </w:div>
            <w:div w:id="1146357878">
              <w:marLeft w:val="0"/>
              <w:marRight w:val="0"/>
              <w:marTop w:val="0"/>
              <w:marBottom w:val="0"/>
              <w:divBdr>
                <w:top w:val="none" w:sz="0" w:space="0" w:color="auto"/>
                <w:left w:val="none" w:sz="0" w:space="0" w:color="auto"/>
                <w:bottom w:val="none" w:sz="0" w:space="0" w:color="auto"/>
                <w:right w:val="none" w:sz="0" w:space="0" w:color="auto"/>
              </w:divBdr>
            </w:div>
            <w:div w:id="486825618">
              <w:marLeft w:val="0"/>
              <w:marRight w:val="0"/>
              <w:marTop w:val="0"/>
              <w:marBottom w:val="0"/>
              <w:divBdr>
                <w:top w:val="none" w:sz="0" w:space="0" w:color="auto"/>
                <w:left w:val="none" w:sz="0" w:space="0" w:color="auto"/>
                <w:bottom w:val="none" w:sz="0" w:space="0" w:color="auto"/>
                <w:right w:val="none" w:sz="0" w:space="0" w:color="auto"/>
              </w:divBdr>
            </w:div>
            <w:div w:id="1006983070">
              <w:marLeft w:val="0"/>
              <w:marRight w:val="0"/>
              <w:marTop w:val="0"/>
              <w:marBottom w:val="0"/>
              <w:divBdr>
                <w:top w:val="none" w:sz="0" w:space="0" w:color="auto"/>
                <w:left w:val="none" w:sz="0" w:space="0" w:color="auto"/>
                <w:bottom w:val="none" w:sz="0" w:space="0" w:color="auto"/>
                <w:right w:val="none" w:sz="0" w:space="0" w:color="auto"/>
              </w:divBdr>
            </w:div>
            <w:div w:id="1515722974">
              <w:marLeft w:val="0"/>
              <w:marRight w:val="0"/>
              <w:marTop w:val="0"/>
              <w:marBottom w:val="0"/>
              <w:divBdr>
                <w:top w:val="none" w:sz="0" w:space="0" w:color="auto"/>
                <w:left w:val="none" w:sz="0" w:space="0" w:color="auto"/>
                <w:bottom w:val="none" w:sz="0" w:space="0" w:color="auto"/>
                <w:right w:val="none" w:sz="0" w:space="0" w:color="auto"/>
              </w:divBdr>
            </w:div>
            <w:div w:id="336469937">
              <w:marLeft w:val="0"/>
              <w:marRight w:val="0"/>
              <w:marTop w:val="0"/>
              <w:marBottom w:val="0"/>
              <w:divBdr>
                <w:top w:val="none" w:sz="0" w:space="0" w:color="auto"/>
                <w:left w:val="none" w:sz="0" w:space="0" w:color="auto"/>
                <w:bottom w:val="none" w:sz="0" w:space="0" w:color="auto"/>
                <w:right w:val="none" w:sz="0" w:space="0" w:color="auto"/>
              </w:divBdr>
            </w:div>
            <w:div w:id="18038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1667">
      <w:bodyDiv w:val="1"/>
      <w:marLeft w:val="0"/>
      <w:marRight w:val="0"/>
      <w:marTop w:val="0"/>
      <w:marBottom w:val="0"/>
      <w:divBdr>
        <w:top w:val="none" w:sz="0" w:space="0" w:color="auto"/>
        <w:left w:val="none" w:sz="0" w:space="0" w:color="auto"/>
        <w:bottom w:val="none" w:sz="0" w:space="0" w:color="auto"/>
        <w:right w:val="none" w:sz="0" w:space="0" w:color="auto"/>
      </w:divBdr>
      <w:divsChild>
        <w:div w:id="2042510364">
          <w:marLeft w:val="0"/>
          <w:marRight w:val="0"/>
          <w:marTop w:val="0"/>
          <w:marBottom w:val="0"/>
          <w:divBdr>
            <w:top w:val="none" w:sz="0" w:space="0" w:color="auto"/>
            <w:left w:val="none" w:sz="0" w:space="0" w:color="auto"/>
            <w:bottom w:val="none" w:sz="0" w:space="0" w:color="auto"/>
            <w:right w:val="none" w:sz="0" w:space="0" w:color="auto"/>
          </w:divBdr>
          <w:divsChild>
            <w:div w:id="456872708">
              <w:marLeft w:val="0"/>
              <w:marRight w:val="0"/>
              <w:marTop w:val="0"/>
              <w:marBottom w:val="0"/>
              <w:divBdr>
                <w:top w:val="none" w:sz="0" w:space="0" w:color="auto"/>
                <w:left w:val="none" w:sz="0" w:space="0" w:color="auto"/>
                <w:bottom w:val="none" w:sz="0" w:space="0" w:color="auto"/>
                <w:right w:val="none" w:sz="0" w:space="0" w:color="auto"/>
              </w:divBdr>
            </w:div>
            <w:div w:id="1455900048">
              <w:marLeft w:val="0"/>
              <w:marRight w:val="0"/>
              <w:marTop w:val="0"/>
              <w:marBottom w:val="0"/>
              <w:divBdr>
                <w:top w:val="none" w:sz="0" w:space="0" w:color="auto"/>
                <w:left w:val="none" w:sz="0" w:space="0" w:color="auto"/>
                <w:bottom w:val="none" w:sz="0" w:space="0" w:color="auto"/>
                <w:right w:val="none" w:sz="0" w:space="0" w:color="auto"/>
              </w:divBdr>
            </w:div>
            <w:div w:id="1168330193">
              <w:marLeft w:val="0"/>
              <w:marRight w:val="0"/>
              <w:marTop w:val="0"/>
              <w:marBottom w:val="0"/>
              <w:divBdr>
                <w:top w:val="none" w:sz="0" w:space="0" w:color="auto"/>
                <w:left w:val="none" w:sz="0" w:space="0" w:color="auto"/>
                <w:bottom w:val="none" w:sz="0" w:space="0" w:color="auto"/>
                <w:right w:val="none" w:sz="0" w:space="0" w:color="auto"/>
              </w:divBdr>
            </w:div>
            <w:div w:id="1810511716">
              <w:marLeft w:val="0"/>
              <w:marRight w:val="0"/>
              <w:marTop w:val="0"/>
              <w:marBottom w:val="0"/>
              <w:divBdr>
                <w:top w:val="none" w:sz="0" w:space="0" w:color="auto"/>
                <w:left w:val="none" w:sz="0" w:space="0" w:color="auto"/>
                <w:bottom w:val="none" w:sz="0" w:space="0" w:color="auto"/>
                <w:right w:val="none" w:sz="0" w:space="0" w:color="auto"/>
              </w:divBdr>
            </w:div>
            <w:div w:id="215287191">
              <w:marLeft w:val="0"/>
              <w:marRight w:val="0"/>
              <w:marTop w:val="0"/>
              <w:marBottom w:val="0"/>
              <w:divBdr>
                <w:top w:val="none" w:sz="0" w:space="0" w:color="auto"/>
                <w:left w:val="none" w:sz="0" w:space="0" w:color="auto"/>
                <w:bottom w:val="none" w:sz="0" w:space="0" w:color="auto"/>
                <w:right w:val="none" w:sz="0" w:space="0" w:color="auto"/>
              </w:divBdr>
            </w:div>
            <w:div w:id="2006392260">
              <w:marLeft w:val="0"/>
              <w:marRight w:val="0"/>
              <w:marTop w:val="0"/>
              <w:marBottom w:val="0"/>
              <w:divBdr>
                <w:top w:val="none" w:sz="0" w:space="0" w:color="auto"/>
                <w:left w:val="none" w:sz="0" w:space="0" w:color="auto"/>
                <w:bottom w:val="none" w:sz="0" w:space="0" w:color="auto"/>
                <w:right w:val="none" w:sz="0" w:space="0" w:color="auto"/>
              </w:divBdr>
            </w:div>
            <w:div w:id="2118984939">
              <w:marLeft w:val="0"/>
              <w:marRight w:val="0"/>
              <w:marTop w:val="0"/>
              <w:marBottom w:val="0"/>
              <w:divBdr>
                <w:top w:val="none" w:sz="0" w:space="0" w:color="auto"/>
                <w:left w:val="none" w:sz="0" w:space="0" w:color="auto"/>
                <w:bottom w:val="none" w:sz="0" w:space="0" w:color="auto"/>
                <w:right w:val="none" w:sz="0" w:space="0" w:color="auto"/>
              </w:divBdr>
            </w:div>
            <w:div w:id="1441755999">
              <w:marLeft w:val="0"/>
              <w:marRight w:val="0"/>
              <w:marTop w:val="0"/>
              <w:marBottom w:val="0"/>
              <w:divBdr>
                <w:top w:val="none" w:sz="0" w:space="0" w:color="auto"/>
                <w:left w:val="none" w:sz="0" w:space="0" w:color="auto"/>
                <w:bottom w:val="none" w:sz="0" w:space="0" w:color="auto"/>
                <w:right w:val="none" w:sz="0" w:space="0" w:color="auto"/>
              </w:divBdr>
            </w:div>
            <w:div w:id="1032145851">
              <w:marLeft w:val="0"/>
              <w:marRight w:val="0"/>
              <w:marTop w:val="0"/>
              <w:marBottom w:val="0"/>
              <w:divBdr>
                <w:top w:val="none" w:sz="0" w:space="0" w:color="auto"/>
                <w:left w:val="none" w:sz="0" w:space="0" w:color="auto"/>
                <w:bottom w:val="none" w:sz="0" w:space="0" w:color="auto"/>
                <w:right w:val="none" w:sz="0" w:space="0" w:color="auto"/>
              </w:divBdr>
            </w:div>
            <w:div w:id="1744909354">
              <w:marLeft w:val="0"/>
              <w:marRight w:val="0"/>
              <w:marTop w:val="0"/>
              <w:marBottom w:val="0"/>
              <w:divBdr>
                <w:top w:val="none" w:sz="0" w:space="0" w:color="auto"/>
                <w:left w:val="none" w:sz="0" w:space="0" w:color="auto"/>
                <w:bottom w:val="none" w:sz="0" w:space="0" w:color="auto"/>
                <w:right w:val="none" w:sz="0" w:space="0" w:color="auto"/>
              </w:divBdr>
            </w:div>
            <w:div w:id="986780368">
              <w:marLeft w:val="0"/>
              <w:marRight w:val="0"/>
              <w:marTop w:val="0"/>
              <w:marBottom w:val="0"/>
              <w:divBdr>
                <w:top w:val="none" w:sz="0" w:space="0" w:color="auto"/>
                <w:left w:val="none" w:sz="0" w:space="0" w:color="auto"/>
                <w:bottom w:val="none" w:sz="0" w:space="0" w:color="auto"/>
                <w:right w:val="none" w:sz="0" w:space="0" w:color="auto"/>
              </w:divBdr>
            </w:div>
            <w:div w:id="1444377148">
              <w:marLeft w:val="0"/>
              <w:marRight w:val="0"/>
              <w:marTop w:val="0"/>
              <w:marBottom w:val="0"/>
              <w:divBdr>
                <w:top w:val="none" w:sz="0" w:space="0" w:color="auto"/>
                <w:left w:val="none" w:sz="0" w:space="0" w:color="auto"/>
                <w:bottom w:val="none" w:sz="0" w:space="0" w:color="auto"/>
                <w:right w:val="none" w:sz="0" w:space="0" w:color="auto"/>
              </w:divBdr>
            </w:div>
            <w:div w:id="2127964286">
              <w:marLeft w:val="0"/>
              <w:marRight w:val="0"/>
              <w:marTop w:val="0"/>
              <w:marBottom w:val="0"/>
              <w:divBdr>
                <w:top w:val="none" w:sz="0" w:space="0" w:color="auto"/>
                <w:left w:val="none" w:sz="0" w:space="0" w:color="auto"/>
                <w:bottom w:val="none" w:sz="0" w:space="0" w:color="auto"/>
                <w:right w:val="none" w:sz="0" w:space="0" w:color="auto"/>
              </w:divBdr>
            </w:div>
            <w:div w:id="1854883390">
              <w:marLeft w:val="0"/>
              <w:marRight w:val="0"/>
              <w:marTop w:val="0"/>
              <w:marBottom w:val="0"/>
              <w:divBdr>
                <w:top w:val="none" w:sz="0" w:space="0" w:color="auto"/>
                <w:left w:val="none" w:sz="0" w:space="0" w:color="auto"/>
                <w:bottom w:val="none" w:sz="0" w:space="0" w:color="auto"/>
                <w:right w:val="none" w:sz="0" w:space="0" w:color="auto"/>
              </w:divBdr>
            </w:div>
            <w:div w:id="1132407421">
              <w:marLeft w:val="0"/>
              <w:marRight w:val="0"/>
              <w:marTop w:val="0"/>
              <w:marBottom w:val="0"/>
              <w:divBdr>
                <w:top w:val="none" w:sz="0" w:space="0" w:color="auto"/>
                <w:left w:val="none" w:sz="0" w:space="0" w:color="auto"/>
                <w:bottom w:val="none" w:sz="0" w:space="0" w:color="auto"/>
                <w:right w:val="none" w:sz="0" w:space="0" w:color="auto"/>
              </w:divBdr>
            </w:div>
            <w:div w:id="498230935">
              <w:marLeft w:val="0"/>
              <w:marRight w:val="0"/>
              <w:marTop w:val="0"/>
              <w:marBottom w:val="0"/>
              <w:divBdr>
                <w:top w:val="none" w:sz="0" w:space="0" w:color="auto"/>
                <w:left w:val="none" w:sz="0" w:space="0" w:color="auto"/>
                <w:bottom w:val="none" w:sz="0" w:space="0" w:color="auto"/>
                <w:right w:val="none" w:sz="0" w:space="0" w:color="auto"/>
              </w:divBdr>
            </w:div>
            <w:div w:id="1268849313">
              <w:marLeft w:val="0"/>
              <w:marRight w:val="0"/>
              <w:marTop w:val="0"/>
              <w:marBottom w:val="0"/>
              <w:divBdr>
                <w:top w:val="none" w:sz="0" w:space="0" w:color="auto"/>
                <w:left w:val="none" w:sz="0" w:space="0" w:color="auto"/>
                <w:bottom w:val="none" w:sz="0" w:space="0" w:color="auto"/>
                <w:right w:val="none" w:sz="0" w:space="0" w:color="auto"/>
              </w:divBdr>
            </w:div>
            <w:div w:id="767315332">
              <w:marLeft w:val="0"/>
              <w:marRight w:val="0"/>
              <w:marTop w:val="0"/>
              <w:marBottom w:val="0"/>
              <w:divBdr>
                <w:top w:val="none" w:sz="0" w:space="0" w:color="auto"/>
                <w:left w:val="none" w:sz="0" w:space="0" w:color="auto"/>
                <w:bottom w:val="none" w:sz="0" w:space="0" w:color="auto"/>
                <w:right w:val="none" w:sz="0" w:space="0" w:color="auto"/>
              </w:divBdr>
            </w:div>
            <w:div w:id="1563444599">
              <w:marLeft w:val="0"/>
              <w:marRight w:val="0"/>
              <w:marTop w:val="0"/>
              <w:marBottom w:val="0"/>
              <w:divBdr>
                <w:top w:val="none" w:sz="0" w:space="0" w:color="auto"/>
                <w:left w:val="none" w:sz="0" w:space="0" w:color="auto"/>
                <w:bottom w:val="none" w:sz="0" w:space="0" w:color="auto"/>
                <w:right w:val="none" w:sz="0" w:space="0" w:color="auto"/>
              </w:divBdr>
            </w:div>
            <w:div w:id="7215850">
              <w:marLeft w:val="0"/>
              <w:marRight w:val="0"/>
              <w:marTop w:val="0"/>
              <w:marBottom w:val="0"/>
              <w:divBdr>
                <w:top w:val="none" w:sz="0" w:space="0" w:color="auto"/>
                <w:left w:val="none" w:sz="0" w:space="0" w:color="auto"/>
                <w:bottom w:val="none" w:sz="0" w:space="0" w:color="auto"/>
                <w:right w:val="none" w:sz="0" w:space="0" w:color="auto"/>
              </w:divBdr>
            </w:div>
            <w:div w:id="474874573">
              <w:marLeft w:val="0"/>
              <w:marRight w:val="0"/>
              <w:marTop w:val="0"/>
              <w:marBottom w:val="0"/>
              <w:divBdr>
                <w:top w:val="none" w:sz="0" w:space="0" w:color="auto"/>
                <w:left w:val="none" w:sz="0" w:space="0" w:color="auto"/>
                <w:bottom w:val="none" w:sz="0" w:space="0" w:color="auto"/>
                <w:right w:val="none" w:sz="0" w:space="0" w:color="auto"/>
              </w:divBdr>
            </w:div>
            <w:div w:id="1805543764">
              <w:marLeft w:val="0"/>
              <w:marRight w:val="0"/>
              <w:marTop w:val="0"/>
              <w:marBottom w:val="0"/>
              <w:divBdr>
                <w:top w:val="none" w:sz="0" w:space="0" w:color="auto"/>
                <w:left w:val="none" w:sz="0" w:space="0" w:color="auto"/>
                <w:bottom w:val="none" w:sz="0" w:space="0" w:color="auto"/>
                <w:right w:val="none" w:sz="0" w:space="0" w:color="auto"/>
              </w:divBdr>
            </w:div>
            <w:div w:id="1517185004">
              <w:marLeft w:val="0"/>
              <w:marRight w:val="0"/>
              <w:marTop w:val="0"/>
              <w:marBottom w:val="0"/>
              <w:divBdr>
                <w:top w:val="none" w:sz="0" w:space="0" w:color="auto"/>
                <w:left w:val="none" w:sz="0" w:space="0" w:color="auto"/>
                <w:bottom w:val="none" w:sz="0" w:space="0" w:color="auto"/>
                <w:right w:val="none" w:sz="0" w:space="0" w:color="auto"/>
              </w:divBdr>
            </w:div>
            <w:div w:id="1811048192">
              <w:marLeft w:val="0"/>
              <w:marRight w:val="0"/>
              <w:marTop w:val="0"/>
              <w:marBottom w:val="0"/>
              <w:divBdr>
                <w:top w:val="none" w:sz="0" w:space="0" w:color="auto"/>
                <w:left w:val="none" w:sz="0" w:space="0" w:color="auto"/>
                <w:bottom w:val="none" w:sz="0" w:space="0" w:color="auto"/>
                <w:right w:val="none" w:sz="0" w:space="0" w:color="auto"/>
              </w:divBdr>
            </w:div>
            <w:div w:id="45183171">
              <w:marLeft w:val="0"/>
              <w:marRight w:val="0"/>
              <w:marTop w:val="0"/>
              <w:marBottom w:val="0"/>
              <w:divBdr>
                <w:top w:val="none" w:sz="0" w:space="0" w:color="auto"/>
                <w:left w:val="none" w:sz="0" w:space="0" w:color="auto"/>
                <w:bottom w:val="none" w:sz="0" w:space="0" w:color="auto"/>
                <w:right w:val="none" w:sz="0" w:space="0" w:color="auto"/>
              </w:divBdr>
            </w:div>
            <w:div w:id="390617725">
              <w:marLeft w:val="0"/>
              <w:marRight w:val="0"/>
              <w:marTop w:val="0"/>
              <w:marBottom w:val="0"/>
              <w:divBdr>
                <w:top w:val="none" w:sz="0" w:space="0" w:color="auto"/>
                <w:left w:val="none" w:sz="0" w:space="0" w:color="auto"/>
                <w:bottom w:val="none" w:sz="0" w:space="0" w:color="auto"/>
                <w:right w:val="none" w:sz="0" w:space="0" w:color="auto"/>
              </w:divBdr>
            </w:div>
            <w:div w:id="96606934">
              <w:marLeft w:val="0"/>
              <w:marRight w:val="0"/>
              <w:marTop w:val="0"/>
              <w:marBottom w:val="0"/>
              <w:divBdr>
                <w:top w:val="none" w:sz="0" w:space="0" w:color="auto"/>
                <w:left w:val="none" w:sz="0" w:space="0" w:color="auto"/>
                <w:bottom w:val="none" w:sz="0" w:space="0" w:color="auto"/>
                <w:right w:val="none" w:sz="0" w:space="0" w:color="auto"/>
              </w:divBdr>
            </w:div>
            <w:div w:id="421996545">
              <w:marLeft w:val="0"/>
              <w:marRight w:val="0"/>
              <w:marTop w:val="0"/>
              <w:marBottom w:val="0"/>
              <w:divBdr>
                <w:top w:val="none" w:sz="0" w:space="0" w:color="auto"/>
                <w:left w:val="none" w:sz="0" w:space="0" w:color="auto"/>
                <w:bottom w:val="none" w:sz="0" w:space="0" w:color="auto"/>
                <w:right w:val="none" w:sz="0" w:space="0" w:color="auto"/>
              </w:divBdr>
            </w:div>
            <w:div w:id="842360218">
              <w:marLeft w:val="0"/>
              <w:marRight w:val="0"/>
              <w:marTop w:val="0"/>
              <w:marBottom w:val="0"/>
              <w:divBdr>
                <w:top w:val="none" w:sz="0" w:space="0" w:color="auto"/>
                <w:left w:val="none" w:sz="0" w:space="0" w:color="auto"/>
                <w:bottom w:val="none" w:sz="0" w:space="0" w:color="auto"/>
                <w:right w:val="none" w:sz="0" w:space="0" w:color="auto"/>
              </w:divBdr>
            </w:div>
            <w:div w:id="1770158085">
              <w:marLeft w:val="0"/>
              <w:marRight w:val="0"/>
              <w:marTop w:val="0"/>
              <w:marBottom w:val="0"/>
              <w:divBdr>
                <w:top w:val="none" w:sz="0" w:space="0" w:color="auto"/>
                <w:left w:val="none" w:sz="0" w:space="0" w:color="auto"/>
                <w:bottom w:val="none" w:sz="0" w:space="0" w:color="auto"/>
                <w:right w:val="none" w:sz="0" w:space="0" w:color="auto"/>
              </w:divBdr>
            </w:div>
            <w:div w:id="73430447">
              <w:marLeft w:val="0"/>
              <w:marRight w:val="0"/>
              <w:marTop w:val="0"/>
              <w:marBottom w:val="0"/>
              <w:divBdr>
                <w:top w:val="none" w:sz="0" w:space="0" w:color="auto"/>
                <w:left w:val="none" w:sz="0" w:space="0" w:color="auto"/>
                <w:bottom w:val="none" w:sz="0" w:space="0" w:color="auto"/>
                <w:right w:val="none" w:sz="0" w:space="0" w:color="auto"/>
              </w:divBdr>
            </w:div>
            <w:div w:id="1860193137">
              <w:marLeft w:val="0"/>
              <w:marRight w:val="0"/>
              <w:marTop w:val="0"/>
              <w:marBottom w:val="0"/>
              <w:divBdr>
                <w:top w:val="none" w:sz="0" w:space="0" w:color="auto"/>
                <w:left w:val="none" w:sz="0" w:space="0" w:color="auto"/>
                <w:bottom w:val="none" w:sz="0" w:space="0" w:color="auto"/>
                <w:right w:val="none" w:sz="0" w:space="0" w:color="auto"/>
              </w:divBdr>
            </w:div>
            <w:div w:id="1586378382">
              <w:marLeft w:val="0"/>
              <w:marRight w:val="0"/>
              <w:marTop w:val="0"/>
              <w:marBottom w:val="0"/>
              <w:divBdr>
                <w:top w:val="none" w:sz="0" w:space="0" w:color="auto"/>
                <w:left w:val="none" w:sz="0" w:space="0" w:color="auto"/>
                <w:bottom w:val="none" w:sz="0" w:space="0" w:color="auto"/>
                <w:right w:val="none" w:sz="0" w:space="0" w:color="auto"/>
              </w:divBdr>
            </w:div>
            <w:div w:id="255673759">
              <w:marLeft w:val="0"/>
              <w:marRight w:val="0"/>
              <w:marTop w:val="0"/>
              <w:marBottom w:val="0"/>
              <w:divBdr>
                <w:top w:val="none" w:sz="0" w:space="0" w:color="auto"/>
                <w:left w:val="none" w:sz="0" w:space="0" w:color="auto"/>
                <w:bottom w:val="none" w:sz="0" w:space="0" w:color="auto"/>
                <w:right w:val="none" w:sz="0" w:space="0" w:color="auto"/>
              </w:divBdr>
            </w:div>
            <w:div w:id="1963531202">
              <w:marLeft w:val="0"/>
              <w:marRight w:val="0"/>
              <w:marTop w:val="0"/>
              <w:marBottom w:val="0"/>
              <w:divBdr>
                <w:top w:val="none" w:sz="0" w:space="0" w:color="auto"/>
                <w:left w:val="none" w:sz="0" w:space="0" w:color="auto"/>
                <w:bottom w:val="none" w:sz="0" w:space="0" w:color="auto"/>
                <w:right w:val="none" w:sz="0" w:space="0" w:color="auto"/>
              </w:divBdr>
            </w:div>
            <w:div w:id="1706053959">
              <w:marLeft w:val="0"/>
              <w:marRight w:val="0"/>
              <w:marTop w:val="0"/>
              <w:marBottom w:val="0"/>
              <w:divBdr>
                <w:top w:val="none" w:sz="0" w:space="0" w:color="auto"/>
                <w:left w:val="none" w:sz="0" w:space="0" w:color="auto"/>
                <w:bottom w:val="none" w:sz="0" w:space="0" w:color="auto"/>
                <w:right w:val="none" w:sz="0" w:space="0" w:color="auto"/>
              </w:divBdr>
            </w:div>
            <w:div w:id="626013796">
              <w:marLeft w:val="0"/>
              <w:marRight w:val="0"/>
              <w:marTop w:val="0"/>
              <w:marBottom w:val="0"/>
              <w:divBdr>
                <w:top w:val="none" w:sz="0" w:space="0" w:color="auto"/>
                <w:left w:val="none" w:sz="0" w:space="0" w:color="auto"/>
                <w:bottom w:val="none" w:sz="0" w:space="0" w:color="auto"/>
                <w:right w:val="none" w:sz="0" w:space="0" w:color="auto"/>
              </w:divBdr>
            </w:div>
            <w:div w:id="1017805230">
              <w:marLeft w:val="0"/>
              <w:marRight w:val="0"/>
              <w:marTop w:val="0"/>
              <w:marBottom w:val="0"/>
              <w:divBdr>
                <w:top w:val="none" w:sz="0" w:space="0" w:color="auto"/>
                <w:left w:val="none" w:sz="0" w:space="0" w:color="auto"/>
                <w:bottom w:val="none" w:sz="0" w:space="0" w:color="auto"/>
                <w:right w:val="none" w:sz="0" w:space="0" w:color="auto"/>
              </w:divBdr>
            </w:div>
            <w:div w:id="599751960">
              <w:marLeft w:val="0"/>
              <w:marRight w:val="0"/>
              <w:marTop w:val="0"/>
              <w:marBottom w:val="0"/>
              <w:divBdr>
                <w:top w:val="none" w:sz="0" w:space="0" w:color="auto"/>
                <w:left w:val="none" w:sz="0" w:space="0" w:color="auto"/>
                <w:bottom w:val="none" w:sz="0" w:space="0" w:color="auto"/>
                <w:right w:val="none" w:sz="0" w:space="0" w:color="auto"/>
              </w:divBdr>
            </w:div>
            <w:div w:id="685593228">
              <w:marLeft w:val="0"/>
              <w:marRight w:val="0"/>
              <w:marTop w:val="0"/>
              <w:marBottom w:val="0"/>
              <w:divBdr>
                <w:top w:val="none" w:sz="0" w:space="0" w:color="auto"/>
                <w:left w:val="none" w:sz="0" w:space="0" w:color="auto"/>
                <w:bottom w:val="none" w:sz="0" w:space="0" w:color="auto"/>
                <w:right w:val="none" w:sz="0" w:space="0" w:color="auto"/>
              </w:divBdr>
            </w:div>
            <w:div w:id="1951429657">
              <w:marLeft w:val="0"/>
              <w:marRight w:val="0"/>
              <w:marTop w:val="0"/>
              <w:marBottom w:val="0"/>
              <w:divBdr>
                <w:top w:val="none" w:sz="0" w:space="0" w:color="auto"/>
                <w:left w:val="none" w:sz="0" w:space="0" w:color="auto"/>
                <w:bottom w:val="none" w:sz="0" w:space="0" w:color="auto"/>
                <w:right w:val="none" w:sz="0" w:space="0" w:color="auto"/>
              </w:divBdr>
            </w:div>
            <w:div w:id="191069081">
              <w:marLeft w:val="0"/>
              <w:marRight w:val="0"/>
              <w:marTop w:val="0"/>
              <w:marBottom w:val="0"/>
              <w:divBdr>
                <w:top w:val="none" w:sz="0" w:space="0" w:color="auto"/>
                <w:left w:val="none" w:sz="0" w:space="0" w:color="auto"/>
                <w:bottom w:val="none" w:sz="0" w:space="0" w:color="auto"/>
                <w:right w:val="none" w:sz="0" w:space="0" w:color="auto"/>
              </w:divBdr>
            </w:div>
            <w:div w:id="1280799906">
              <w:marLeft w:val="0"/>
              <w:marRight w:val="0"/>
              <w:marTop w:val="0"/>
              <w:marBottom w:val="0"/>
              <w:divBdr>
                <w:top w:val="none" w:sz="0" w:space="0" w:color="auto"/>
                <w:left w:val="none" w:sz="0" w:space="0" w:color="auto"/>
                <w:bottom w:val="none" w:sz="0" w:space="0" w:color="auto"/>
                <w:right w:val="none" w:sz="0" w:space="0" w:color="auto"/>
              </w:divBdr>
            </w:div>
            <w:div w:id="516190110">
              <w:marLeft w:val="0"/>
              <w:marRight w:val="0"/>
              <w:marTop w:val="0"/>
              <w:marBottom w:val="0"/>
              <w:divBdr>
                <w:top w:val="none" w:sz="0" w:space="0" w:color="auto"/>
                <w:left w:val="none" w:sz="0" w:space="0" w:color="auto"/>
                <w:bottom w:val="none" w:sz="0" w:space="0" w:color="auto"/>
                <w:right w:val="none" w:sz="0" w:space="0" w:color="auto"/>
              </w:divBdr>
            </w:div>
            <w:div w:id="838273266">
              <w:marLeft w:val="0"/>
              <w:marRight w:val="0"/>
              <w:marTop w:val="0"/>
              <w:marBottom w:val="0"/>
              <w:divBdr>
                <w:top w:val="none" w:sz="0" w:space="0" w:color="auto"/>
                <w:left w:val="none" w:sz="0" w:space="0" w:color="auto"/>
                <w:bottom w:val="none" w:sz="0" w:space="0" w:color="auto"/>
                <w:right w:val="none" w:sz="0" w:space="0" w:color="auto"/>
              </w:divBdr>
            </w:div>
            <w:div w:id="10550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0682">
      <w:bodyDiv w:val="1"/>
      <w:marLeft w:val="0"/>
      <w:marRight w:val="0"/>
      <w:marTop w:val="0"/>
      <w:marBottom w:val="0"/>
      <w:divBdr>
        <w:top w:val="none" w:sz="0" w:space="0" w:color="auto"/>
        <w:left w:val="none" w:sz="0" w:space="0" w:color="auto"/>
        <w:bottom w:val="none" w:sz="0" w:space="0" w:color="auto"/>
        <w:right w:val="none" w:sz="0" w:space="0" w:color="auto"/>
      </w:divBdr>
      <w:divsChild>
        <w:div w:id="2024473370">
          <w:marLeft w:val="0"/>
          <w:marRight w:val="0"/>
          <w:marTop w:val="0"/>
          <w:marBottom w:val="0"/>
          <w:divBdr>
            <w:top w:val="none" w:sz="0" w:space="0" w:color="auto"/>
            <w:left w:val="none" w:sz="0" w:space="0" w:color="auto"/>
            <w:bottom w:val="none" w:sz="0" w:space="0" w:color="auto"/>
            <w:right w:val="none" w:sz="0" w:space="0" w:color="auto"/>
          </w:divBdr>
          <w:divsChild>
            <w:div w:id="1915436289">
              <w:marLeft w:val="0"/>
              <w:marRight w:val="0"/>
              <w:marTop w:val="0"/>
              <w:marBottom w:val="0"/>
              <w:divBdr>
                <w:top w:val="none" w:sz="0" w:space="0" w:color="auto"/>
                <w:left w:val="none" w:sz="0" w:space="0" w:color="auto"/>
                <w:bottom w:val="none" w:sz="0" w:space="0" w:color="auto"/>
                <w:right w:val="none" w:sz="0" w:space="0" w:color="auto"/>
              </w:divBdr>
            </w:div>
            <w:div w:id="1638604041">
              <w:marLeft w:val="0"/>
              <w:marRight w:val="0"/>
              <w:marTop w:val="0"/>
              <w:marBottom w:val="0"/>
              <w:divBdr>
                <w:top w:val="none" w:sz="0" w:space="0" w:color="auto"/>
                <w:left w:val="none" w:sz="0" w:space="0" w:color="auto"/>
                <w:bottom w:val="none" w:sz="0" w:space="0" w:color="auto"/>
                <w:right w:val="none" w:sz="0" w:space="0" w:color="auto"/>
              </w:divBdr>
            </w:div>
            <w:div w:id="1753619556">
              <w:marLeft w:val="0"/>
              <w:marRight w:val="0"/>
              <w:marTop w:val="0"/>
              <w:marBottom w:val="0"/>
              <w:divBdr>
                <w:top w:val="none" w:sz="0" w:space="0" w:color="auto"/>
                <w:left w:val="none" w:sz="0" w:space="0" w:color="auto"/>
                <w:bottom w:val="none" w:sz="0" w:space="0" w:color="auto"/>
                <w:right w:val="none" w:sz="0" w:space="0" w:color="auto"/>
              </w:divBdr>
            </w:div>
            <w:div w:id="1074158345">
              <w:marLeft w:val="0"/>
              <w:marRight w:val="0"/>
              <w:marTop w:val="0"/>
              <w:marBottom w:val="0"/>
              <w:divBdr>
                <w:top w:val="none" w:sz="0" w:space="0" w:color="auto"/>
                <w:left w:val="none" w:sz="0" w:space="0" w:color="auto"/>
                <w:bottom w:val="none" w:sz="0" w:space="0" w:color="auto"/>
                <w:right w:val="none" w:sz="0" w:space="0" w:color="auto"/>
              </w:divBdr>
            </w:div>
            <w:div w:id="430128202">
              <w:marLeft w:val="0"/>
              <w:marRight w:val="0"/>
              <w:marTop w:val="0"/>
              <w:marBottom w:val="0"/>
              <w:divBdr>
                <w:top w:val="none" w:sz="0" w:space="0" w:color="auto"/>
                <w:left w:val="none" w:sz="0" w:space="0" w:color="auto"/>
                <w:bottom w:val="none" w:sz="0" w:space="0" w:color="auto"/>
                <w:right w:val="none" w:sz="0" w:space="0" w:color="auto"/>
              </w:divBdr>
            </w:div>
            <w:div w:id="2019968076">
              <w:marLeft w:val="0"/>
              <w:marRight w:val="0"/>
              <w:marTop w:val="0"/>
              <w:marBottom w:val="0"/>
              <w:divBdr>
                <w:top w:val="none" w:sz="0" w:space="0" w:color="auto"/>
                <w:left w:val="none" w:sz="0" w:space="0" w:color="auto"/>
                <w:bottom w:val="none" w:sz="0" w:space="0" w:color="auto"/>
                <w:right w:val="none" w:sz="0" w:space="0" w:color="auto"/>
              </w:divBdr>
            </w:div>
            <w:div w:id="914436660">
              <w:marLeft w:val="0"/>
              <w:marRight w:val="0"/>
              <w:marTop w:val="0"/>
              <w:marBottom w:val="0"/>
              <w:divBdr>
                <w:top w:val="none" w:sz="0" w:space="0" w:color="auto"/>
                <w:left w:val="none" w:sz="0" w:space="0" w:color="auto"/>
                <w:bottom w:val="none" w:sz="0" w:space="0" w:color="auto"/>
                <w:right w:val="none" w:sz="0" w:space="0" w:color="auto"/>
              </w:divBdr>
            </w:div>
            <w:div w:id="332270038">
              <w:marLeft w:val="0"/>
              <w:marRight w:val="0"/>
              <w:marTop w:val="0"/>
              <w:marBottom w:val="0"/>
              <w:divBdr>
                <w:top w:val="none" w:sz="0" w:space="0" w:color="auto"/>
                <w:left w:val="none" w:sz="0" w:space="0" w:color="auto"/>
                <w:bottom w:val="none" w:sz="0" w:space="0" w:color="auto"/>
                <w:right w:val="none" w:sz="0" w:space="0" w:color="auto"/>
              </w:divBdr>
            </w:div>
            <w:div w:id="1916209760">
              <w:marLeft w:val="0"/>
              <w:marRight w:val="0"/>
              <w:marTop w:val="0"/>
              <w:marBottom w:val="0"/>
              <w:divBdr>
                <w:top w:val="none" w:sz="0" w:space="0" w:color="auto"/>
                <w:left w:val="none" w:sz="0" w:space="0" w:color="auto"/>
                <w:bottom w:val="none" w:sz="0" w:space="0" w:color="auto"/>
                <w:right w:val="none" w:sz="0" w:space="0" w:color="auto"/>
              </w:divBdr>
            </w:div>
            <w:div w:id="532767687">
              <w:marLeft w:val="0"/>
              <w:marRight w:val="0"/>
              <w:marTop w:val="0"/>
              <w:marBottom w:val="0"/>
              <w:divBdr>
                <w:top w:val="none" w:sz="0" w:space="0" w:color="auto"/>
                <w:left w:val="none" w:sz="0" w:space="0" w:color="auto"/>
                <w:bottom w:val="none" w:sz="0" w:space="0" w:color="auto"/>
                <w:right w:val="none" w:sz="0" w:space="0" w:color="auto"/>
              </w:divBdr>
            </w:div>
            <w:div w:id="1621841587">
              <w:marLeft w:val="0"/>
              <w:marRight w:val="0"/>
              <w:marTop w:val="0"/>
              <w:marBottom w:val="0"/>
              <w:divBdr>
                <w:top w:val="none" w:sz="0" w:space="0" w:color="auto"/>
                <w:left w:val="none" w:sz="0" w:space="0" w:color="auto"/>
                <w:bottom w:val="none" w:sz="0" w:space="0" w:color="auto"/>
                <w:right w:val="none" w:sz="0" w:space="0" w:color="auto"/>
              </w:divBdr>
            </w:div>
            <w:div w:id="962276006">
              <w:marLeft w:val="0"/>
              <w:marRight w:val="0"/>
              <w:marTop w:val="0"/>
              <w:marBottom w:val="0"/>
              <w:divBdr>
                <w:top w:val="none" w:sz="0" w:space="0" w:color="auto"/>
                <w:left w:val="none" w:sz="0" w:space="0" w:color="auto"/>
                <w:bottom w:val="none" w:sz="0" w:space="0" w:color="auto"/>
                <w:right w:val="none" w:sz="0" w:space="0" w:color="auto"/>
              </w:divBdr>
            </w:div>
            <w:div w:id="679281631">
              <w:marLeft w:val="0"/>
              <w:marRight w:val="0"/>
              <w:marTop w:val="0"/>
              <w:marBottom w:val="0"/>
              <w:divBdr>
                <w:top w:val="none" w:sz="0" w:space="0" w:color="auto"/>
                <w:left w:val="none" w:sz="0" w:space="0" w:color="auto"/>
                <w:bottom w:val="none" w:sz="0" w:space="0" w:color="auto"/>
                <w:right w:val="none" w:sz="0" w:space="0" w:color="auto"/>
              </w:divBdr>
            </w:div>
            <w:div w:id="453325417">
              <w:marLeft w:val="0"/>
              <w:marRight w:val="0"/>
              <w:marTop w:val="0"/>
              <w:marBottom w:val="0"/>
              <w:divBdr>
                <w:top w:val="none" w:sz="0" w:space="0" w:color="auto"/>
                <w:left w:val="none" w:sz="0" w:space="0" w:color="auto"/>
                <w:bottom w:val="none" w:sz="0" w:space="0" w:color="auto"/>
                <w:right w:val="none" w:sz="0" w:space="0" w:color="auto"/>
              </w:divBdr>
            </w:div>
            <w:div w:id="1796867352">
              <w:marLeft w:val="0"/>
              <w:marRight w:val="0"/>
              <w:marTop w:val="0"/>
              <w:marBottom w:val="0"/>
              <w:divBdr>
                <w:top w:val="none" w:sz="0" w:space="0" w:color="auto"/>
                <w:left w:val="none" w:sz="0" w:space="0" w:color="auto"/>
                <w:bottom w:val="none" w:sz="0" w:space="0" w:color="auto"/>
                <w:right w:val="none" w:sz="0" w:space="0" w:color="auto"/>
              </w:divBdr>
            </w:div>
            <w:div w:id="1841853033">
              <w:marLeft w:val="0"/>
              <w:marRight w:val="0"/>
              <w:marTop w:val="0"/>
              <w:marBottom w:val="0"/>
              <w:divBdr>
                <w:top w:val="none" w:sz="0" w:space="0" w:color="auto"/>
                <w:left w:val="none" w:sz="0" w:space="0" w:color="auto"/>
                <w:bottom w:val="none" w:sz="0" w:space="0" w:color="auto"/>
                <w:right w:val="none" w:sz="0" w:space="0" w:color="auto"/>
              </w:divBdr>
            </w:div>
            <w:div w:id="1067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1270116795">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54814206">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083">
      <w:bodyDiv w:val="1"/>
      <w:marLeft w:val="0"/>
      <w:marRight w:val="0"/>
      <w:marTop w:val="0"/>
      <w:marBottom w:val="0"/>
      <w:divBdr>
        <w:top w:val="none" w:sz="0" w:space="0" w:color="auto"/>
        <w:left w:val="none" w:sz="0" w:space="0" w:color="auto"/>
        <w:bottom w:val="none" w:sz="0" w:space="0" w:color="auto"/>
        <w:right w:val="none" w:sz="0" w:space="0" w:color="auto"/>
      </w:divBdr>
      <w:divsChild>
        <w:div w:id="1691251771">
          <w:marLeft w:val="0"/>
          <w:marRight w:val="0"/>
          <w:marTop w:val="0"/>
          <w:marBottom w:val="0"/>
          <w:divBdr>
            <w:top w:val="none" w:sz="0" w:space="0" w:color="auto"/>
            <w:left w:val="none" w:sz="0" w:space="0" w:color="auto"/>
            <w:bottom w:val="none" w:sz="0" w:space="0" w:color="auto"/>
            <w:right w:val="none" w:sz="0" w:space="0" w:color="auto"/>
          </w:divBdr>
          <w:divsChild>
            <w:div w:id="386301314">
              <w:marLeft w:val="0"/>
              <w:marRight w:val="0"/>
              <w:marTop w:val="0"/>
              <w:marBottom w:val="0"/>
              <w:divBdr>
                <w:top w:val="none" w:sz="0" w:space="0" w:color="auto"/>
                <w:left w:val="none" w:sz="0" w:space="0" w:color="auto"/>
                <w:bottom w:val="none" w:sz="0" w:space="0" w:color="auto"/>
                <w:right w:val="none" w:sz="0" w:space="0" w:color="auto"/>
              </w:divBdr>
            </w:div>
            <w:div w:id="317225875">
              <w:marLeft w:val="0"/>
              <w:marRight w:val="0"/>
              <w:marTop w:val="0"/>
              <w:marBottom w:val="0"/>
              <w:divBdr>
                <w:top w:val="none" w:sz="0" w:space="0" w:color="auto"/>
                <w:left w:val="none" w:sz="0" w:space="0" w:color="auto"/>
                <w:bottom w:val="none" w:sz="0" w:space="0" w:color="auto"/>
                <w:right w:val="none" w:sz="0" w:space="0" w:color="auto"/>
              </w:divBdr>
            </w:div>
            <w:div w:id="1875658522">
              <w:marLeft w:val="0"/>
              <w:marRight w:val="0"/>
              <w:marTop w:val="0"/>
              <w:marBottom w:val="0"/>
              <w:divBdr>
                <w:top w:val="none" w:sz="0" w:space="0" w:color="auto"/>
                <w:left w:val="none" w:sz="0" w:space="0" w:color="auto"/>
                <w:bottom w:val="none" w:sz="0" w:space="0" w:color="auto"/>
                <w:right w:val="none" w:sz="0" w:space="0" w:color="auto"/>
              </w:divBdr>
            </w:div>
            <w:div w:id="1598057446">
              <w:marLeft w:val="0"/>
              <w:marRight w:val="0"/>
              <w:marTop w:val="0"/>
              <w:marBottom w:val="0"/>
              <w:divBdr>
                <w:top w:val="none" w:sz="0" w:space="0" w:color="auto"/>
                <w:left w:val="none" w:sz="0" w:space="0" w:color="auto"/>
                <w:bottom w:val="none" w:sz="0" w:space="0" w:color="auto"/>
                <w:right w:val="none" w:sz="0" w:space="0" w:color="auto"/>
              </w:divBdr>
            </w:div>
            <w:div w:id="272131924">
              <w:marLeft w:val="0"/>
              <w:marRight w:val="0"/>
              <w:marTop w:val="0"/>
              <w:marBottom w:val="0"/>
              <w:divBdr>
                <w:top w:val="none" w:sz="0" w:space="0" w:color="auto"/>
                <w:left w:val="none" w:sz="0" w:space="0" w:color="auto"/>
                <w:bottom w:val="none" w:sz="0" w:space="0" w:color="auto"/>
                <w:right w:val="none" w:sz="0" w:space="0" w:color="auto"/>
              </w:divBdr>
            </w:div>
            <w:div w:id="904679126">
              <w:marLeft w:val="0"/>
              <w:marRight w:val="0"/>
              <w:marTop w:val="0"/>
              <w:marBottom w:val="0"/>
              <w:divBdr>
                <w:top w:val="none" w:sz="0" w:space="0" w:color="auto"/>
                <w:left w:val="none" w:sz="0" w:space="0" w:color="auto"/>
                <w:bottom w:val="none" w:sz="0" w:space="0" w:color="auto"/>
                <w:right w:val="none" w:sz="0" w:space="0" w:color="auto"/>
              </w:divBdr>
            </w:div>
            <w:div w:id="114495412">
              <w:marLeft w:val="0"/>
              <w:marRight w:val="0"/>
              <w:marTop w:val="0"/>
              <w:marBottom w:val="0"/>
              <w:divBdr>
                <w:top w:val="none" w:sz="0" w:space="0" w:color="auto"/>
                <w:left w:val="none" w:sz="0" w:space="0" w:color="auto"/>
                <w:bottom w:val="none" w:sz="0" w:space="0" w:color="auto"/>
                <w:right w:val="none" w:sz="0" w:space="0" w:color="auto"/>
              </w:divBdr>
            </w:div>
            <w:div w:id="1764571438">
              <w:marLeft w:val="0"/>
              <w:marRight w:val="0"/>
              <w:marTop w:val="0"/>
              <w:marBottom w:val="0"/>
              <w:divBdr>
                <w:top w:val="none" w:sz="0" w:space="0" w:color="auto"/>
                <w:left w:val="none" w:sz="0" w:space="0" w:color="auto"/>
                <w:bottom w:val="none" w:sz="0" w:space="0" w:color="auto"/>
                <w:right w:val="none" w:sz="0" w:space="0" w:color="auto"/>
              </w:divBdr>
            </w:div>
            <w:div w:id="1113592744">
              <w:marLeft w:val="0"/>
              <w:marRight w:val="0"/>
              <w:marTop w:val="0"/>
              <w:marBottom w:val="0"/>
              <w:divBdr>
                <w:top w:val="none" w:sz="0" w:space="0" w:color="auto"/>
                <w:left w:val="none" w:sz="0" w:space="0" w:color="auto"/>
                <w:bottom w:val="none" w:sz="0" w:space="0" w:color="auto"/>
                <w:right w:val="none" w:sz="0" w:space="0" w:color="auto"/>
              </w:divBdr>
            </w:div>
            <w:div w:id="401567660">
              <w:marLeft w:val="0"/>
              <w:marRight w:val="0"/>
              <w:marTop w:val="0"/>
              <w:marBottom w:val="0"/>
              <w:divBdr>
                <w:top w:val="none" w:sz="0" w:space="0" w:color="auto"/>
                <w:left w:val="none" w:sz="0" w:space="0" w:color="auto"/>
                <w:bottom w:val="none" w:sz="0" w:space="0" w:color="auto"/>
                <w:right w:val="none" w:sz="0" w:space="0" w:color="auto"/>
              </w:divBdr>
            </w:div>
            <w:div w:id="817452807">
              <w:marLeft w:val="0"/>
              <w:marRight w:val="0"/>
              <w:marTop w:val="0"/>
              <w:marBottom w:val="0"/>
              <w:divBdr>
                <w:top w:val="none" w:sz="0" w:space="0" w:color="auto"/>
                <w:left w:val="none" w:sz="0" w:space="0" w:color="auto"/>
                <w:bottom w:val="none" w:sz="0" w:space="0" w:color="auto"/>
                <w:right w:val="none" w:sz="0" w:space="0" w:color="auto"/>
              </w:divBdr>
            </w:div>
            <w:div w:id="1094977051">
              <w:marLeft w:val="0"/>
              <w:marRight w:val="0"/>
              <w:marTop w:val="0"/>
              <w:marBottom w:val="0"/>
              <w:divBdr>
                <w:top w:val="none" w:sz="0" w:space="0" w:color="auto"/>
                <w:left w:val="none" w:sz="0" w:space="0" w:color="auto"/>
                <w:bottom w:val="none" w:sz="0" w:space="0" w:color="auto"/>
                <w:right w:val="none" w:sz="0" w:space="0" w:color="auto"/>
              </w:divBdr>
            </w:div>
            <w:div w:id="944730322">
              <w:marLeft w:val="0"/>
              <w:marRight w:val="0"/>
              <w:marTop w:val="0"/>
              <w:marBottom w:val="0"/>
              <w:divBdr>
                <w:top w:val="none" w:sz="0" w:space="0" w:color="auto"/>
                <w:left w:val="none" w:sz="0" w:space="0" w:color="auto"/>
                <w:bottom w:val="none" w:sz="0" w:space="0" w:color="auto"/>
                <w:right w:val="none" w:sz="0" w:space="0" w:color="auto"/>
              </w:divBdr>
            </w:div>
            <w:div w:id="1148938775">
              <w:marLeft w:val="0"/>
              <w:marRight w:val="0"/>
              <w:marTop w:val="0"/>
              <w:marBottom w:val="0"/>
              <w:divBdr>
                <w:top w:val="none" w:sz="0" w:space="0" w:color="auto"/>
                <w:left w:val="none" w:sz="0" w:space="0" w:color="auto"/>
                <w:bottom w:val="none" w:sz="0" w:space="0" w:color="auto"/>
                <w:right w:val="none" w:sz="0" w:space="0" w:color="auto"/>
              </w:divBdr>
            </w:div>
            <w:div w:id="420763061">
              <w:marLeft w:val="0"/>
              <w:marRight w:val="0"/>
              <w:marTop w:val="0"/>
              <w:marBottom w:val="0"/>
              <w:divBdr>
                <w:top w:val="none" w:sz="0" w:space="0" w:color="auto"/>
                <w:left w:val="none" w:sz="0" w:space="0" w:color="auto"/>
                <w:bottom w:val="none" w:sz="0" w:space="0" w:color="auto"/>
                <w:right w:val="none" w:sz="0" w:space="0" w:color="auto"/>
              </w:divBdr>
            </w:div>
            <w:div w:id="753628467">
              <w:marLeft w:val="0"/>
              <w:marRight w:val="0"/>
              <w:marTop w:val="0"/>
              <w:marBottom w:val="0"/>
              <w:divBdr>
                <w:top w:val="none" w:sz="0" w:space="0" w:color="auto"/>
                <w:left w:val="none" w:sz="0" w:space="0" w:color="auto"/>
                <w:bottom w:val="none" w:sz="0" w:space="0" w:color="auto"/>
                <w:right w:val="none" w:sz="0" w:space="0" w:color="auto"/>
              </w:divBdr>
            </w:div>
            <w:div w:id="1184905296">
              <w:marLeft w:val="0"/>
              <w:marRight w:val="0"/>
              <w:marTop w:val="0"/>
              <w:marBottom w:val="0"/>
              <w:divBdr>
                <w:top w:val="none" w:sz="0" w:space="0" w:color="auto"/>
                <w:left w:val="none" w:sz="0" w:space="0" w:color="auto"/>
                <w:bottom w:val="none" w:sz="0" w:space="0" w:color="auto"/>
                <w:right w:val="none" w:sz="0" w:space="0" w:color="auto"/>
              </w:divBdr>
            </w:div>
            <w:div w:id="1885407610">
              <w:marLeft w:val="0"/>
              <w:marRight w:val="0"/>
              <w:marTop w:val="0"/>
              <w:marBottom w:val="0"/>
              <w:divBdr>
                <w:top w:val="none" w:sz="0" w:space="0" w:color="auto"/>
                <w:left w:val="none" w:sz="0" w:space="0" w:color="auto"/>
                <w:bottom w:val="none" w:sz="0" w:space="0" w:color="auto"/>
                <w:right w:val="none" w:sz="0" w:space="0" w:color="auto"/>
              </w:divBdr>
            </w:div>
            <w:div w:id="662661879">
              <w:marLeft w:val="0"/>
              <w:marRight w:val="0"/>
              <w:marTop w:val="0"/>
              <w:marBottom w:val="0"/>
              <w:divBdr>
                <w:top w:val="none" w:sz="0" w:space="0" w:color="auto"/>
                <w:left w:val="none" w:sz="0" w:space="0" w:color="auto"/>
                <w:bottom w:val="none" w:sz="0" w:space="0" w:color="auto"/>
                <w:right w:val="none" w:sz="0" w:space="0" w:color="auto"/>
              </w:divBdr>
            </w:div>
            <w:div w:id="994652111">
              <w:marLeft w:val="0"/>
              <w:marRight w:val="0"/>
              <w:marTop w:val="0"/>
              <w:marBottom w:val="0"/>
              <w:divBdr>
                <w:top w:val="none" w:sz="0" w:space="0" w:color="auto"/>
                <w:left w:val="none" w:sz="0" w:space="0" w:color="auto"/>
                <w:bottom w:val="none" w:sz="0" w:space="0" w:color="auto"/>
                <w:right w:val="none" w:sz="0" w:space="0" w:color="auto"/>
              </w:divBdr>
            </w:div>
            <w:div w:id="756638970">
              <w:marLeft w:val="0"/>
              <w:marRight w:val="0"/>
              <w:marTop w:val="0"/>
              <w:marBottom w:val="0"/>
              <w:divBdr>
                <w:top w:val="none" w:sz="0" w:space="0" w:color="auto"/>
                <w:left w:val="none" w:sz="0" w:space="0" w:color="auto"/>
                <w:bottom w:val="none" w:sz="0" w:space="0" w:color="auto"/>
                <w:right w:val="none" w:sz="0" w:space="0" w:color="auto"/>
              </w:divBdr>
            </w:div>
            <w:div w:id="1990867958">
              <w:marLeft w:val="0"/>
              <w:marRight w:val="0"/>
              <w:marTop w:val="0"/>
              <w:marBottom w:val="0"/>
              <w:divBdr>
                <w:top w:val="none" w:sz="0" w:space="0" w:color="auto"/>
                <w:left w:val="none" w:sz="0" w:space="0" w:color="auto"/>
                <w:bottom w:val="none" w:sz="0" w:space="0" w:color="auto"/>
                <w:right w:val="none" w:sz="0" w:space="0" w:color="auto"/>
              </w:divBdr>
            </w:div>
            <w:div w:id="1505166203">
              <w:marLeft w:val="0"/>
              <w:marRight w:val="0"/>
              <w:marTop w:val="0"/>
              <w:marBottom w:val="0"/>
              <w:divBdr>
                <w:top w:val="none" w:sz="0" w:space="0" w:color="auto"/>
                <w:left w:val="none" w:sz="0" w:space="0" w:color="auto"/>
                <w:bottom w:val="none" w:sz="0" w:space="0" w:color="auto"/>
                <w:right w:val="none" w:sz="0" w:space="0" w:color="auto"/>
              </w:divBdr>
            </w:div>
            <w:div w:id="325286921">
              <w:marLeft w:val="0"/>
              <w:marRight w:val="0"/>
              <w:marTop w:val="0"/>
              <w:marBottom w:val="0"/>
              <w:divBdr>
                <w:top w:val="none" w:sz="0" w:space="0" w:color="auto"/>
                <w:left w:val="none" w:sz="0" w:space="0" w:color="auto"/>
                <w:bottom w:val="none" w:sz="0" w:space="0" w:color="auto"/>
                <w:right w:val="none" w:sz="0" w:space="0" w:color="auto"/>
              </w:divBdr>
            </w:div>
            <w:div w:id="306711811">
              <w:marLeft w:val="0"/>
              <w:marRight w:val="0"/>
              <w:marTop w:val="0"/>
              <w:marBottom w:val="0"/>
              <w:divBdr>
                <w:top w:val="none" w:sz="0" w:space="0" w:color="auto"/>
                <w:left w:val="none" w:sz="0" w:space="0" w:color="auto"/>
                <w:bottom w:val="none" w:sz="0" w:space="0" w:color="auto"/>
                <w:right w:val="none" w:sz="0" w:space="0" w:color="auto"/>
              </w:divBdr>
            </w:div>
            <w:div w:id="965546760">
              <w:marLeft w:val="0"/>
              <w:marRight w:val="0"/>
              <w:marTop w:val="0"/>
              <w:marBottom w:val="0"/>
              <w:divBdr>
                <w:top w:val="none" w:sz="0" w:space="0" w:color="auto"/>
                <w:left w:val="none" w:sz="0" w:space="0" w:color="auto"/>
                <w:bottom w:val="none" w:sz="0" w:space="0" w:color="auto"/>
                <w:right w:val="none" w:sz="0" w:space="0" w:color="auto"/>
              </w:divBdr>
            </w:div>
            <w:div w:id="538864091">
              <w:marLeft w:val="0"/>
              <w:marRight w:val="0"/>
              <w:marTop w:val="0"/>
              <w:marBottom w:val="0"/>
              <w:divBdr>
                <w:top w:val="none" w:sz="0" w:space="0" w:color="auto"/>
                <w:left w:val="none" w:sz="0" w:space="0" w:color="auto"/>
                <w:bottom w:val="none" w:sz="0" w:space="0" w:color="auto"/>
                <w:right w:val="none" w:sz="0" w:space="0" w:color="auto"/>
              </w:divBdr>
            </w:div>
            <w:div w:id="306708857">
              <w:marLeft w:val="0"/>
              <w:marRight w:val="0"/>
              <w:marTop w:val="0"/>
              <w:marBottom w:val="0"/>
              <w:divBdr>
                <w:top w:val="none" w:sz="0" w:space="0" w:color="auto"/>
                <w:left w:val="none" w:sz="0" w:space="0" w:color="auto"/>
                <w:bottom w:val="none" w:sz="0" w:space="0" w:color="auto"/>
                <w:right w:val="none" w:sz="0" w:space="0" w:color="auto"/>
              </w:divBdr>
            </w:div>
            <w:div w:id="1969124762">
              <w:marLeft w:val="0"/>
              <w:marRight w:val="0"/>
              <w:marTop w:val="0"/>
              <w:marBottom w:val="0"/>
              <w:divBdr>
                <w:top w:val="none" w:sz="0" w:space="0" w:color="auto"/>
                <w:left w:val="none" w:sz="0" w:space="0" w:color="auto"/>
                <w:bottom w:val="none" w:sz="0" w:space="0" w:color="auto"/>
                <w:right w:val="none" w:sz="0" w:space="0" w:color="auto"/>
              </w:divBdr>
            </w:div>
            <w:div w:id="992758904">
              <w:marLeft w:val="0"/>
              <w:marRight w:val="0"/>
              <w:marTop w:val="0"/>
              <w:marBottom w:val="0"/>
              <w:divBdr>
                <w:top w:val="none" w:sz="0" w:space="0" w:color="auto"/>
                <w:left w:val="none" w:sz="0" w:space="0" w:color="auto"/>
                <w:bottom w:val="none" w:sz="0" w:space="0" w:color="auto"/>
                <w:right w:val="none" w:sz="0" w:space="0" w:color="auto"/>
              </w:divBdr>
            </w:div>
            <w:div w:id="773329719">
              <w:marLeft w:val="0"/>
              <w:marRight w:val="0"/>
              <w:marTop w:val="0"/>
              <w:marBottom w:val="0"/>
              <w:divBdr>
                <w:top w:val="none" w:sz="0" w:space="0" w:color="auto"/>
                <w:left w:val="none" w:sz="0" w:space="0" w:color="auto"/>
                <w:bottom w:val="none" w:sz="0" w:space="0" w:color="auto"/>
                <w:right w:val="none" w:sz="0" w:space="0" w:color="auto"/>
              </w:divBdr>
            </w:div>
            <w:div w:id="1014848137">
              <w:marLeft w:val="0"/>
              <w:marRight w:val="0"/>
              <w:marTop w:val="0"/>
              <w:marBottom w:val="0"/>
              <w:divBdr>
                <w:top w:val="none" w:sz="0" w:space="0" w:color="auto"/>
                <w:left w:val="none" w:sz="0" w:space="0" w:color="auto"/>
                <w:bottom w:val="none" w:sz="0" w:space="0" w:color="auto"/>
                <w:right w:val="none" w:sz="0" w:space="0" w:color="auto"/>
              </w:divBdr>
            </w:div>
            <w:div w:id="1868828907">
              <w:marLeft w:val="0"/>
              <w:marRight w:val="0"/>
              <w:marTop w:val="0"/>
              <w:marBottom w:val="0"/>
              <w:divBdr>
                <w:top w:val="none" w:sz="0" w:space="0" w:color="auto"/>
                <w:left w:val="none" w:sz="0" w:space="0" w:color="auto"/>
                <w:bottom w:val="none" w:sz="0" w:space="0" w:color="auto"/>
                <w:right w:val="none" w:sz="0" w:space="0" w:color="auto"/>
              </w:divBdr>
            </w:div>
            <w:div w:id="277493216">
              <w:marLeft w:val="0"/>
              <w:marRight w:val="0"/>
              <w:marTop w:val="0"/>
              <w:marBottom w:val="0"/>
              <w:divBdr>
                <w:top w:val="none" w:sz="0" w:space="0" w:color="auto"/>
                <w:left w:val="none" w:sz="0" w:space="0" w:color="auto"/>
                <w:bottom w:val="none" w:sz="0" w:space="0" w:color="auto"/>
                <w:right w:val="none" w:sz="0" w:space="0" w:color="auto"/>
              </w:divBdr>
            </w:div>
            <w:div w:id="1468087383">
              <w:marLeft w:val="0"/>
              <w:marRight w:val="0"/>
              <w:marTop w:val="0"/>
              <w:marBottom w:val="0"/>
              <w:divBdr>
                <w:top w:val="none" w:sz="0" w:space="0" w:color="auto"/>
                <w:left w:val="none" w:sz="0" w:space="0" w:color="auto"/>
                <w:bottom w:val="none" w:sz="0" w:space="0" w:color="auto"/>
                <w:right w:val="none" w:sz="0" w:space="0" w:color="auto"/>
              </w:divBdr>
            </w:div>
            <w:div w:id="1841657587">
              <w:marLeft w:val="0"/>
              <w:marRight w:val="0"/>
              <w:marTop w:val="0"/>
              <w:marBottom w:val="0"/>
              <w:divBdr>
                <w:top w:val="none" w:sz="0" w:space="0" w:color="auto"/>
                <w:left w:val="none" w:sz="0" w:space="0" w:color="auto"/>
                <w:bottom w:val="none" w:sz="0" w:space="0" w:color="auto"/>
                <w:right w:val="none" w:sz="0" w:space="0" w:color="auto"/>
              </w:divBdr>
            </w:div>
            <w:div w:id="1900633089">
              <w:marLeft w:val="0"/>
              <w:marRight w:val="0"/>
              <w:marTop w:val="0"/>
              <w:marBottom w:val="0"/>
              <w:divBdr>
                <w:top w:val="none" w:sz="0" w:space="0" w:color="auto"/>
                <w:left w:val="none" w:sz="0" w:space="0" w:color="auto"/>
                <w:bottom w:val="none" w:sz="0" w:space="0" w:color="auto"/>
                <w:right w:val="none" w:sz="0" w:space="0" w:color="auto"/>
              </w:divBdr>
            </w:div>
            <w:div w:id="824972941">
              <w:marLeft w:val="0"/>
              <w:marRight w:val="0"/>
              <w:marTop w:val="0"/>
              <w:marBottom w:val="0"/>
              <w:divBdr>
                <w:top w:val="none" w:sz="0" w:space="0" w:color="auto"/>
                <w:left w:val="none" w:sz="0" w:space="0" w:color="auto"/>
                <w:bottom w:val="none" w:sz="0" w:space="0" w:color="auto"/>
                <w:right w:val="none" w:sz="0" w:space="0" w:color="auto"/>
              </w:divBdr>
            </w:div>
            <w:div w:id="779684670">
              <w:marLeft w:val="0"/>
              <w:marRight w:val="0"/>
              <w:marTop w:val="0"/>
              <w:marBottom w:val="0"/>
              <w:divBdr>
                <w:top w:val="none" w:sz="0" w:space="0" w:color="auto"/>
                <w:left w:val="none" w:sz="0" w:space="0" w:color="auto"/>
                <w:bottom w:val="none" w:sz="0" w:space="0" w:color="auto"/>
                <w:right w:val="none" w:sz="0" w:space="0" w:color="auto"/>
              </w:divBdr>
            </w:div>
            <w:div w:id="1690138527">
              <w:marLeft w:val="0"/>
              <w:marRight w:val="0"/>
              <w:marTop w:val="0"/>
              <w:marBottom w:val="0"/>
              <w:divBdr>
                <w:top w:val="none" w:sz="0" w:space="0" w:color="auto"/>
                <w:left w:val="none" w:sz="0" w:space="0" w:color="auto"/>
                <w:bottom w:val="none" w:sz="0" w:space="0" w:color="auto"/>
                <w:right w:val="none" w:sz="0" w:space="0" w:color="auto"/>
              </w:divBdr>
            </w:div>
            <w:div w:id="1149126381">
              <w:marLeft w:val="0"/>
              <w:marRight w:val="0"/>
              <w:marTop w:val="0"/>
              <w:marBottom w:val="0"/>
              <w:divBdr>
                <w:top w:val="none" w:sz="0" w:space="0" w:color="auto"/>
                <w:left w:val="none" w:sz="0" w:space="0" w:color="auto"/>
                <w:bottom w:val="none" w:sz="0" w:space="0" w:color="auto"/>
                <w:right w:val="none" w:sz="0" w:space="0" w:color="auto"/>
              </w:divBdr>
            </w:div>
            <w:div w:id="105273677">
              <w:marLeft w:val="0"/>
              <w:marRight w:val="0"/>
              <w:marTop w:val="0"/>
              <w:marBottom w:val="0"/>
              <w:divBdr>
                <w:top w:val="none" w:sz="0" w:space="0" w:color="auto"/>
                <w:left w:val="none" w:sz="0" w:space="0" w:color="auto"/>
                <w:bottom w:val="none" w:sz="0" w:space="0" w:color="auto"/>
                <w:right w:val="none" w:sz="0" w:space="0" w:color="auto"/>
              </w:divBdr>
            </w:div>
            <w:div w:id="152599603">
              <w:marLeft w:val="0"/>
              <w:marRight w:val="0"/>
              <w:marTop w:val="0"/>
              <w:marBottom w:val="0"/>
              <w:divBdr>
                <w:top w:val="none" w:sz="0" w:space="0" w:color="auto"/>
                <w:left w:val="none" w:sz="0" w:space="0" w:color="auto"/>
                <w:bottom w:val="none" w:sz="0" w:space="0" w:color="auto"/>
                <w:right w:val="none" w:sz="0" w:space="0" w:color="auto"/>
              </w:divBdr>
            </w:div>
            <w:div w:id="139254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3910">
      <w:bodyDiv w:val="1"/>
      <w:marLeft w:val="0"/>
      <w:marRight w:val="0"/>
      <w:marTop w:val="0"/>
      <w:marBottom w:val="0"/>
      <w:divBdr>
        <w:top w:val="none" w:sz="0" w:space="0" w:color="auto"/>
        <w:left w:val="none" w:sz="0" w:space="0" w:color="auto"/>
        <w:bottom w:val="none" w:sz="0" w:space="0" w:color="auto"/>
        <w:right w:val="none" w:sz="0" w:space="0" w:color="auto"/>
      </w:divBdr>
      <w:divsChild>
        <w:div w:id="220756447">
          <w:marLeft w:val="0"/>
          <w:marRight w:val="0"/>
          <w:marTop w:val="0"/>
          <w:marBottom w:val="0"/>
          <w:divBdr>
            <w:top w:val="none" w:sz="0" w:space="0" w:color="auto"/>
            <w:left w:val="none" w:sz="0" w:space="0" w:color="auto"/>
            <w:bottom w:val="none" w:sz="0" w:space="0" w:color="auto"/>
            <w:right w:val="none" w:sz="0" w:space="0" w:color="auto"/>
          </w:divBdr>
          <w:divsChild>
            <w:div w:id="2096241167">
              <w:marLeft w:val="0"/>
              <w:marRight w:val="0"/>
              <w:marTop w:val="0"/>
              <w:marBottom w:val="0"/>
              <w:divBdr>
                <w:top w:val="none" w:sz="0" w:space="0" w:color="auto"/>
                <w:left w:val="none" w:sz="0" w:space="0" w:color="auto"/>
                <w:bottom w:val="none" w:sz="0" w:space="0" w:color="auto"/>
                <w:right w:val="none" w:sz="0" w:space="0" w:color="auto"/>
              </w:divBdr>
            </w:div>
            <w:div w:id="903956921">
              <w:marLeft w:val="0"/>
              <w:marRight w:val="0"/>
              <w:marTop w:val="0"/>
              <w:marBottom w:val="0"/>
              <w:divBdr>
                <w:top w:val="none" w:sz="0" w:space="0" w:color="auto"/>
                <w:left w:val="none" w:sz="0" w:space="0" w:color="auto"/>
                <w:bottom w:val="none" w:sz="0" w:space="0" w:color="auto"/>
                <w:right w:val="none" w:sz="0" w:space="0" w:color="auto"/>
              </w:divBdr>
            </w:div>
            <w:div w:id="1449350983">
              <w:marLeft w:val="0"/>
              <w:marRight w:val="0"/>
              <w:marTop w:val="0"/>
              <w:marBottom w:val="0"/>
              <w:divBdr>
                <w:top w:val="none" w:sz="0" w:space="0" w:color="auto"/>
                <w:left w:val="none" w:sz="0" w:space="0" w:color="auto"/>
                <w:bottom w:val="none" w:sz="0" w:space="0" w:color="auto"/>
                <w:right w:val="none" w:sz="0" w:space="0" w:color="auto"/>
              </w:divBdr>
            </w:div>
            <w:div w:id="1930697619">
              <w:marLeft w:val="0"/>
              <w:marRight w:val="0"/>
              <w:marTop w:val="0"/>
              <w:marBottom w:val="0"/>
              <w:divBdr>
                <w:top w:val="none" w:sz="0" w:space="0" w:color="auto"/>
                <w:left w:val="none" w:sz="0" w:space="0" w:color="auto"/>
                <w:bottom w:val="none" w:sz="0" w:space="0" w:color="auto"/>
                <w:right w:val="none" w:sz="0" w:space="0" w:color="auto"/>
              </w:divBdr>
            </w:div>
            <w:div w:id="1943299552">
              <w:marLeft w:val="0"/>
              <w:marRight w:val="0"/>
              <w:marTop w:val="0"/>
              <w:marBottom w:val="0"/>
              <w:divBdr>
                <w:top w:val="none" w:sz="0" w:space="0" w:color="auto"/>
                <w:left w:val="none" w:sz="0" w:space="0" w:color="auto"/>
                <w:bottom w:val="none" w:sz="0" w:space="0" w:color="auto"/>
                <w:right w:val="none" w:sz="0" w:space="0" w:color="auto"/>
              </w:divBdr>
            </w:div>
            <w:div w:id="1491369394">
              <w:marLeft w:val="0"/>
              <w:marRight w:val="0"/>
              <w:marTop w:val="0"/>
              <w:marBottom w:val="0"/>
              <w:divBdr>
                <w:top w:val="none" w:sz="0" w:space="0" w:color="auto"/>
                <w:left w:val="none" w:sz="0" w:space="0" w:color="auto"/>
                <w:bottom w:val="none" w:sz="0" w:space="0" w:color="auto"/>
                <w:right w:val="none" w:sz="0" w:space="0" w:color="auto"/>
              </w:divBdr>
            </w:div>
            <w:div w:id="1217736032">
              <w:marLeft w:val="0"/>
              <w:marRight w:val="0"/>
              <w:marTop w:val="0"/>
              <w:marBottom w:val="0"/>
              <w:divBdr>
                <w:top w:val="none" w:sz="0" w:space="0" w:color="auto"/>
                <w:left w:val="none" w:sz="0" w:space="0" w:color="auto"/>
                <w:bottom w:val="none" w:sz="0" w:space="0" w:color="auto"/>
                <w:right w:val="none" w:sz="0" w:space="0" w:color="auto"/>
              </w:divBdr>
            </w:div>
            <w:div w:id="1157955960">
              <w:marLeft w:val="0"/>
              <w:marRight w:val="0"/>
              <w:marTop w:val="0"/>
              <w:marBottom w:val="0"/>
              <w:divBdr>
                <w:top w:val="none" w:sz="0" w:space="0" w:color="auto"/>
                <w:left w:val="none" w:sz="0" w:space="0" w:color="auto"/>
                <w:bottom w:val="none" w:sz="0" w:space="0" w:color="auto"/>
                <w:right w:val="none" w:sz="0" w:space="0" w:color="auto"/>
              </w:divBdr>
            </w:div>
            <w:div w:id="1604603580">
              <w:marLeft w:val="0"/>
              <w:marRight w:val="0"/>
              <w:marTop w:val="0"/>
              <w:marBottom w:val="0"/>
              <w:divBdr>
                <w:top w:val="none" w:sz="0" w:space="0" w:color="auto"/>
                <w:left w:val="none" w:sz="0" w:space="0" w:color="auto"/>
                <w:bottom w:val="none" w:sz="0" w:space="0" w:color="auto"/>
                <w:right w:val="none" w:sz="0" w:space="0" w:color="auto"/>
              </w:divBdr>
            </w:div>
            <w:div w:id="331759396">
              <w:marLeft w:val="0"/>
              <w:marRight w:val="0"/>
              <w:marTop w:val="0"/>
              <w:marBottom w:val="0"/>
              <w:divBdr>
                <w:top w:val="none" w:sz="0" w:space="0" w:color="auto"/>
                <w:left w:val="none" w:sz="0" w:space="0" w:color="auto"/>
                <w:bottom w:val="none" w:sz="0" w:space="0" w:color="auto"/>
                <w:right w:val="none" w:sz="0" w:space="0" w:color="auto"/>
              </w:divBdr>
            </w:div>
            <w:div w:id="1344744262">
              <w:marLeft w:val="0"/>
              <w:marRight w:val="0"/>
              <w:marTop w:val="0"/>
              <w:marBottom w:val="0"/>
              <w:divBdr>
                <w:top w:val="none" w:sz="0" w:space="0" w:color="auto"/>
                <w:left w:val="none" w:sz="0" w:space="0" w:color="auto"/>
                <w:bottom w:val="none" w:sz="0" w:space="0" w:color="auto"/>
                <w:right w:val="none" w:sz="0" w:space="0" w:color="auto"/>
              </w:divBdr>
            </w:div>
            <w:div w:id="735199727">
              <w:marLeft w:val="0"/>
              <w:marRight w:val="0"/>
              <w:marTop w:val="0"/>
              <w:marBottom w:val="0"/>
              <w:divBdr>
                <w:top w:val="none" w:sz="0" w:space="0" w:color="auto"/>
                <w:left w:val="none" w:sz="0" w:space="0" w:color="auto"/>
                <w:bottom w:val="none" w:sz="0" w:space="0" w:color="auto"/>
                <w:right w:val="none" w:sz="0" w:space="0" w:color="auto"/>
              </w:divBdr>
            </w:div>
            <w:div w:id="2140144046">
              <w:marLeft w:val="0"/>
              <w:marRight w:val="0"/>
              <w:marTop w:val="0"/>
              <w:marBottom w:val="0"/>
              <w:divBdr>
                <w:top w:val="none" w:sz="0" w:space="0" w:color="auto"/>
                <w:left w:val="none" w:sz="0" w:space="0" w:color="auto"/>
                <w:bottom w:val="none" w:sz="0" w:space="0" w:color="auto"/>
                <w:right w:val="none" w:sz="0" w:space="0" w:color="auto"/>
              </w:divBdr>
            </w:div>
            <w:div w:id="32536068">
              <w:marLeft w:val="0"/>
              <w:marRight w:val="0"/>
              <w:marTop w:val="0"/>
              <w:marBottom w:val="0"/>
              <w:divBdr>
                <w:top w:val="none" w:sz="0" w:space="0" w:color="auto"/>
                <w:left w:val="none" w:sz="0" w:space="0" w:color="auto"/>
                <w:bottom w:val="none" w:sz="0" w:space="0" w:color="auto"/>
                <w:right w:val="none" w:sz="0" w:space="0" w:color="auto"/>
              </w:divBdr>
            </w:div>
            <w:div w:id="476990905">
              <w:marLeft w:val="0"/>
              <w:marRight w:val="0"/>
              <w:marTop w:val="0"/>
              <w:marBottom w:val="0"/>
              <w:divBdr>
                <w:top w:val="none" w:sz="0" w:space="0" w:color="auto"/>
                <w:left w:val="none" w:sz="0" w:space="0" w:color="auto"/>
                <w:bottom w:val="none" w:sz="0" w:space="0" w:color="auto"/>
                <w:right w:val="none" w:sz="0" w:space="0" w:color="auto"/>
              </w:divBdr>
            </w:div>
            <w:div w:id="1664696582">
              <w:marLeft w:val="0"/>
              <w:marRight w:val="0"/>
              <w:marTop w:val="0"/>
              <w:marBottom w:val="0"/>
              <w:divBdr>
                <w:top w:val="none" w:sz="0" w:space="0" w:color="auto"/>
                <w:left w:val="none" w:sz="0" w:space="0" w:color="auto"/>
                <w:bottom w:val="none" w:sz="0" w:space="0" w:color="auto"/>
                <w:right w:val="none" w:sz="0" w:space="0" w:color="auto"/>
              </w:divBdr>
            </w:div>
            <w:div w:id="722483355">
              <w:marLeft w:val="0"/>
              <w:marRight w:val="0"/>
              <w:marTop w:val="0"/>
              <w:marBottom w:val="0"/>
              <w:divBdr>
                <w:top w:val="none" w:sz="0" w:space="0" w:color="auto"/>
                <w:left w:val="none" w:sz="0" w:space="0" w:color="auto"/>
                <w:bottom w:val="none" w:sz="0" w:space="0" w:color="auto"/>
                <w:right w:val="none" w:sz="0" w:space="0" w:color="auto"/>
              </w:divBdr>
            </w:div>
            <w:div w:id="748189913">
              <w:marLeft w:val="0"/>
              <w:marRight w:val="0"/>
              <w:marTop w:val="0"/>
              <w:marBottom w:val="0"/>
              <w:divBdr>
                <w:top w:val="none" w:sz="0" w:space="0" w:color="auto"/>
                <w:left w:val="none" w:sz="0" w:space="0" w:color="auto"/>
                <w:bottom w:val="none" w:sz="0" w:space="0" w:color="auto"/>
                <w:right w:val="none" w:sz="0" w:space="0" w:color="auto"/>
              </w:divBdr>
            </w:div>
            <w:div w:id="1476289265">
              <w:marLeft w:val="0"/>
              <w:marRight w:val="0"/>
              <w:marTop w:val="0"/>
              <w:marBottom w:val="0"/>
              <w:divBdr>
                <w:top w:val="none" w:sz="0" w:space="0" w:color="auto"/>
                <w:left w:val="none" w:sz="0" w:space="0" w:color="auto"/>
                <w:bottom w:val="none" w:sz="0" w:space="0" w:color="auto"/>
                <w:right w:val="none" w:sz="0" w:space="0" w:color="auto"/>
              </w:divBdr>
            </w:div>
            <w:div w:id="1719664851">
              <w:marLeft w:val="0"/>
              <w:marRight w:val="0"/>
              <w:marTop w:val="0"/>
              <w:marBottom w:val="0"/>
              <w:divBdr>
                <w:top w:val="none" w:sz="0" w:space="0" w:color="auto"/>
                <w:left w:val="none" w:sz="0" w:space="0" w:color="auto"/>
                <w:bottom w:val="none" w:sz="0" w:space="0" w:color="auto"/>
                <w:right w:val="none" w:sz="0" w:space="0" w:color="auto"/>
              </w:divBdr>
            </w:div>
            <w:div w:id="428045792">
              <w:marLeft w:val="0"/>
              <w:marRight w:val="0"/>
              <w:marTop w:val="0"/>
              <w:marBottom w:val="0"/>
              <w:divBdr>
                <w:top w:val="none" w:sz="0" w:space="0" w:color="auto"/>
                <w:left w:val="none" w:sz="0" w:space="0" w:color="auto"/>
                <w:bottom w:val="none" w:sz="0" w:space="0" w:color="auto"/>
                <w:right w:val="none" w:sz="0" w:space="0" w:color="auto"/>
              </w:divBdr>
            </w:div>
            <w:div w:id="945506626">
              <w:marLeft w:val="0"/>
              <w:marRight w:val="0"/>
              <w:marTop w:val="0"/>
              <w:marBottom w:val="0"/>
              <w:divBdr>
                <w:top w:val="none" w:sz="0" w:space="0" w:color="auto"/>
                <w:left w:val="none" w:sz="0" w:space="0" w:color="auto"/>
                <w:bottom w:val="none" w:sz="0" w:space="0" w:color="auto"/>
                <w:right w:val="none" w:sz="0" w:space="0" w:color="auto"/>
              </w:divBdr>
            </w:div>
            <w:div w:id="334262688">
              <w:marLeft w:val="0"/>
              <w:marRight w:val="0"/>
              <w:marTop w:val="0"/>
              <w:marBottom w:val="0"/>
              <w:divBdr>
                <w:top w:val="none" w:sz="0" w:space="0" w:color="auto"/>
                <w:left w:val="none" w:sz="0" w:space="0" w:color="auto"/>
                <w:bottom w:val="none" w:sz="0" w:space="0" w:color="auto"/>
                <w:right w:val="none" w:sz="0" w:space="0" w:color="auto"/>
              </w:divBdr>
            </w:div>
            <w:div w:id="644352618">
              <w:marLeft w:val="0"/>
              <w:marRight w:val="0"/>
              <w:marTop w:val="0"/>
              <w:marBottom w:val="0"/>
              <w:divBdr>
                <w:top w:val="none" w:sz="0" w:space="0" w:color="auto"/>
                <w:left w:val="none" w:sz="0" w:space="0" w:color="auto"/>
                <w:bottom w:val="none" w:sz="0" w:space="0" w:color="auto"/>
                <w:right w:val="none" w:sz="0" w:space="0" w:color="auto"/>
              </w:divBdr>
            </w:div>
            <w:div w:id="506528507">
              <w:marLeft w:val="0"/>
              <w:marRight w:val="0"/>
              <w:marTop w:val="0"/>
              <w:marBottom w:val="0"/>
              <w:divBdr>
                <w:top w:val="none" w:sz="0" w:space="0" w:color="auto"/>
                <w:left w:val="none" w:sz="0" w:space="0" w:color="auto"/>
                <w:bottom w:val="none" w:sz="0" w:space="0" w:color="auto"/>
                <w:right w:val="none" w:sz="0" w:space="0" w:color="auto"/>
              </w:divBdr>
            </w:div>
            <w:div w:id="1556625418">
              <w:marLeft w:val="0"/>
              <w:marRight w:val="0"/>
              <w:marTop w:val="0"/>
              <w:marBottom w:val="0"/>
              <w:divBdr>
                <w:top w:val="none" w:sz="0" w:space="0" w:color="auto"/>
                <w:left w:val="none" w:sz="0" w:space="0" w:color="auto"/>
                <w:bottom w:val="none" w:sz="0" w:space="0" w:color="auto"/>
                <w:right w:val="none" w:sz="0" w:space="0" w:color="auto"/>
              </w:divBdr>
            </w:div>
            <w:div w:id="1679309029">
              <w:marLeft w:val="0"/>
              <w:marRight w:val="0"/>
              <w:marTop w:val="0"/>
              <w:marBottom w:val="0"/>
              <w:divBdr>
                <w:top w:val="none" w:sz="0" w:space="0" w:color="auto"/>
                <w:left w:val="none" w:sz="0" w:space="0" w:color="auto"/>
                <w:bottom w:val="none" w:sz="0" w:space="0" w:color="auto"/>
                <w:right w:val="none" w:sz="0" w:space="0" w:color="auto"/>
              </w:divBdr>
            </w:div>
            <w:div w:id="980890766">
              <w:marLeft w:val="0"/>
              <w:marRight w:val="0"/>
              <w:marTop w:val="0"/>
              <w:marBottom w:val="0"/>
              <w:divBdr>
                <w:top w:val="none" w:sz="0" w:space="0" w:color="auto"/>
                <w:left w:val="none" w:sz="0" w:space="0" w:color="auto"/>
                <w:bottom w:val="none" w:sz="0" w:space="0" w:color="auto"/>
                <w:right w:val="none" w:sz="0" w:space="0" w:color="auto"/>
              </w:divBdr>
            </w:div>
            <w:div w:id="1196193206">
              <w:marLeft w:val="0"/>
              <w:marRight w:val="0"/>
              <w:marTop w:val="0"/>
              <w:marBottom w:val="0"/>
              <w:divBdr>
                <w:top w:val="none" w:sz="0" w:space="0" w:color="auto"/>
                <w:left w:val="none" w:sz="0" w:space="0" w:color="auto"/>
                <w:bottom w:val="none" w:sz="0" w:space="0" w:color="auto"/>
                <w:right w:val="none" w:sz="0" w:space="0" w:color="auto"/>
              </w:divBdr>
            </w:div>
            <w:div w:id="1767768310">
              <w:marLeft w:val="0"/>
              <w:marRight w:val="0"/>
              <w:marTop w:val="0"/>
              <w:marBottom w:val="0"/>
              <w:divBdr>
                <w:top w:val="none" w:sz="0" w:space="0" w:color="auto"/>
                <w:left w:val="none" w:sz="0" w:space="0" w:color="auto"/>
                <w:bottom w:val="none" w:sz="0" w:space="0" w:color="auto"/>
                <w:right w:val="none" w:sz="0" w:space="0" w:color="auto"/>
              </w:divBdr>
            </w:div>
            <w:div w:id="1814250391">
              <w:marLeft w:val="0"/>
              <w:marRight w:val="0"/>
              <w:marTop w:val="0"/>
              <w:marBottom w:val="0"/>
              <w:divBdr>
                <w:top w:val="none" w:sz="0" w:space="0" w:color="auto"/>
                <w:left w:val="none" w:sz="0" w:space="0" w:color="auto"/>
                <w:bottom w:val="none" w:sz="0" w:space="0" w:color="auto"/>
                <w:right w:val="none" w:sz="0" w:space="0" w:color="auto"/>
              </w:divBdr>
            </w:div>
            <w:div w:id="449400498">
              <w:marLeft w:val="0"/>
              <w:marRight w:val="0"/>
              <w:marTop w:val="0"/>
              <w:marBottom w:val="0"/>
              <w:divBdr>
                <w:top w:val="none" w:sz="0" w:space="0" w:color="auto"/>
                <w:left w:val="none" w:sz="0" w:space="0" w:color="auto"/>
                <w:bottom w:val="none" w:sz="0" w:space="0" w:color="auto"/>
                <w:right w:val="none" w:sz="0" w:space="0" w:color="auto"/>
              </w:divBdr>
            </w:div>
            <w:div w:id="641664344">
              <w:marLeft w:val="0"/>
              <w:marRight w:val="0"/>
              <w:marTop w:val="0"/>
              <w:marBottom w:val="0"/>
              <w:divBdr>
                <w:top w:val="none" w:sz="0" w:space="0" w:color="auto"/>
                <w:left w:val="none" w:sz="0" w:space="0" w:color="auto"/>
                <w:bottom w:val="none" w:sz="0" w:space="0" w:color="auto"/>
                <w:right w:val="none" w:sz="0" w:space="0" w:color="auto"/>
              </w:divBdr>
            </w:div>
            <w:div w:id="42946899">
              <w:marLeft w:val="0"/>
              <w:marRight w:val="0"/>
              <w:marTop w:val="0"/>
              <w:marBottom w:val="0"/>
              <w:divBdr>
                <w:top w:val="none" w:sz="0" w:space="0" w:color="auto"/>
                <w:left w:val="none" w:sz="0" w:space="0" w:color="auto"/>
                <w:bottom w:val="none" w:sz="0" w:space="0" w:color="auto"/>
                <w:right w:val="none" w:sz="0" w:space="0" w:color="auto"/>
              </w:divBdr>
            </w:div>
            <w:div w:id="2020421407">
              <w:marLeft w:val="0"/>
              <w:marRight w:val="0"/>
              <w:marTop w:val="0"/>
              <w:marBottom w:val="0"/>
              <w:divBdr>
                <w:top w:val="none" w:sz="0" w:space="0" w:color="auto"/>
                <w:left w:val="none" w:sz="0" w:space="0" w:color="auto"/>
                <w:bottom w:val="none" w:sz="0" w:space="0" w:color="auto"/>
                <w:right w:val="none" w:sz="0" w:space="0" w:color="auto"/>
              </w:divBdr>
            </w:div>
            <w:div w:id="1616525543">
              <w:marLeft w:val="0"/>
              <w:marRight w:val="0"/>
              <w:marTop w:val="0"/>
              <w:marBottom w:val="0"/>
              <w:divBdr>
                <w:top w:val="none" w:sz="0" w:space="0" w:color="auto"/>
                <w:left w:val="none" w:sz="0" w:space="0" w:color="auto"/>
                <w:bottom w:val="none" w:sz="0" w:space="0" w:color="auto"/>
                <w:right w:val="none" w:sz="0" w:space="0" w:color="auto"/>
              </w:divBdr>
            </w:div>
            <w:div w:id="161819609">
              <w:marLeft w:val="0"/>
              <w:marRight w:val="0"/>
              <w:marTop w:val="0"/>
              <w:marBottom w:val="0"/>
              <w:divBdr>
                <w:top w:val="none" w:sz="0" w:space="0" w:color="auto"/>
                <w:left w:val="none" w:sz="0" w:space="0" w:color="auto"/>
                <w:bottom w:val="none" w:sz="0" w:space="0" w:color="auto"/>
                <w:right w:val="none" w:sz="0" w:space="0" w:color="auto"/>
              </w:divBdr>
            </w:div>
            <w:div w:id="1248466679">
              <w:marLeft w:val="0"/>
              <w:marRight w:val="0"/>
              <w:marTop w:val="0"/>
              <w:marBottom w:val="0"/>
              <w:divBdr>
                <w:top w:val="none" w:sz="0" w:space="0" w:color="auto"/>
                <w:left w:val="none" w:sz="0" w:space="0" w:color="auto"/>
                <w:bottom w:val="none" w:sz="0" w:space="0" w:color="auto"/>
                <w:right w:val="none" w:sz="0" w:space="0" w:color="auto"/>
              </w:divBdr>
            </w:div>
            <w:div w:id="471216095">
              <w:marLeft w:val="0"/>
              <w:marRight w:val="0"/>
              <w:marTop w:val="0"/>
              <w:marBottom w:val="0"/>
              <w:divBdr>
                <w:top w:val="none" w:sz="0" w:space="0" w:color="auto"/>
                <w:left w:val="none" w:sz="0" w:space="0" w:color="auto"/>
                <w:bottom w:val="none" w:sz="0" w:space="0" w:color="auto"/>
                <w:right w:val="none" w:sz="0" w:space="0" w:color="auto"/>
              </w:divBdr>
            </w:div>
            <w:div w:id="609046899">
              <w:marLeft w:val="0"/>
              <w:marRight w:val="0"/>
              <w:marTop w:val="0"/>
              <w:marBottom w:val="0"/>
              <w:divBdr>
                <w:top w:val="none" w:sz="0" w:space="0" w:color="auto"/>
                <w:left w:val="none" w:sz="0" w:space="0" w:color="auto"/>
                <w:bottom w:val="none" w:sz="0" w:space="0" w:color="auto"/>
                <w:right w:val="none" w:sz="0" w:space="0" w:color="auto"/>
              </w:divBdr>
            </w:div>
            <w:div w:id="1347294718">
              <w:marLeft w:val="0"/>
              <w:marRight w:val="0"/>
              <w:marTop w:val="0"/>
              <w:marBottom w:val="0"/>
              <w:divBdr>
                <w:top w:val="none" w:sz="0" w:space="0" w:color="auto"/>
                <w:left w:val="none" w:sz="0" w:space="0" w:color="auto"/>
                <w:bottom w:val="none" w:sz="0" w:space="0" w:color="auto"/>
                <w:right w:val="none" w:sz="0" w:space="0" w:color="auto"/>
              </w:divBdr>
            </w:div>
            <w:div w:id="892539062">
              <w:marLeft w:val="0"/>
              <w:marRight w:val="0"/>
              <w:marTop w:val="0"/>
              <w:marBottom w:val="0"/>
              <w:divBdr>
                <w:top w:val="none" w:sz="0" w:space="0" w:color="auto"/>
                <w:left w:val="none" w:sz="0" w:space="0" w:color="auto"/>
                <w:bottom w:val="none" w:sz="0" w:space="0" w:color="auto"/>
                <w:right w:val="none" w:sz="0" w:space="0" w:color="auto"/>
              </w:divBdr>
            </w:div>
            <w:div w:id="682829399">
              <w:marLeft w:val="0"/>
              <w:marRight w:val="0"/>
              <w:marTop w:val="0"/>
              <w:marBottom w:val="0"/>
              <w:divBdr>
                <w:top w:val="none" w:sz="0" w:space="0" w:color="auto"/>
                <w:left w:val="none" w:sz="0" w:space="0" w:color="auto"/>
                <w:bottom w:val="none" w:sz="0" w:space="0" w:color="auto"/>
                <w:right w:val="none" w:sz="0" w:space="0" w:color="auto"/>
              </w:divBdr>
            </w:div>
            <w:div w:id="2019691325">
              <w:marLeft w:val="0"/>
              <w:marRight w:val="0"/>
              <w:marTop w:val="0"/>
              <w:marBottom w:val="0"/>
              <w:divBdr>
                <w:top w:val="none" w:sz="0" w:space="0" w:color="auto"/>
                <w:left w:val="none" w:sz="0" w:space="0" w:color="auto"/>
                <w:bottom w:val="none" w:sz="0" w:space="0" w:color="auto"/>
                <w:right w:val="none" w:sz="0" w:space="0" w:color="auto"/>
              </w:divBdr>
            </w:div>
            <w:div w:id="1029374313">
              <w:marLeft w:val="0"/>
              <w:marRight w:val="0"/>
              <w:marTop w:val="0"/>
              <w:marBottom w:val="0"/>
              <w:divBdr>
                <w:top w:val="none" w:sz="0" w:space="0" w:color="auto"/>
                <w:left w:val="none" w:sz="0" w:space="0" w:color="auto"/>
                <w:bottom w:val="none" w:sz="0" w:space="0" w:color="auto"/>
                <w:right w:val="none" w:sz="0" w:space="0" w:color="auto"/>
              </w:divBdr>
            </w:div>
            <w:div w:id="504058252">
              <w:marLeft w:val="0"/>
              <w:marRight w:val="0"/>
              <w:marTop w:val="0"/>
              <w:marBottom w:val="0"/>
              <w:divBdr>
                <w:top w:val="none" w:sz="0" w:space="0" w:color="auto"/>
                <w:left w:val="none" w:sz="0" w:space="0" w:color="auto"/>
                <w:bottom w:val="none" w:sz="0" w:space="0" w:color="auto"/>
                <w:right w:val="none" w:sz="0" w:space="0" w:color="auto"/>
              </w:divBdr>
            </w:div>
            <w:div w:id="415781923">
              <w:marLeft w:val="0"/>
              <w:marRight w:val="0"/>
              <w:marTop w:val="0"/>
              <w:marBottom w:val="0"/>
              <w:divBdr>
                <w:top w:val="none" w:sz="0" w:space="0" w:color="auto"/>
                <w:left w:val="none" w:sz="0" w:space="0" w:color="auto"/>
                <w:bottom w:val="none" w:sz="0" w:space="0" w:color="auto"/>
                <w:right w:val="none" w:sz="0" w:space="0" w:color="auto"/>
              </w:divBdr>
            </w:div>
            <w:div w:id="1700814045">
              <w:marLeft w:val="0"/>
              <w:marRight w:val="0"/>
              <w:marTop w:val="0"/>
              <w:marBottom w:val="0"/>
              <w:divBdr>
                <w:top w:val="none" w:sz="0" w:space="0" w:color="auto"/>
                <w:left w:val="none" w:sz="0" w:space="0" w:color="auto"/>
                <w:bottom w:val="none" w:sz="0" w:space="0" w:color="auto"/>
                <w:right w:val="none" w:sz="0" w:space="0" w:color="auto"/>
              </w:divBdr>
            </w:div>
            <w:div w:id="663170694">
              <w:marLeft w:val="0"/>
              <w:marRight w:val="0"/>
              <w:marTop w:val="0"/>
              <w:marBottom w:val="0"/>
              <w:divBdr>
                <w:top w:val="none" w:sz="0" w:space="0" w:color="auto"/>
                <w:left w:val="none" w:sz="0" w:space="0" w:color="auto"/>
                <w:bottom w:val="none" w:sz="0" w:space="0" w:color="auto"/>
                <w:right w:val="none" w:sz="0" w:space="0" w:color="auto"/>
              </w:divBdr>
            </w:div>
            <w:div w:id="1568757485">
              <w:marLeft w:val="0"/>
              <w:marRight w:val="0"/>
              <w:marTop w:val="0"/>
              <w:marBottom w:val="0"/>
              <w:divBdr>
                <w:top w:val="none" w:sz="0" w:space="0" w:color="auto"/>
                <w:left w:val="none" w:sz="0" w:space="0" w:color="auto"/>
                <w:bottom w:val="none" w:sz="0" w:space="0" w:color="auto"/>
                <w:right w:val="none" w:sz="0" w:space="0" w:color="auto"/>
              </w:divBdr>
            </w:div>
            <w:div w:id="1857956764">
              <w:marLeft w:val="0"/>
              <w:marRight w:val="0"/>
              <w:marTop w:val="0"/>
              <w:marBottom w:val="0"/>
              <w:divBdr>
                <w:top w:val="none" w:sz="0" w:space="0" w:color="auto"/>
                <w:left w:val="none" w:sz="0" w:space="0" w:color="auto"/>
                <w:bottom w:val="none" w:sz="0" w:space="0" w:color="auto"/>
                <w:right w:val="none" w:sz="0" w:space="0" w:color="auto"/>
              </w:divBdr>
            </w:div>
            <w:div w:id="590629498">
              <w:marLeft w:val="0"/>
              <w:marRight w:val="0"/>
              <w:marTop w:val="0"/>
              <w:marBottom w:val="0"/>
              <w:divBdr>
                <w:top w:val="none" w:sz="0" w:space="0" w:color="auto"/>
                <w:left w:val="none" w:sz="0" w:space="0" w:color="auto"/>
                <w:bottom w:val="none" w:sz="0" w:space="0" w:color="auto"/>
                <w:right w:val="none" w:sz="0" w:space="0" w:color="auto"/>
              </w:divBdr>
            </w:div>
            <w:div w:id="1117719718">
              <w:marLeft w:val="0"/>
              <w:marRight w:val="0"/>
              <w:marTop w:val="0"/>
              <w:marBottom w:val="0"/>
              <w:divBdr>
                <w:top w:val="none" w:sz="0" w:space="0" w:color="auto"/>
                <w:left w:val="none" w:sz="0" w:space="0" w:color="auto"/>
                <w:bottom w:val="none" w:sz="0" w:space="0" w:color="auto"/>
                <w:right w:val="none" w:sz="0" w:space="0" w:color="auto"/>
              </w:divBdr>
            </w:div>
            <w:div w:id="1048072071">
              <w:marLeft w:val="0"/>
              <w:marRight w:val="0"/>
              <w:marTop w:val="0"/>
              <w:marBottom w:val="0"/>
              <w:divBdr>
                <w:top w:val="none" w:sz="0" w:space="0" w:color="auto"/>
                <w:left w:val="none" w:sz="0" w:space="0" w:color="auto"/>
                <w:bottom w:val="none" w:sz="0" w:space="0" w:color="auto"/>
                <w:right w:val="none" w:sz="0" w:space="0" w:color="auto"/>
              </w:divBdr>
            </w:div>
            <w:div w:id="2068213645">
              <w:marLeft w:val="0"/>
              <w:marRight w:val="0"/>
              <w:marTop w:val="0"/>
              <w:marBottom w:val="0"/>
              <w:divBdr>
                <w:top w:val="none" w:sz="0" w:space="0" w:color="auto"/>
                <w:left w:val="none" w:sz="0" w:space="0" w:color="auto"/>
                <w:bottom w:val="none" w:sz="0" w:space="0" w:color="auto"/>
                <w:right w:val="none" w:sz="0" w:space="0" w:color="auto"/>
              </w:divBdr>
            </w:div>
            <w:div w:id="340858290">
              <w:marLeft w:val="0"/>
              <w:marRight w:val="0"/>
              <w:marTop w:val="0"/>
              <w:marBottom w:val="0"/>
              <w:divBdr>
                <w:top w:val="none" w:sz="0" w:space="0" w:color="auto"/>
                <w:left w:val="none" w:sz="0" w:space="0" w:color="auto"/>
                <w:bottom w:val="none" w:sz="0" w:space="0" w:color="auto"/>
                <w:right w:val="none" w:sz="0" w:space="0" w:color="auto"/>
              </w:divBdr>
            </w:div>
            <w:div w:id="1749384372">
              <w:marLeft w:val="0"/>
              <w:marRight w:val="0"/>
              <w:marTop w:val="0"/>
              <w:marBottom w:val="0"/>
              <w:divBdr>
                <w:top w:val="none" w:sz="0" w:space="0" w:color="auto"/>
                <w:left w:val="none" w:sz="0" w:space="0" w:color="auto"/>
                <w:bottom w:val="none" w:sz="0" w:space="0" w:color="auto"/>
                <w:right w:val="none" w:sz="0" w:space="0" w:color="auto"/>
              </w:divBdr>
            </w:div>
            <w:div w:id="547842433">
              <w:marLeft w:val="0"/>
              <w:marRight w:val="0"/>
              <w:marTop w:val="0"/>
              <w:marBottom w:val="0"/>
              <w:divBdr>
                <w:top w:val="none" w:sz="0" w:space="0" w:color="auto"/>
                <w:left w:val="none" w:sz="0" w:space="0" w:color="auto"/>
                <w:bottom w:val="none" w:sz="0" w:space="0" w:color="auto"/>
                <w:right w:val="none" w:sz="0" w:space="0" w:color="auto"/>
              </w:divBdr>
            </w:div>
            <w:div w:id="347103233">
              <w:marLeft w:val="0"/>
              <w:marRight w:val="0"/>
              <w:marTop w:val="0"/>
              <w:marBottom w:val="0"/>
              <w:divBdr>
                <w:top w:val="none" w:sz="0" w:space="0" w:color="auto"/>
                <w:left w:val="none" w:sz="0" w:space="0" w:color="auto"/>
                <w:bottom w:val="none" w:sz="0" w:space="0" w:color="auto"/>
                <w:right w:val="none" w:sz="0" w:space="0" w:color="auto"/>
              </w:divBdr>
            </w:div>
            <w:div w:id="792332910">
              <w:marLeft w:val="0"/>
              <w:marRight w:val="0"/>
              <w:marTop w:val="0"/>
              <w:marBottom w:val="0"/>
              <w:divBdr>
                <w:top w:val="none" w:sz="0" w:space="0" w:color="auto"/>
                <w:left w:val="none" w:sz="0" w:space="0" w:color="auto"/>
                <w:bottom w:val="none" w:sz="0" w:space="0" w:color="auto"/>
                <w:right w:val="none" w:sz="0" w:space="0" w:color="auto"/>
              </w:divBdr>
            </w:div>
            <w:div w:id="583221560">
              <w:marLeft w:val="0"/>
              <w:marRight w:val="0"/>
              <w:marTop w:val="0"/>
              <w:marBottom w:val="0"/>
              <w:divBdr>
                <w:top w:val="none" w:sz="0" w:space="0" w:color="auto"/>
                <w:left w:val="none" w:sz="0" w:space="0" w:color="auto"/>
                <w:bottom w:val="none" w:sz="0" w:space="0" w:color="auto"/>
                <w:right w:val="none" w:sz="0" w:space="0" w:color="auto"/>
              </w:divBdr>
            </w:div>
            <w:div w:id="243150877">
              <w:marLeft w:val="0"/>
              <w:marRight w:val="0"/>
              <w:marTop w:val="0"/>
              <w:marBottom w:val="0"/>
              <w:divBdr>
                <w:top w:val="none" w:sz="0" w:space="0" w:color="auto"/>
                <w:left w:val="none" w:sz="0" w:space="0" w:color="auto"/>
                <w:bottom w:val="none" w:sz="0" w:space="0" w:color="auto"/>
                <w:right w:val="none" w:sz="0" w:space="0" w:color="auto"/>
              </w:divBdr>
            </w:div>
            <w:div w:id="1340892348">
              <w:marLeft w:val="0"/>
              <w:marRight w:val="0"/>
              <w:marTop w:val="0"/>
              <w:marBottom w:val="0"/>
              <w:divBdr>
                <w:top w:val="none" w:sz="0" w:space="0" w:color="auto"/>
                <w:left w:val="none" w:sz="0" w:space="0" w:color="auto"/>
                <w:bottom w:val="none" w:sz="0" w:space="0" w:color="auto"/>
                <w:right w:val="none" w:sz="0" w:space="0" w:color="auto"/>
              </w:divBdr>
            </w:div>
            <w:div w:id="353311870">
              <w:marLeft w:val="0"/>
              <w:marRight w:val="0"/>
              <w:marTop w:val="0"/>
              <w:marBottom w:val="0"/>
              <w:divBdr>
                <w:top w:val="none" w:sz="0" w:space="0" w:color="auto"/>
                <w:left w:val="none" w:sz="0" w:space="0" w:color="auto"/>
                <w:bottom w:val="none" w:sz="0" w:space="0" w:color="auto"/>
                <w:right w:val="none" w:sz="0" w:space="0" w:color="auto"/>
              </w:divBdr>
            </w:div>
            <w:div w:id="592207884">
              <w:marLeft w:val="0"/>
              <w:marRight w:val="0"/>
              <w:marTop w:val="0"/>
              <w:marBottom w:val="0"/>
              <w:divBdr>
                <w:top w:val="none" w:sz="0" w:space="0" w:color="auto"/>
                <w:left w:val="none" w:sz="0" w:space="0" w:color="auto"/>
                <w:bottom w:val="none" w:sz="0" w:space="0" w:color="auto"/>
                <w:right w:val="none" w:sz="0" w:space="0" w:color="auto"/>
              </w:divBdr>
            </w:div>
            <w:div w:id="1593278307">
              <w:marLeft w:val="0"/>
              <w:marRight w:val="0"/>
              <w:marTop w:val="0"/>
              <w:marBottom w:val="0"/>
              <w:divBdr>
                <w:top w:val="none" w:sz="0" w:space="0" w:color="auto"/>
                <w:left w:val="none" w:sz="0" w:space="0" w:color="auto"/>
                <w:bottom w:val="none" w:sz="0" w:space="0" w:color="auto"/>
                <w:right w:val="none" w:sz="0" w:space="0" w:color="auto"/>
              </w:divBdr>
            </w:div>
            <w:div w:id="721487272">
              <w:marLeft w:val="0"/>
              <w:marRight w:val="0"/>
              <w:marTop w:val="0"/>
              <w:marBottom w:val="0"/>
              <w:divBdr>
                <w:top w:val="none" w:sz="0" w:space="0" w:color="auto"/>
                <w:left w:val="none" w:sz="0" w:space="0" w:color="auto"/>
                <w:bottom w:val="none" w:sz="0" w:space="0" w:color="auto"/>
                <w:right w:val="none" w:sz="0" w:space="0" w:color="auto"/>
              </w:divBdr>
            </w:div>
            <w:div w:id="150800313">
              <w:marLeft w:val="0"/>
              <w:marRight w:val="0"/>
              <w:marTop w:val="0"/>
              <w:marBottom w:val="0"/>
              <w:divBdr>
                <w:top w:val="none" w:sz="0" w:space="0" w:color="auto"/>
                <w:left w:val="none" w:sz="0" w:space="0" w:color="auto"/>
                <w:bottom w:val="none" w:sz="0" w:space="0" w:color="auto"/>
                <w:right w:val="none" w:sz="0" w:space="0" w:color="auto"/>
              </w:divBdr>
            </w:div>
            <w:div w:id="1041172803">
              <w:marLeft w:val="0"/>
              <w:marRight w:val="0"/>
              <w:marTop w:val="0"/>
              <w:marBottom w:val="0"/>
              <w:divBdr>
                <w:top w:val="none" w:sz="0" w:space="0" w:color="auto"/>
                <w:left w:val="none" w:sz="0" w:space="0" w:color="auto"/>
                <w:bottom w:val="none" w:sz="0" w:space="0" w:color="auto"/>
                <w:right w:val="none" w:sz="0" w:space="0" w:color="auto"/>
              </w:divBdr>
            </w:div>
            <w:div w:id="13911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6454">
      <w:bodyDiv w:val="1"/>
      <w:marLeft w:val="0"/>
      <w:marRight w:val="0"/>
      <w:marTop w:val="0"/>
      <w:marBottom w:val="0"/>
      <w:divBdr>
        <w:top w:val="none" w:sz="0" w:space="0" w:color="auto"/>
        <w:left w:val="none" w:sz="0" w:space="0" w:color="auto"/>
        <w:bottom w:val="none" w:sz="0" w:space="0" w:color="auto"/>
        <w:right w:val="none" w:sz="0" w:space="0" w:color="auto"/>
      </w:divBdr>
      <w:divsChild>
        <w:div w:id="392436522">
          <w:marLeft w:val="0"/>
          <w:marRight w:val="0"/>
          <w:marTop w:val="0"/>
          <w:marBottom w:val="0"/>
          <w:divBdr>
            <w:top w:val="none" w:sz="0" w:space="0" w:color="auto"/>
            <w:left w:val="none" w:sz="0" w:space="0" w:color="auto"/>
            <w:bottom w:val="none" w:sz="0" w:space="0" w:color="auto"/>
            <w:right w:val="none" w:sz="0" w:space="0" w:color="auto"/>
          </w:divBdr>
          <w:divsChild>
            <w:div w:id="1370959595">
              <w:marLeft w:val="0"/>
              <w:marRight w:val="0"/>
              <w:marTop w:val="0"/>
              <w:marBottom w:val="0"/>
              <w:divBdr>
                <w:top w:val="none" w:sz="0" w:space="0" w:color="auto"/>
                <w:left w:val="none" w:sz="0" w:space="0" w:color="auto"/>
                <w:bottom w:val="none" w:sz="0" w:space="0" w:color="auto"/>
                <w:right w:val="none" w:sz="0" w:space="0" w:color="auto"/>
              </w:divBdr>
            </w:div>
            <w:div w:id="308438631">
              <w:marLeft w:val="0"/>
              <w:marRight w:val="0"/>
              <w:marTop w:val="0"/>
              <w:marBottom w:val="0"/>
              <w:divBdr>
                <w:top w:val="none" w:sz="0" w:space="0" w:color="auto"/>
                <w:left w:val="none" w:sz="0" w:space="0" w:color="auto"/>
                <w:bottom w:val="none" w:sz="0" w:space="0" w:color="auto"/>
                <w:right w:val="none" w:sz="0" w:space="0" w:color="auto"/>
              </w:divBdr>
            </w:div>
            <w:div w:id="346947609">
              <w:marLeft w:val="0"/>
              <w:marRight w:val="0"/>
              <w:marTop w:val="0"/>
              <w:marBottom w:val="0"/>
              <w:divBdr>
                <w:top w:val="none" w:sz="0" w:space="0" w:color="auto"/>
                <w:left w:val="none" w:sz="0" w:space="0" w:color="auto"/>
                <w:bottom w:val="none" w:sz="0" w:space="0" w:color="auto"/>
                <w:right w:val="none" w:sz="0" w:space="0" w:color="auto"/>
              </w:divBdr>
            </w:div>
            <w:div w:id="1081558293">
              <w:marLeft w:val="0"/>
              <w:marRight w:val="0"/>
              <w:marTop w:val="0"/>
              <w:marBottom w:val="0"/>
              <w:divBdr>
                <w:top w:val="none" w:sz="0" w:space="0" w:color="auto"/>
                <w:left w:val="none" w:sz="0" w:space="0" w:color="auto"/>
                <w:bottom w:val="none" w:sz="0" w:space="0" w:color="auto"/>
                <w:right w:val="none" w:sz="0" w:space="0" w:color="auto"/>
              </w:divBdr>
            </w:div>
            <w:div w:id="1413552898">
              <w:marLeft w:val="0"/>
              <w:marRight w:val="0"/>
              <w:marTop w:val="0"/>
              <w:marBottom w:val="0"/>
              <w:divBdr>
                <w:top w:val="none" w:sz="0" w:space="0" w:color="auto"/>
                <w:left w:val="none" w:sz="0" w:space="0" w:color="auto"/>
                <w:bottom w:val="none" w:sz="0" w:space="0" w:color="auto"/>
                <w:right w:val="none" w:sz="0" w:space="0" w:color="auto"/>
              </w:divBdr>
            </w:div>
            <w:div w:id="437649436">
              <w:marLeft w:val="0"/>
              <w:marRight w:val="0"/>
              <w:marTop w:val="0"/>
              <w:marBottom w:val="0"/>
              <w:divBdr>
                <w:top w:val="none" w:sz="0" w:space="0" w:color="auto"/>
                <w:left w:val="none" w:sz="0" w:space="0" w:color="auto"/>
                <w:bottom w:val="none" w:sz="0" w:space="0" w:color="auto"/>
                <w:right w:val="none" w:sz="0" w:space="0" w:color="auto"/>
              </w:divBdr>
            </w:div>
            <w:div w:id="1241403424">
              <w:marLeft w:val="0"/>
              <w:marRight w:val="0"/>
              <w:marTop w:val="0"/>
              <w:marBottom w:val="0"/>
              <w:divBdr>
                <w:top w:val="none" w:sz="0" w:space="0" w:color="auto"/>
                <w:left w:val="none" w:sz="0" w:space="0" w:color="auto"/>
                <w:bottom w:val="none" w:sz="0" w:space="0" w:color="auto"/>
                <w:right w:val="none" w:sz="0" w:space="0" w:color="auto"/>
              </w:divBdr>
            </w:div>
            <w:div w:id="1962219850">
              <w:marLeft w:val="0"/>
              <w:marRight w:val="0"/>
              <w:marTop w:val="0"/>
              <w:marBottom w:val="0"/>
              <w:divBdr>
                <w:top w:val="none" w:sz="0" w:space="0" w:color="auto"/>
                <w:left w:val="none" w:sz="0" w:space="0" w:color="auto"/>
                <w:bottom w:val="none" w:sz="0" w:space="0" w:color="auto"/>
                <w:right w:val="none" w:sz="0" w:space="0" w:color="auto"/>
              </w:divBdr>
            </w:div>
            <w:div w:id="926576898">
              <w:marLeft w:val="0"/>
              <w:marRight w:val="0"/>
              <w:marTop w:val="0"/>
              <w:marBottom w:val="0"/>
              <w:divBdr>
                <w:top w:val="none" w:sz="0" w:space="0" w:color="auto"/>
                <w:left w:val="none" w:sz="0" w:space="0" w:color="auto"/>
                <w:bottom w:val="none" w:sz="0" w:space="0" w:color="auto"/>
                <w:right w:val="none" w:sz="0" w:space="0" w:color="auto"/>
              </w:divBdr>
            </w:div>
            <w:div w:id="265700144">
              <w:marLeft w:val="0"/>
              <w:marRight w:val="0"/>
              <w:marTop w:val="0"/>
              <w:marBottom w:val="0"/>
              <w:divBdr>
                <w:top w:val="none" w:sz="0" w:space="0" w:color="auto"/>
                <w:left w:val="none" w:sz="0" w:space="0" w:color="auto"/>
                <w:bottom w:val="none" w:sz="0" w:space="0" w:color="auto"/>
                <w:right w:val="none" w:sz="0" w:space="0" w:color="auto"/>
              </w:divBdr>
            </w:div>
            <w:div w:id="306587648">
              <w:marLeft w:val="0"/>
              <w:marRight w:val="0"/>
              <w:marTop w:val="0"/>
              <w:marBottom w:val="0"/>
              <w:divBdr>
                <w:top w:val="none" w:sz="0" w:space="0" w:color="auto"/>
                <w:left w:val="none" w:sz="0" w:space="0" w:color="auto"/>
                <w:bottom w:val="none" w:sz="0" w:space="0" w:color="auto"/>
                <w:right w:val="none" w:sz="0" w:space="0" w:color="auto"/>
              </w:divBdr>
            </w:div>
            <w:div w:id="234704983">
              <w:marLeft w:val="0"/>
              <w:marRight w:val="0"/>
              <w:marTop w:val="0"/>
              <w:marBottom w:val="0"/>
              <w:divBdr>
                <w:top w:val="none" w:sz="0" w:space="0" w:color="auto"/>
                <w:left w:val="none" w:sz="0" w:space="0" w:color="auto"/>
                <w:bottom w:val="none" w:sz="0" w:space="0" w:color="auto"/>
                <w:right w:val="none" w:sz="0" w:space="0" w:color="auto"/>
              </w:divBdr>
            </w:div>
            <w:div w:id="708186724">
              <w:marLeft w:val="0"/>
              <w:marRight w:val="0"/>
              <w:marTop w:val="0"/>
              <w:marBottom w:val="0"/>
              <w:divBdr>
                <w:top w:val="none" w:sz="0" w:space="0" w:color="auto"/>
                <w:left w:val="none" w:sz="0" w:space="0" w:color="auto"/>
                <w:bottom w:val="none" w:sz="0" w:space="0" w:color="auto"/>
                <w:right w:val="none" w:sz="0" w:space="0" w:color="auto"/>
              </w:divBdr>
            </w:div>
            <w:div w:id="374736466">
              <w:marLeft w:val="0"/>
              <w:marRight w:val="0"/>
              <w:marTop w:val="0"/>
              <w:marBottom w:val="0"/>
              <w:divBdr>
                <w:top w:val="none" w:sz="0" w:space="0" w:color="auto"/>
                <w:left w:val="none" w:sz="0" w:space="0" w:color="auto"/>
                <w:bottom w:val="none" w:sz="0" w:space="0" w:color="auto"/>
                <w:right w:val="none" w:sz="0" w:space="0" w:color="auto"/>
              </w:divBdr>
            </w:div>
            <w:div w:id="2093745383">
              <w:marLeft w:val="0"/>
              <w:marRight w:val="0"/>
              <w:marTop w:val="0"/>
              <w:marBottom w:val="0"/>
              <w:divBdr>
                <w:top w:val="none" w:sz="0" w:space="0" w:color="auto"/>
                <w:left w:val="none" w:sz="0" w:space="0" w:color="auto"/>
                <w:bottom w:val="none" w:sz="0" w:space="0" w:color="auto"/>
                <w:right w:val="none" w:sz="0" w:space="0" w:color="auto"/>
              </w:divBdr>
            </w:div>
            <w:div w:id="510996132">
              <w:marLeft w:val="0"/>
              <w:marRight w:val="0"/>
              <w:marTop w:val="0"/>
              <w:marBottom w:val="0"/>
              <w:divBdr>
                <w:top w:val="none" w:sz="0" w:space="0" w:color="auto"/>
                <w:left w:val="none" w:sz="0" w:space="0" w:color="auto"/>
                <w:bottom w:val="none" w:sz="0" w:space="0" w:color="auto"/>
                <w:right w:val="none" w:sz="0" w:space="0" w:color="auto"/>
              </w:divBdr>
            </w:div>
            <w:div w:id="1860003355">
              <w:marLeft w:val="0"/>
              <w:marRight w:val="0"/>
              <w:marTop w:val="0"/>
              <w:marBottom w:val="0"/>
              <w:divBdr>
                <w:top w:val="none" w:sz="0" w:space="0" w:color="auto"/>
                <w:left w:val="none" w:sz="0" w:space="0" w:color="auto"/>
                <w:bottom w:val="none" w:sz="0" w:space="0" w:color="auto"/>
                <w:right w:val="none" w:sz="0" w:space="0" w:color="auto"/>
              </w:divBdr>
            </w:div>
            <w:div w:id="913201891">
              <w:marLeft w:val="0"/>
              <w:marRight w:val="0"/>
              <w:marTop w:val="0"/>
              <w:marBottom w:val="0"/>
              <w:divBdr>
                <w:top w:val="none" w:sz="0" w:space="0" w:color="auto"/>
                <w:left w:val="none" w:sz="0" w:space="0" w:color="auto"/>
                <w:bottom w:val="none" w:sz="0" w:space="0" w:color="auto"/>
                <w:right w:val="none" w:sz="0" w:space="0" w:color="auto"/>
              </w:divBdr>
            </w:div>
            <w:div w:id="1727070473">
              <w:marLeft w:val="0"/>
              <w:marRight w:val="0"/>
              <w:marTop w:val="0"/>
              <w:marBottom w:val="0"/>
              <w:divBdr>
                <w:top w:val="none" w:sz="0" w:space="0" w:color="auto"/>
                <w:left w:val="none" w:sz="0" w:space="0" w:color="auto"/>
                <w:bottom w:val="none" w:sz="0" w:space="0" w:color="auto"/>
                <w:right w:val="none" w:sz="0" w:space="0" w:color="auto"/>
              </w:divBdr>
            </w:div>
            <w:div w:id="8170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527">
      <w:bodyDiv w:val="1"/>
      <w:marLeft w:val="0"/>
      <w:marRight w:val="0"/>
      <w:marTop w:val="0"/>
      <w:marBottom w:val="0"/>
      <w:divBdr>
        <w:top w:val="none" w:sz="0" w:space="0" w:color="auto"/>
        <w:left w:val="none" w:sz="0" w:space="0" w:color="auto"/>
        <w:bottom w:val="none" w:sz="0" w:space="0" w:color="auto"/>
        <w:right w:val="none" w:sz="0" w:space="0" w:color="auto"/>
      </w:divBdr>
    </w:div>
    <w:div w:id="548347271">
      <w:bodyDiv w:val="1"/>
      <w:marLeft w:val="0"/>
      <w:marRight w:val="0"/>
      <w:marTop w:val="0"/>
      <w:marBottom w:val="0"/>
      <w:divBdr>
        <w:top w:val="none" w:sz="0" w:space="0" w:color="auto"/>
        <w:left w:val="none" w:sz="0" w:space="0" w:color="auto"/>
        <w:bottom w:val="none" w:sz="0" w:space="0" w:color="auto"/>
        <w:right w:val="none" w:sz="0" w:space="0" w:color="auto"/>
      </w:divBdr>
      <w:divsChild>
        <w:div w:id="340548462">
          <w:marLeft w:val="0"/>
          <w:marRight w:val="0"/>
          <w:marTop w:val="0"/>
          <w:marBottom w:val="0"/>
          <w:divBdr>
            <w:top w:val="none" w:sz="0" w:space="0" w:color="auto"/>
            <w:left w:val="none" w:sz="0" w:space="0" w:color="auto"/>
            <w:bottom w:val="none" w:sz="0" w:space="0" w:color="auto"/>
            <w:right w:val="none" w:sz="0" w:space="0" w:color="auto"/>
          </w:divBdr>
          <w:divsChild>
            <w:div w:id="1203247766">
              <w:marLeft w:val="0"/>
              <w:marRight w:val="0"/>
              <w:marTop w:val="0"/>
              <w:marBottom w:val="0"/>
              <w:divBdr>
                <w:top w:val="none" w:sz="0" w:space="0" w:color="auto"/>
                <w:left w:val="none" w:sz="0" w:space="0" w:color="auto"/>
                <w:bottom w:val="none" w:sz="0" w:space="0" w:color="auto"/>
                <w:right w:val="none" w:sz="0" w:space="0" w:color="auto"/>
              </w:divBdr>
            </w:div>
            <w:div w:id="6099845">
              <w:marLeft w:val="0"/>
              <w:marRight w:val="0"/>
              <w:marTop w:val="0"/>
              <w:marBottom w:val="0"/>
              <w:divBdr>
                <w:top w:val="none" w:sz="0" w:space="0" w:color="auto"/>
                <w:left w:val="none" w:sz="0" w:space="0" w:color="auto"/>
                <w:bottom w:val="none" w:sz="0" w:space="0" w:color="auto"/>
                <w:right w:val="none" w:sz="0" w:space="0" w:color="auto"/>
              </w:divBdr>
            </w:div>
            <w:div w:id="1387484966">
              <w:marLeft w:val="0"/>
              <w:marRight w:val="0"/>
              <w:marTop w:val="0"/>
              <w:marBottom w:val="0"/>
              <w:divBdr>
                <w:top w:val="none" w:sz="0" w:space="0" w:color="auto"/>
                <w:left w:val="none" w:sz="0" w:space="0" w:color="auto"/>
                <w:bottom w:val="none" w:sz="0" w:space="0" w:color="auto"/>
                <w:right w:val="none" w:sz="0" w:space="0" w:color="auto"/>
              </w:divBdr>
            </w:div>
            <w:div w:id="2115905020">
              <w:marLeft w:val="0"/>
              <w:marRight w:val="0"/>
              <w:marTop w:val="0"/>
              <w:marBottom w:val="0"/>
              <w:divBdr>
                <w:top w:val="none" w:sz="0" w:space="0" w:color="auto"/>
                <w:left w:val="none" w:sz="0" w:space="0" w:color="auto"/>
                <w:bottom w:val="none" w:sz="0" w:space="0" w:color="auto"/>
                <w:right w:val="none" w:sz="0" w:space="0" w:color="auto"/>
              </w:divBdr>
            </w:div>
            <w:div w:id="1344817646">
              <w:marLeft w:val="0"/>
              <w:marRight w:val="0"/>
              <w:marTop w:val="0"/>
              <w:marBottom w:val="0"/>
              <w:divBdr>
                <w:top w:val="none" w:sz="0" w:space="0" w:color="auto"/>
                <w:left w:val="none" w:sz="0" w:space="0" w:color="auto"/>
                <w:bottom w:val="none" w:sz="0" w:space="0" w:color="auto"/>
                <w:right w:val="none" w:sz="0" w:space="0" w:color="auto"/>
              </w:divBdr>
            </w:div>
            <w:div w:id="1147207791">
              <w:marLeft w:val="0"/>
              <w:marRight w:val="0"/>
              <w:marTop w:val="0"/>
              <w:marBottom w:val="0"/>
              <w:divBdr>
                <w:top w:val="none" w:sz="0" w:space="0" w:color="auto"/>
                <w:left w:val="none" w:sz="0" w:space="0" w:color="auto"/>
                <w:bottom w:val="none" w:sz="0" w:space="0" w:color="auto"/>
                <w:right w:val="none" w:sz="0" w:space="0" w:color="auto"/>
              </w:divBdr>
            </w:div>
            <w:div w:id="945650721">
              <w:marLeft w:val="0"/>
              <w:marRight w:val="0"/>
              <w:marTop w:val="0"/>
              <w:marBottom w:val="0"/>
              <w:divBdr>
                <w:top w:val="none" w:sz="0" w:space="0" w:color="auto"/>
                <w:left w:val="none" w:sz="0" w:space="0" w:color="auto"/>
                <w:bottom w:val="none" w:sz="0" w:space="0" w:color="auto"/>
                <w:right w:val="none" w:sz="0" w:space="0" w:color="auto"/>
              </w:divBdr>
            </w:div>
            <w:div w:id="1016539400">
              <w:marLeft w:val="0"/>
              <w:marRight w:val="0"/>
              <w:marTop w:val="0"/>
              <w:marBottom w:val="0"/>
              <w:divBdr>
                <w:top w:val="none" w:sz="0" w:space="0" w:color="auto"/>
                <w:left w:val="none" w:sz="0" w:space="0" w:color="auto"/>
                <w:bottom w:val="none" w:sz="0" w:space="0" w:color="auto"/>
                <w:right w:val="none" w:sz="0" w:space="0" w:color="auto"/>
              </w:divBdr>
            </w:div>
            <w:div w:id="510487941">
              <w:marLeft w:val="0"/>
              <w:marRight w:val="0"/>
              <w:marTop w:val="0"/>
              <w:marBottom w:val="0"/>
              <w:divBdr>
                <w:top w:val="none" w:sz="0" w:space="0" w:color="auto"/>
                <w:left w:val="none" w:sz="0" w:space="0" w:color="auto"/>
                <w:bottom w:val="none" w:sz="0" w:space="0" w:color="auto"/>
                <w:right w:val="none" w:sz="0" w:space="0" w:color="auto"/>
              </w:divBdr>
            </w:div>
            <w:div w:id="9241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3979">
      <w:bodyDiv w:val="1"/>
      <w:marLeft w:val="0"/>
      <w:marRight w:val="0"/>
      <w:marTop w:val="0"/>
      <w:marBottom w:val="0"/>
      <w:divBdr>
        <w:top w:val="none" w:sz="0" w:space="0" w:color="auto"/>
        <w:left w:val="none" w:sz="0" w:space="0" w:color="auto"/>
        <w:bottom w:val="none" w:sz="0" w:space="0" w:color="auto"/>
        <w:right w:val="none" w:sz="0" w:space="0" w:color="auto"/>
      </w:divBdr>
      <w:divsChild>
        <w:div w:id="212231476">
          <w:marLeft w:val="0"/>
          <w:marRight w:val="0"/>
          <w:marTop w:val="0"/>
          <w:marBottom w:val="0"/>
          <w:divBdr>
            <w:top w:val="none" w:sz="0" w:space="0" w:color="auto"/>
            <w:left w:val="none" w:sz="0" w:space="0" w:color="auto"/>
            <w:bottom w:val="none" w:sz="0" w:space="0" w:color="auto"/>
            <w:right w:val="none" w:sz="0" w:space="0" w:color="auto"/>
          </w:divBdr>
          <w:divsChild>
            <w:div w:id="1653483969">
              <w:marLeft w:val="0"/>
              <w:marRight w:val="0"/>
              <w:marTop w:val="0"/>
              <w:marBottom w:val="0"/>
              <w:divBdr>
                <w:top w:val="none" w:sz="0" w:space="0" w:color="auto"/>
                <w:left w:val="none" w:sz="0" w:space="0" w:color="auto"/>
                <w:bottom w:val="none" w:sz="0" w:space="0" w:color="auto"/>
                <w:right w:val="none" w:sz="0" w:space="0" w:color="auto"/>
              </w:divBdr>
            </w:div>
            <w:div w:id="1818494828">
              <w:marLeft w:val="0"/>
              <w:marRight w:val="0"/>
              <w:marTop w:val="0"/>
              <w:marBottom w:val="0"/>
              <w:divBdr>
                <w:top w:val="none" w:sz="0" w:space="0" w:color="auto"/>
                <w:left w:val="none" w:sz="0" w:space="0" w:color="auto"/>
                <w:bottom w:val="none" w:sz="0" w:space="0" w:color="auto"/>
                <w:right w:val="none" w:sz="0" w:space="0" w:color="auto"/>
              </w:divBdr>
            </w:div>
            <w:div w:id="1294795769">
              <w:marLeft w:val="0"/>
              <w:marRight w:val="0"/>
              <w:marTop w:val="0"/>
              <w:marBottom w:val="0"/>
              <w:divBdr>
                <w:top w:val="none" w:sz="0" w:space="0" w:color="auto"/>
                <w:left w:val="none" w:sz="0" w:space="0" w:color="auto"/>
                <w:bottom w:val="none" w:sz="0" w:space="0" w:color="auto"/>
                <w:right w:val="none" w:sz="0" w:space="0" w:color="auto"/>
              </w:divBdr>
            </w:div>
            <w:div w:id="2060008244">
              <w:marLeft w:val="0"/>
              <w:marRight w:val="0"/>
              <w:marTop w:val="0"/>
              <w:marBottom w:val="0"/>
              <w:divBdr>
                <w:top w:val="none" w:sz="0" w:space="0" w:color="auto"/>
                <w:left w:val="none" w:sz="0" w:space="0" w:color="auto"/>
                <w:bottom w:val="none" w:sz="0" w:space="0" w:color="auto"/>
                <w:right w:val="none" w:sz="0" w:space="0" w:color="auto"/>
              </w:divBdr>
            </w:div>
            <w:div w:id="1286733948">
              <w:marLeft w:val="0"/>
              <w:marRight w:val="0"/>
              <w:marTop w:val="0"/>
              <w:marBottom w:val="0"/>
              <w:divBdr>
                <w:top w:val="none" w:sz="0" w:space="0" w:color="auto"/>
                <w:left w:val="none" w:sz="0" w:space="0" w:color="auto"/>
                <w:bottom w:val="none" w:sz="0" w:space="0" w:color="auto"/>
                <w:right w:val="none" w:sz="0" w:space="0" w:color="auto"/>
              </w:divBdr>
            </w:div>
            <w:div w:id="417334312">
              <w:marLeft w:val="0"/>
              <w:marRight w:val="0"/>
              <w:marTop w:val="0"/>
              <w:marBottom w:val="0"/>
              <w:divBdr>
                <w:top w:val="none" w:sz="0" w:space="0" w:color="auto"/>
                <w:left w:val="none" w:sz="0" w:space="0" w:color="auto"/>
                <w:bottom w:val="none" w:sz="0" w:space="0" w:color="auto"/>
                <w:right w:val="none" w:sz="0" w:space="0" w:color="auto"/>
              </w:divBdr>
            </w:div>
            <w:div w:id="2039039202">
              <w:marLeft w:val="0"/>
              <w:marRight w:val="0"/>
              <w:marTop w:val="0"/>
              <w:marBottom w:val="0"/>
              <w:divBdr>
                <w:top w:val="none" w:sz="0" w:space="0" w:color="auto"/>
                <w:left w:val="none" w:sz="0" w:space="0" w:color="auto"/>
                <w:bottom w:val="none" w:sz="0" w:space="0" w:color="auto"/>
                <w:right w:val="none" w:sz="0" w:space="0" w:color="auto"/>
              </w:divBdr>
            </w:div>
            <w:div w:id="568270570">
              <w:marLeft w:val="0"/>
              <w:marRight w:val="0"/>
              <w:marTop w:val="0"/>
              <w:marBottom w:val="0"/>
              <w:divBdr>
                <w:top w:val="none" w:sz="0" w:space="0" w:color="auto"/>
                <w:left w:val="none" w:sz="0" w:space="0" w:color="auto"/>
                <w:bottom w:val="none" w:sz="0" w:space="0" w:color="auto"/>
                <w:right w:val="none" w:sz="0" w:space="0" w:color="auto"/>
              </w:divBdr>
            </w:div>
            <w:div w:id="325017212">
              <w:marLeft w:val="0"/>
              <w:marRight w:val="0"/>
              <w:marTop w:val="0"/>
              <w:marBottom w:val="0"/>
              <w:divBdr>
                <w:top w:val="none" w:sz="0" w:space="0" w:color="auto"/>
                <w:left w:val="none" w:sz="0" w:space="0" w:color="auto"/>
                <w:bottom w:val="none" w:sz="0" w:space="0" w:color="auto"/>
                <w:right w:val="none" w:sz="0" w:space="0" w:color="auto"/>
              </w:divBdr>
            </w:div>
            <w:div w:id="1439447795">
              <w:marLeft w:val="0"/>
              <w:marRight w:val="0"/>
              <w:marTop w:val="0"/>
              <w:marBottom w:val="0"/>
              <w:divBdr>
                <w:top w:val="none" w:sz="0" w:space="0" w:color="auto"/>
                <w:left w:val="none" w:sz="0" w:space="0" w:color="auto"/>
                <w:bottom w:val="none" w:sz="0" w:space="0" w:color="auto"/>
                <w:right w:val="none" w:sz="0" w:space="0" w:color="auto"/>
              </w:divBdr>
            </w:div>
            <w:div w:id="391002283">
              <w:marLeft w:val="0"/>
              <w:marRight w:val="0"/>
              <w:marTop w:val="0"/>
              <w:marBottom w:val="0"/>
              <w:divBdr>
                <w:top w:val="none" w:sz="0" w:space="0" w:color="auto"/>
                <w:left w:val="none" w:sz="0" w:space="0" w:color="auto"/>
                <w:bottom w:val="none" w:sz="0" w:space="0" w:color="auto"/>
                <w:right w:val="none" w:sz="0" w:space="0" w:color="auto"/>
              </w:divBdr>
            </w:div>
            <w:div w:id="576675205">
              <w:marLeft w:val="0"/>
              <w:marRight w:val="0"/>
              <w:marTop w:val="0"/>
              <w:marBottom w:val="0"/>
              <w:divBdr>
                <w:top w:val="none" w:sz="0" w:space="0" w:color="auto"/>
                <w:left w:val="none" w:sz="0" w:space="0" w:color="auto"/>
                <w:bottom w:val="none" w:sz="0" w:space="0" w:color="auto"/>
                <w:right w:val="none" w:sz="0" w:space="0" w:color="auto"/>
              </w:divBdr>
            </w:div>
            <w:div w:id="1245067838">
              <w:marLeft w:val="0"/>
              <w:marRight w:val="0"/>
              <w:marTop w:val="0"/>
              <w:marBottom w:val="0"/>
              <w:divBdr>
                <w:top w:val="none" w:sz="0" w:space="0" w:color="auto"/>
                <w:left w:val="none" w:sz="0" w:space="0" w:color="auto"/>
                <w:bottom w:val="none" w:sz="0" w:space="0" w:color="auto"/>
                <w:right w:val="none" w:sz="0" w:space="0" w:color="auto"/>
              </w:divBdr>
            </w:div>
            <w:div w:id="1716853809">
              <w:marLeft w:val="0"/>
              <w:marRight w:val="0"/>
              <w:marTop w:val="0"/>
              <w:marBottom w:val="0"/>
              <w:divBdr>
                <w:top w:val="none" w:sz="0" w:space="0" w:color="auto"/>
                <w:left w:val="none" w:sz="0" w:space="0" w:color="auto"/>
                <w:bottom w:val="none" w:sz="0" w:space="0" w:color="auto"/>
                <w:right w:val="none" w:sz="0" w:space="0" w:color="auto"/>
              </w:divBdr>
            </w:div>
            <w:div w:id="655914108">
              <w:marLeft w:val="0"/>
              <w:marRight w:val="0"/>
              <w:marTop w:val="0"/>
              <w:marBottom w:val="0"/>
              <w:divBdr>
                <w:top w:val="none" w:sz="0" w:space="0" w:color="auto"/>
                <w:left w:val="none" w:sz="0" w:space="0" w:color="auto"/>
                <w:bottom w:val="none" w:sz="0" w:space="0" w:color="auto"/>
                <w:right w:val="none" w:sz="0" w:space="0" w:color="auto"/>
              </w:divBdr>
            </w:div>
            <w:div w:id="1433866076">
              <w:marLeft w:val="0"/>
              <w:marRight w:val="0"/>
              <w:marTop w:val="0"/>
              <w:marBottom w:val="0"/>
              <w:divBdr>
                <w:top w:val="none" w:sz="0" w:space="0" w:color="auto"/>
                <w:left w:val="none" w:sz="0" w:space="0" w:color="auto"/>
                <w:bottom w:val="none" w:sz="0" w:space="0" w:color="auto"/>
                <w:right w:val="none" w:sz="0" w:space="0" w:color="auto"/>
              </w:divBdr>
            </w:div>
            <w:div w:id="1288509639">
              <w:marLeft w:val="0"/>
              <w:marRight w:val="0"/>
              <w:marTop w:val="0"/>
              <w:marBottom w:val="0"/>
              <w:divBdr>
                <w:top w:val="none" w:sz="0" w:space="0" w:color="auto"/>
                <w:left w:val="none" w:sz="0" w:space="0" w:color="auto"/>
                <w:bottom w:val="none" w:sz="0" w:space="0" w:color="auto"/>
                <w:right w:val="none" w:sz="0" w:space="0" w:color="auto"/>
              </w:divBdr>
            </w:div>
            <w:div w:id="176701029">
              <w:marLeft w:val="0"/>
              <w:marRight w:val="0"/>
              <w:marTop w:val="0"/>
              <w:marBottom w:val="0"/>
              <w:divBdr>
                <w:top w:val="none" w:sz="0" w:space="0" w:color="auto"/>
                <w:left w:val="none" w:sz="0" w:space="0" w:color="auto"/>
                <w:bottom w:val="none" w:sz="0" w:space="0" w:color="auto"/>
                <w:right w:val="none" w:sz="0" w:space="0" w:color="auto"/>
              </w:divBdr>
            </w:div>
            <w:div w:id="1318461634">
              <w:marLeft w:val="0"/>
              <w:marRight w:val="0"/>
              <w:marTop w:val="0"/>
              <w:marBottom w:val="0"/>
              <w:divBdr>
                <w:top w:val="none" w:sz="0" w:space="0" w:color="auto"/>
                <w:left w:val="none" w:sz="0" w:space="0" w:color="auto"/>
                <w:bottom w:val="none" w:sz="0" w:space="0" w:color="auto"/>
                <w:right w:val="none" w:sz="0" w:space="0" w:color="auto"/>
              </w:divBdr>
            </w:div>
            <w:div w:id="966472109">
              <w:marLeft w:val="0"/>
              <w:marRight w:val="0"/>
              <w:marTop w:val="0"/>
              <w:marBottom w:val="0"/>
              <w:divBdr>
                <w:top w:val="none" w:sz="0" w:space="0" w:color="auto"/>
                <w:left w:val="none" w:sz="0" w:space="0" w:color="auto"/>
                <w:bottom w:val="none" w:sz="0" w:space="0" w:color="auto"/>
                <w:right w:val="none" w:sz="0" w:space="0" w:color="auto"/>
              </w:divBdr>
            </w:div>
            <w:div w:id="1292443673">
              <w:marLeft w:val="0"/>
              <w:marRight w:val="0"/>
              <w:marTop w:val="0"/>
              <w:marBottom w:val="0"/>
              <w:divBdr>
                <w:top w:val="none" w:sz="0" w:space="0" w:color="auto"/>
                <w:left w:val="none" w:sz="0" w:space="0" w:color="auto"/>
                <w:bottom w:val="none" w:sz="0" w:space="0" w:color="auto"/>
                <w:right w:val="none" w:sz="0" w:space="0" w:color="auto"/>
              </w:divBdr>
            </w:div>
            <w:div w:id="1972981949">
              <w:marLeft w:val="0"/>
              <w:marRight w:val="0"/>
              <w:marTop w:val="0"/>
              <w:marBottom w:val="0"/>
              <w:divBdr>
                <w:top w:val="none" w:sz="0" w:space="0" w:color="auto"/>
                <w:left w:val="none" w:sz="0" w:space="0" w:color="auto"/>
                <w:bottom w:val="none" w:sz="0" w:space="0" w:color="auto"/>
                <w:right w:val="none" w:sz="0" w:space="0" w:color="auto"/>
              </w:divBdr>
            </w:div>
            <w:div w:id="70517091">
              <w:marLeft w:val="0"/>
              <w:marRight w:val="0"/>
              <w:marTop w:val="0"/>
              <w:marBottom w:val="0"/>
              <w:divBdr>
                <w:top w:val="none" w:sz="0" w:space="0" w:color="auto"/>
                <w:left w:val="none" w:sz="0" w:space="0" w:color="auto"/>
                <w:bottom w:val="none" w:sz="0" w:space="0" w:color="auto"/>
                <w:right w:val="none" w:sz="0" w:space="0" w:color="auto"/>
              </w:divBdr>
            </w:div>
            <w:div w:id="1137647950">
              <w:marLeft w:val="0"/>
              <w:marRight w:val="0"/>
              <w:marTop w:val="0"/>
              <w:marBottom w:val="0"/>
              <w:divBdr>
                <w:top w:val="none" w:sz="0" w:space="0" w:color="auto"/>
                <w:left w:val="none" w:sz="0" w:space="0" w:color="auto"/>
                <w:bottom w:val="none" w:sz="0" w:space="0" w:color="auto"/>
                <w:right w:val="none" w:sz="0" w:space="0" w:color="auto"/>
              </w:divBdr>
            </w:div>
            <w:div w:id="1212158672">
              <w:marLeft w:val="0"/>
              <w:marRight w:val="0"/>
              <w:marTop w:val="0"/>
              <w:marBottom w:val="0"/>
              <w:divBdr>
                <w:top w:val="none" w:sz="0" w:space="0" w:color="auto"/>
                <w:left w:val="none" w:sz="0" w:space="0" w:color="auto"/>
                <w:bottom w:val="none" w:sz="0" w:space="0" w:color="auto"/>
                <w:right w:val="none" w:sz="0" w:space="0" w:color="auto"/>
              </w:divBdr>
            </w:div>
            <w:div w:id="937519773">
              <w:marLeft w:val="0"/>
              <w:marRight w:val="0"/>
              <w:marTop w:val="0"/>
              <w:marBottom w:val="0"/>
              <w:divBdr>
                <w:top w:val="none" w:sz="0" w:space="0" w:color="auto"/>
                <w:left w:val="none" w:sz="0" w:space="0" w:color="auto"/>
                <w:bottom w:val="none" w:sz="0" w:space="0" w:color="auto"/>
                <w:right w:val="none" w:sz="0" w:space="0" w:color="auto"/>
              </w:divBdr>
            </w:div>
            <w:div w:id="568997413">
              <w:marLeft w:val="0"/>
              <w:marRight w:val="0"/>
              <w:marTop w:val="0"/>
              <w:marBottom w:val="0"/>
              <w:divBdr>
                <w:top w:val="none" w:sz="0" w:space="0" w:color="auto"/>
                <w:left w:val="none" w:sz="0" w:space="0" w:color="auto"/>
                <w:bottom w:val="none" w:sz="0" w:space="0" w:color="auto"/>
                <w:right w:val="none" w:sz="0" w:space="0" w:color="auto"/>
              </w:divBdr>
            </w:div>
            <w:div w:id="1182859750">
              <w:marLeft w:val="0"/>
              <w:marRight w:val="0"/>
              <w:marTop w:val="0"/>
              <w:marBottom w:val="0"/>
              <w:divBdr>
                <w:top w:val="none" w:sz="0" w:space="0" w:color="auto"/>
                <w:left w:val="none" w:sz="0" w:space="0" w:color="auto"/>
                <w:bottom w:val="none" w:sz="0" w:space="0" w:color="auto"/>
                <w:right w:val="none" w:sz="0" w:space="0" w:color="auto"/>
              </w:divBdr>
            </w:div>
            <w:div w:id="1377703580">
              <w:marLeft w:val="0"/>
              <w:marRight w:val="0"/>
              <w:marTop w:val="0"/>
              <w:marBottom w:val="0"/>
              <w:divBdr>
                <w:top w:val="none" w:sz="0" w:space="0" w:color="auto"/>
                <w:left w:val="none" w:sz="0" w:space="0" w:color="auto"/>
                <w:bottom w:val="none" w:sz="0" w:space="0" w:color="auto"/>
                <w:right w:val="none" w:sz="0" w:space="0" w:color="auto"/>
              </w:divBdr>
            </w:div>
            <w:div w:id="1879470761">
              <w:marLeft w:val="0"/>
              <w:marRight w:val="0"/>
              <w:marTop w:val="0"/>
              <w:marBottom w:val="0"/>
              <w:divBdr>
                <w:top w:val="none" w:sz="0" w:space="0" w:color="auto"/>
                <w:left w:val="none" w:sz="0" w:space="0" w:color="auto"/>
                <w:bottom w:val="none" w:sz="0" w:space="0" w:color="auto"/>
                <w:right w:val="none" w:sz="0" w:space="0" w:color="auto"/>
              </w:divBdr>
            </w:div>
            <w:div w:id="1847743292">
              <w:marLeft w:val="0"/>
              <w:marRight w:val="0"/>
              <w:marTop w:val="0"/>
              <w:marBottom w:val="0"/>
              <w:divBdr>
                <w:top w:val="none" w:sz="0" w:space="0" w:color="auto"/>
                <w:left w:val="none" w:sz="0" w:space="0" w:color="auto"/>
                <w:bottom w:val="none" w:sz="0" w:space="0" w:color="auto"/>
                <w:right w:val="none" w:sz="0" w:space="0" w:color="auto"/>
              </w:divBdr>
            </w:div>
            <w:div w:id="1074401582">
              <w:marLeft w:val="0"/>
              <w:marRight w:val="0"/>
              <w:marTop w:val="0"/>
              <w:marBottom w:val="0"/>
              <w:divBdr>
                <w:top w:val="none" w:sz="0" w:space="0" w:color="auto"/>
                <w:left w:val="none" w:sz="0" w:space="0" w:color="auto"/>
                <w:bottom w:val="none" w:sz="0" w:space="0" w:color="auto"/>
                <w:right w:val="none" w:sz="0" w:space="0" w:color="auto"/>
              </w:divBdr>
            </w:div>
            <w:div w:id="485361696">
              <w:marLeft w:val="0"/>
              <w:marRight w:val="0"/>
              <w:marTop w:val="0"/>
              <w:marBottom w:val="0"/>
              <w:divBdr>
                <w:top w:val="none" w:sz="0" w:space="0" w:color="auto"/>
                <w:left w:val="none" w:sz="0" w:space="0" w:color="auto"/>
                <w:bottom w:val="none" w:sz="0" w:space="0" w:color="auto"/>
                <w:right w:val="none" w:sz="0" w:space="0" w:color="auto"/>
              </w:divBdr>
            </w:div>
            <w:div w:id="1194080525">
              <w:marLeft w:val="0"/>
              <w:marRight w:val="0"/>
              <w:marTop w:val="0"/>
              <w:marBottom w:val="0"/>
              <w:divBdr>
                <w:top w:val="none" w:sz="0" w:space="0" w:color="auto"/>
                <w:left w:val="none" w:sz="0" w:space="0" w:color="auto"/>
                <w:bottom w:val="none" w:sz="0" w:space="0" w:color="auto"/>
                <w:right w:val="none" w:sz="0" w:space="0" w:color="auto"/>
              </w:divBdr>
            </w:div>
            <w:div w:id="1181165550">
              <w:marLeft w:val="0"/>
              <w:marRight w:val="0"/>
              <w:marTop w:val="0"/>
              <w:marBottom w:val="0"/>
              <w:divBdr>
                <w:top w:val="none" w:sz="0" w:space="0" w:color="auto"/>
                <w:left w:val="none" w:sz="0" w:space="0" w:color="auto"/>
                <w:bottom w:val="none" w:sz="0" w:space="0" w:color="auto"/>
                <w:right w:val="none" w:sz="0" w:space="0" w:color="auto"/>
              </w:divBdr>
            </w:div>
            <w:div w:id="2066442335">
              <w:marLeft w:val="0"/>
              <w:marRight w:val="0"/>
              <w:marTop w:val="0"/>
              <w:marBottom w:val="0"/>
              <w:divBdr>
                <w:top w:val="none" w:sz="0" w:space="0" w:color="auto"/>
                <w:left w:val="none" w:sz="0" w:space="0" w:color="auto"/>
                <w:bottom w:val="none" w:sz="0" w:space="0" w:color="auto"/>
                <w:right w:val="none" w:sz="0" w:space="0" w:color="auto"/>
              </w:divBdr>
            </w:div>
            <w:div w:id="585262919">
              <w:marLeft w:val="0"/>
              <w:marRight w:val="0"/>
              <w:marTop w:val="0"/>
              <w:marBottom w:val="0"/>
              <w:divBdr>
                <w:top w:val="none" w:sz="0" w:space="0" w:color="auto"/>
                <w:left w:val="none" w:sz="0" w:space="0" w:color="auto"/>
                <w:bottom w:val="none" w:sz="0" w:space="0" w:color="auto"/>
                <w:right w:val="none" w:sz="0" w:space="0" w:color="auto"/>
              </w:divBdr>
            </w:div>
            <w:div w:id="773675085">
              <w:marLeft w:val="0"/>
              <w:marRight w:val="0"/>
              <w:marTop w:val="0"/>
              <w:marBottom w:val="0"/>
              <w:divBdr>
                <w:top w:val="none" w:sz="0" w:space="0" w:color="auto"/>
                <w:left w:val="none" w:sz="0" w:space="0" w:color="auto"/>
                <w:bottom w:val="none" w:sz="0" w:space="0" w:color="auto"/>
                <w:right w:val="none" w:sz="0" w:space="0" w:color="auto"/>
              </w:divBdr>
            </w:div>
            <w:div w:id="646668125">
              <w:marLeft w:val="0"/>
              <w:marRight w:val="0"/>
              <w:marTop w:val="0"/>
              <w:marBottom w:val="0"/>
              <w:divBdr>
                <w:top w:val="none" w:sz="0" w:space="0" w:color="auto"/>
                <w:left w:val="none" w:sz="0" w:space="0" w:color="auto"/>
                <w:bottom w:val="none" w:sz="0" w:space="0" w:color="auto"/>
                <w:right w:val="none" w:sz="0" w:space="0" w:color="auto"/>
              </w:divBdr>
            </w:div>
            <w:div w:id="129712612">
              <w:marLeft w:val="0"/>
              <w:marRight w:val="0"/>
              <w:marTop w:val="0"/>
              <w:marBottom w:val="0"/>
              <w:divBdr>
                <w:top w:val="none" w:sz="0" w:space="0" w:color="auto"/>
                <w:left w:val="none" w:sz="0" w:space="0" w:color="auto"/>
                <w:bottom w:val="none" w:sz="0" w:space="0" w:color="auto"/>
                <w:right w:val="none" w:sz="0" w:space="0" w:color="auto"/>
              </w:divBdr>
            </w:div>
            <w:div w:id="1728337401">
              <w:marLeft w:val="0"/>
              <w:marRight w:val="0"/>
              <w:marTop w:val="0"/>
              <w:marBottom w:val="0"/>
              <w:divBdr>
                <w:top w:val="none" w:sz="0" w:space="0" w:color="auto"/>
                <w:left w:val="none" w:sz="0" w:space="0" w:color="auto"/>
                <w:bottom w:val="none" w:sz="0" w:space="0" w:color="auto"/>
                <w:right w:val="none" w:sz="0" w:space="0" w:color="auto"/>
              </w:divBdr>
            </w:div>
            <w:div w:id="1176262625">
              <w:marLeft w:val="0"/>
              <w:marRight w:val="0"/>
              <w:marTop w:val="0"/>
              <w:marBottom w:val="0"/>
              <w:divBdr>
                <w:top w:val="none" w:sz="0" w:space="0" w:color="auto"/>
                <w:left w:val="none" w:sz="0" w:space="0" w:color="auto"/>
                <w:bottom w:val="none" w:sz="0" w:space="0" w:color="auto"/>
                <w:right w:val="none" w:sz="0" w:space="0" w:color="auto"/>
              </w:divBdr>
            </w:div>
            <w:div w:id="1683581993">
              <w:marLeft w:val="0"/>
              <w:marRight w:val="0"/>
              <w:marTop w:val="0"/>
              <w:marBottom w:val="0"/>
              <w:divBdr>
                <w:top w:val="none" w:sz="0" w:space="0" w:color="auto"/>
                <w:left w:val="none" w:sz="0" w:space="0" w:color="auto"/>
                <w:bottom w:val="none" w:sz="0" w:space="0" w:color="auto"/>
                <w:right w:val="none" w:sz="0" w:space="0" w:color="auto"/>
              </w:divBdr>
            </w:div>
            <w:div w:id="317416951">
              <w:marLeft w:val="0"/>
              <w:marRight w:val="0"/>
              <w:marTop w:val="0"/>
              <w:marBottom w:val="0"/>
              <w:divBdr>
                <w:top w:val="none" w:sz="0" w:space="0" w:color="auto"/>
                <w:left w:val="none" w:sz="0" w:space="0" w:color="auto"/>
                <w:bottom w:val="none" w:sz="0" w:space="0" w:color="auto"/>
                <w:right w:val="none" w:sz="0" w:space="0" w:color="auto"/>
              </w:divBdr>
            </w:div>
            <w:div w:id="1567111389">
              <w:marLeft w:val="0"/>
              <w:marRight w:val="0"/>
              <w:marTop w:val="0"/>
              <w:marBottom w:val="0"/>
              <w:divBdr>
                <w:top w:val="none" w:sz="0" w:space="0" w:color="auto"/>
                <w:left w:val="none" w:sz="0" w:space="0" w:color="auto"/>
                <w:bottom w:val="none" w:sz="0" w:space="0" w:color="auto"/>
                <w:right w:val="none" w:sz="0" w:space="0" w:color="auto"/>
              </w:divBdr>
            </w:div>
            <w:div w:id="535653761">
              <w:marLeft w:val="0"/>
              <w:marRight w:val="0"/>
              <w:marTop w:val="0"/>
              <w:marBottom w:val="0"/>
              <w:divBdr>
                <w:top w:val="none" w:sz="0" w:space="0" w:color="auto"/>
                <w:left w:val="none" w:sz="0" w:space="0" w:color="auto"/>
                <w:bottom w:val="none" w:sz="0" w:space="0" w:color="auto"/>
                <w:right w:val="none" w:sz="0" w:space="0" w:color="auto"/>
              </w:divBdr>
            </w:div>
            <w:div w:id="236092672">
              <w:marLeft w:val="0"/>
              <w:marRight w:val="0"/>
              <w:marTop w:val="0"/>
              <w:marBottom w:val="0"/>
              <w:divBdr>
                <w:top w:val="none" w:sz="0" w:space="0" w:color="auto"/>
                <w:left w:val="none" w:sz="0" w:space="0" w:color="auto"/>
                <w:bottom w:val="none" w:sz="0" w:space="0" w:color="auto"/>
                <w:right w:val="none" w:sz="0" w:space="0" w:color="auto"/>
              </w:divBdr>
            </w:div>
            <w:div w:id="409544220">
              <w:marLeft w:val="0"/>
              <w:marRight w:val="0"/>
              <w:marTop w:val="0"/>
              <w:marBottom w:val="0"/>
              <w:divBdr>
                <w:top w:val="none" w:sz="0" w:space="0" w:color="auto"/>
                <w:left w:val="none" w:sz="0" w:space="0" w:color="auto"/>
                <w:bottom w:val="none" w:sz="0" w:space="0" w:color="auto"/>
                <w:right w:val="none" w:sz="0" w:space="0" w:color="auto"/>
              </w:divBdr>
            </w:div>
            <w:div w:id="340855679">
              <w:marLeft w:val="0"/>
              <w:marRight w:val="0"/>
              <w:marTop w:val="0"/>
              <w:marBottom w:val="0"/>
              <w:divBdr>
                <w:top w:val="none" w:sz="0" w:space="0" w:color="auto"/>
                <w:left w:val="none" w:sz="0" w:space="0" w:color="auto"/>
                <w:bottom w:val="none" w:sz="0" w:space="0" w:color="auto"/>
                <w:right w:val="none" w:sz="0" w:space="0" w:color="auto"/>
              </w:divBdr>
            </w:div>
            <w:div w:id="182204518">
              <w:marLeft w:val="0"/>
              <w:marRight w:val="0"/>
              <w:marTop w:val="0"/>
              <w:marBottom w:val="0"/>
              <w:divBdr>
                <w:top w:val="none" w:sz="0" w:space="0" w:color="auto"/>
                <w:left w:val="none" w:sz="0" w:space="0" w:color="auto"/>
                <w:bottom w:val="none" w:sz="0" w:space="0" w:color="auto"/>
                <w:right w:val="none" w:sz="0" w:space="0" w:color="auto"/>
              </w:divBdr>
            </w:div>
            <w:div w:id="672335894">
              <w:marLeft w:val="0"/>
              <w:marRight w:val="0"/>
              <w:marTop w:val="0"/>
              <w:marBottom w:val="0"/>
              <w:divBdr>
                <w:top w:val="none" w:sz="0" w:space="0" w:color="auto"/>
                <w:left w:val="none" w:sz="0" w:space="0" w:color="auto"/>
                <w:bottom w:val="none" w:sz="0" w:space="0" w:color="auto"/>
                <w:right w:val="none" w:sz="0" w:space="0" w:color="auto"/>
              </w:divBdr>
            </w:div>
            <w:div w:id="744374187">
              <w:marLeft w:val="0"/>
              <w:marRight w:val="0"/>
              <w:marTop w:val="0"/>
              <w:marBottom w:val="0"/>
              <w:divBdr>
                <w:top w:val="none" w:sz="0" w:space="0" w:color="auto"/>
                <w:left w:val="none" w:sz="0" w:space="0" w:color="auto"/>
                <w:bottom w:val="none" w:sz="0" w:space="0" w:color="auto"/>
                <w:right w:val="none" w:sz="0" w:space="0" w:color="auto"/>
              </w:divBdr>
            </w:div>
            <w:div w:id="710419066">
              <w:marLeft w:val="0"/>
              <w:marRight w:val="0"/>
              <w:marTop w:val="0"/>
              <w:marBottom w:val="0"/>
              <w:divBdr>
                <w:top w:val="none" w:sz="0" w:space="0" w:color="auto"/>
                <w:left w:val="none" w:sz="0" w:space="0" w:color="auto"/>
                <w:bottom w:val="none" w:sz="0" w:space="0" w:color="auto"/>
                <w:right w:val="none" w:sz="0" w:space="0" w:color="auto"/>
              </w:divBdr>
            </w:div>
            <w:div w:id="1075324795">
              <w:marLeft w:val="0"/>
              <w:marRight w:val="0"/>
              <w:marTop w:val="0"/>
              <w:marBottom w:val="0"/>
              <w:divBdr>
                <w:top w:val="none" w:sz="0" w:space="0" w:color="auto"/>
                <w:left w:val="none" w:sz="0" w:space="0" w:color="auto"/>
                <w:bottom w:val="none" w:sz="0" w:space="0" w:color="auto"/>
                <w:right w:val="none" w:sz="0" w:space="0" w:color="auto"/>
              </w:divBdr>
            </w:div>
            <w:div w:id="654725819">
              <w:marLeft w:val="0"/>
              <w:marRight w:val="0"/>
              <w:marTop w:val="0"/>
              <w:marBottom w:val="0"/>
              <w:divBdr>
                <w:top w:val="none" w:sz="0" w:space="0" w:color="auto"/>
                <w:left w:val="none" w:sz="0" w:space="0" w:color="auto"/>
                <w:bottom w:val="none" w:sz="0" w:space="0" w:color="auto"/>
                <w:right w:val="none" w:sz="0" w:space="0" w:color="auto"/>
              </w:divBdr>
            </w:div>
            <w:div w:id="1955281609">
              <w:marLeft w:val="0"/>
              <w:marRight w:val="0"/>
              <w:marTop w:val="0"/>
              <w:marBottom w:val="0"/>
              <w:divBdr>
                <w:top w:val="none" w:sz="0" w:space="0" w:color="auto"/>
                <w:left w:val="none" w:sz="0" w:space="0" w:color="auto"/>
                <w:bottom w:val="none" w:sz="0" w:space="0" w:color="auto"/>
                <w:right w:val="none" w:sz="0" w:space="0" w:color="auto"/>
              </w:divBdr>
            </w:div>
            <w:div w:id="1412586376">
              <w:marLeft w:val="0"/>
              <w:marRight w:val="0"/>
              <w:marTop w:val="0"/>
              <w:marBottom w:val="0"/>
              <w:divBdr>
                <w:top w:val="none" w:sz="0" w:space="0" w:color="auto"/>
                <w:left w:val="none" w:sz="0" w:space="0" w:color="auto"/>
                <w:bottom w:val="none" w:sz="0" w:space="0" w:color="auto"/>
                <w:right w:val="none" w:sz="0" w:space="0" w:color="auto"/>
              </w:divBdr>
            </w:div>
            <w:div w:id="345982681">
              <w:marLeft w:val="0"/>
              <w:marRight w:val="0"/>
              <w:marTop w:val="0"/>
              <w:marBottom w:val="0"/>
              <w:divBdr>
                <w:top w:val="none" w:sz="0" w:space="0" w:color="auto"/>
                <w:left w:val="none" w:sz="0" w:space="0" w:color="auto"/>
                <w:bottom w:val="none" w:sz="0" w:space="0" w:color="auto"/>
                <w:right w:val="none" w:sz="0" w:space="0" w:color="auto"/>
              </w:divBdr>
            </w:div>
            <w:div w:id="89082905">
              <w:marLeft w:val="0"/>
              <w:marRight w:val="0"/>
              <w:marTop w:val="0"/>
              <w:marBottom w:val="0"/>
              <w:divBdr>
                <w:top w:val="none" w:sz="0" w:space="0" w:color="auto"/>
                <w:left w:val="none" w:sz="0" w:space="0" w:color="auto"/>
                <w:bottom w:val="none" w:sz="0" w:space="0" w:color="auto"/>
                <w:right w:val="none" w:sz="0" w:space="0" w:color="auto"/>
              </w:divBdr>
            </w:div>
            <w:div w:id="1822308502">
              <w:marLeft w:val="0"/>
              <w:marRight w:val="0"/>
              <w:marTop w:val="0"/>
              <w:marBottom w:val="0"/>
              <w:divBdr>
                <w:top w:val="none" w:sz="0" w:space="0" w:color="auto"/>
                <w:left w:val="none" w:sz="0" w:space="0" w:color="auto"/>
                <w:bottom w:val="none" w:sz="0" w:space="0" w:color="auto"/>
                <w:right w:val="none" w:sz="0" w:space="0" w:color="auto"/>
              </w:divBdr>
            </w:div>
            <w:div w:id="1542934794">
              <w:marLeft w:val="0"/>
              <w:marRight w:val="0"/>
              <w:marTop w:val="0"/>
              <w:marBottom w:val="0"/>
              <w:divBdr>
                <w:top w:val="none" w:sz="0" w:space="0" w:color="auto"/>
                <w:left w:val="none" w:sz="0" w:space="0" w:color="auto"/>
                <w:bottom w:val="none" w:sz="0" w:space="0" w:color="auto"/>
                <w:right w:val="none" w:sz="0" w:space="0" w:color="auto"/>
              </w:divBdr>
            </w:div>
            <w:div w:id="454181932">
              <w:marLeft w:val="0"/>
              <w:marRight w:val="0"/>
              <w:marTop w:val="0"/>
              <w:marBottom w:val="0"/>
              <w:divBdr>
                <w:top w:val="none" w:sz="0" w:space="0" w:color="auto"/>
                <w:left w:val="none" w:sz="0" w:space="0" w:color="auto"/>
                <w:bottom w:val="none" w:sz="0" w:space="0" w:color="auto"/>
                <w:right w:val="none" w:sz="0" w:space="0" w:color="auto"/>
              </w:divBdr>
            </w:div>
            <w:div w:id="1707558401">
              <w:marLeft w:val="0"/>
              <w:marRight w:val="0"/>
              <w:marTop w:val="0"/>
              <w:marBottom w:val="0"/>
              <w:divBdr>
                <w:top w:val="none" w:sz="0" w:space="0" w:color="auto"/>
                <w:left w:val="none" w:sz="0" w:space="0" w:color="auto"/>
                <w:bottom w:val="none" w:sz="0" w:space="0" w:color="auto"/>
                <w:right w:val="none" w:sz="0" w:space="0" w:color="auto"/>
              </w:divBdr>
            </w:div>
            <w:div w:id="537399414">
              <w:marLeft w:val="0"/>
              <w:marRight w:val="0"/>
              <w:marTop w:val="0"/>
              <w:marBottom w:val="0"/>
              <w:divBdr>
                <w:top w:val="none" w:sz="0" w:space="0" w:color="auto"/>
                <w:left w:val="none" w:sz="0" w:space="0" w:color="auto"/>
                <w:bottom w:val="none" w:sz="0" w:space="0" w:color="auto"/>
                <w:right w:val="none" w:sz="0" w:space="0" w:color="auto"/>
              </w:divBdr>
            </w:div>
            <w:div w:id="293294003">
              <w:marLeft w:val="0"/>
              <w:marRight w:val="0"/>
              <w:marTop w:val="0"/>
              <w:marBottom w:val="0"/>
              <w:divBdr>
                <w:top w:val="none" w:sz="0" w:space="0" w:color="auto"/>
                <w:left w:val="none" w:sz="0" w:space="0" w:color="auto"/>
                <w:bottom w:val="none" w:sz="0" w:space="0" w:color="auto"/>
                <w:right w:val="none" w:sz="0" w:space="0" w:color="auto"/>
              </w:divBdr>
            </w:div>
            <w:div w:id="644775518">
              <w:marLeft w:val="0"/>
              <w:marRight w:val="0"/>
              <w:marTop w:val="0"/>
              <w:marBottom w:val="0"/>
              <w:divBdr>
                <w:top w:val="none" w:sz="0" w:space="0" w:color="auto"/>
                <w:left w:val="none" w:sz="0" w:space="0" w:color="auto"/>
                <w:bottom w:val="none" w:sz="0" w:space="0" w:color="auto"/>
                <w:right w:val="none" w:sz="0" w:space="0" w:color="auto"/>
              </w:divBdr>
            </w:div>
            <w:div w:id="2069574824">
              <w:marLeft w:val="0"/>
              <w:marRight w:val="0"/>
              <w:marTop w:val="0"/>
              <w:marBottom w:val="0"/>
              <w:divBdr>
                <w:top w:val="none" w:sz="0" w:space="0" w:color="auto"/>
                <w:left w:val="none" w:sz="0" w:space="0" w:color="auto"/>
                <w:bottom w:val="none" w:sz="0" w:space="0" w:color="auto"/>
                <w:right w:val="none" w:sz="0" w:space="0" w:color="auto"/>
              </w:divBdr>
            </w:div>
            <w:div w:id="697854360">
              <w:marLeft w:val="0"/>
              <w:marRight w:val="0"/>
              <w:marTop w:val="0"/>
              <w:marBottom w:val="0"/>
              <w:divBdr>
                <w:top w:val="none" w:sz="0" w:space="0" w:color="auto"/>
                <w:left w:val="none" w:sz="0" w:space="0" w:color="auto"/>
                <w:bottom w:val="none" w:sz="0" w:space="0" w:color="auto"/>
                <w:right w:val="none" w:sz="0" w:space="0" w:color="auto"/>
              </w:divBdr>
            </w:div>
            <w:div w:id="461464967">
              <w:marLeft w:val="0"/>
              <w:marRight w:val="0"/>
              <w:marTop w:val="0"/>
              <w:marBottom w:val="0"/>
              <w:divBdr>
                <w:top w:val="none" w:sz="0" w:space="0" w:color="auto"/>
                <w:left w:val="none" w:sz="0" w:space="0" w:color="auto"/>
                <w:bottom w:val="none" w:sz="0" w:space="0" w:color="auto"/>
                <w:right w:val="none" w:sz="0" w:space="0" w:color="auto"/>
              </w:divBdr>
            </w:div>
            <w:div w:id="99645783">
              <w:marLeft w:val="0"/>
              <w:marRight w:val="0"/>
              <w:marTop w:val="0"/>
              <w:marBottom w:val="0"/>
              <w:divBdr>
                <w:top w:val="none" w:sz="0" w:space="0" w:color="auto"/>
                <w:left w:val="none" w:sz="0" w:space="0" w:color="auto"/>
                <w:bottom w:val="none" w:sz="0" w:space="0" w:color="auto"/>
                <w:right w:val="none" w:sz="0" w:space="0" w:color="auto"/>
              </w:divBdr>
            </w:div>
            <w:div w:id="438842173">
              <w:marLeft w:val="0"/>
              <w:marRight w:val="0"/>
              <w:marTop w:val="0"/>
              <w:marBottom w:val="0"/>
              <w:divBdr>
                <w:top w:val="none" w:sz="0" w:space="0" w:color="auto"/>
                <w:left w:val="none" w:sz="0" w:space="0" w:color="auto"/>
                <w:bottom w:val="none" w:sz="0" w:space="0" w:color="auto"/>
                <w:right w:val="none" w:sz="0" w:space="0" w:color="auto"/>
              </w:divBdr>
            </w:div>
            <w:div w:id="1275476940">
              <w:marLeft w:val="0"/>
              <w:marRight w:val="0"/>
              <w:marTop w:val="0"/>
              <w:marBottom w:val="0"/>
              <w:divBdr>
                <w:top w:val="none" w:sz="0" w:space="0" w:color="auto"/>
                <w:left w:val="none" w:sz="0" w:space="0" w:color="auto"/>
                <w:bottom w:val="none" w:sz="0" w:space="0" w:color="auto"/>
                <w:right w:val="none" w:sz="0" w:space="0" w:color="auto"/>
              </w:divBdr>
            </w:div>
            <w:div w:id="685863641">
              <w:marLeft w:val="0"/>
              <w:marRight w:val="0"/>
              <w:marTop w:val="0"/>
              <w:marBottom w:val="0"/>
              <w:divBdr>
                <w:top w:val="none" w:sz="0" w:space="0" w:color="auto"/>
                <w:left w:val="none" w:sz="0" w:space="0" w:color="auto"/>
                <w:bottom w:val="none" w:sz="0" w:space="0" w:color="auto"/>
                <w:right w:val="none" w:sz="0" w:space="0" w:color="auto"/>
              </w:divBdr>
            </w:div>
            <w:div w:id="690035300">
              <w:marLeft w:val="0"/>
              <w:marRight w:val="0"/>
              <w:marTop w:val="0"/>
              <w:marBottom w:val="0"/>
              <w:divBdr>
                <w:top w:val="none" w:sz="0" w:space="0" w:color="auto"/>
                <w:left w:val="none" w:sz="0" w:space="0" w:color="auto"/>
                <w:bottom w:val="none" w:sz="0" w:space="0" w:color="auto"/>
                <w:right w:val="none" w:sz="0" w:space="0" w:color="auto"/>
              </w:divBdr>
            </w:div>
            <w:div w:id="1941789996">
              <w:marLeft w:val="0"/>
              <w:marRight w:val="0"/>
              <w:marTop w:val="0"/>
              <w:marBottom w:val="0"/>
              <w:divBdr>
                <w:top w:val="none" w:sz="0" w:space="0" w:color="auto"/>
                <w:left w:val="none" w:sz="0" w:space="0" w:color="auto"/>
                <w:bottom w:val="none" w:sz="0" w:space="0" w:color="auto"/>
                <w:right w:val="none" w:sz="0" w:space="0" w:color="auto"/>
              </w:divBdr>
            </w:div>
            <w:div w:id="211160745">
              <w:marLeft w:val="0"/>
              <w:marRight w:val="0"/>
              <w:marTop w:val="0"/>
              <w:marBottom w:val="0"/>
              <w:divBdr>
                <w:top w:val="none" w:sz="0" w:space="0" w:color="auto"/>
                <w:left w:val="none" w:sz="0" w:space="0" w:color="auto"/>
                <w:bottom w:val="none" w:sz="0" w:space="0" w:color="auto"/>
                <w:right w:val="none" w:sz="0" w:space="0" w:color="auto"/>
              </w:divBdr>
            </w:div>
            <w:div w:id="1907110445">
              <w:marLeft w:val="0"/>
              <w:marRight w:val="0"/>
              <w:marTop w:val="0"/>
              <w:marBottom w:val="0"/>
              <w:divBdr>
                <w:top w:val="none" w:sz="0" w:space="0" w:color="auto"/>
                <w:left w:val="none" w:sz="0" w:space="0" w:color="auto"/>
                <w:bottom w:val="none" w:sz="0" w:space="0" w:color="auto"/>
                <w:right w:val="none" w:sz="0" w:space="0" w:color="auto"/>
              </w:divBdr>
            </w:div>
            <w:div w:id="2013410840">
              <w:marLeft w:val="0"/>
              <w:marRight w:val="0"/>
              <w:marTop w:val="0"/>
              <w:marBottom w:val="0"/>
              <w:divBdr>
                <w:top w:val="none" w:sz="0" w:space="0" w:color="auto"/>
                <w:left w:val="none" w:sz="0" w:space="0" w:color="auto"/>
                <w:bottom w:val="none" w:sz="0" w:space="0" w:color="auto"/>
                <w:right w:val="none" w:sz="0" w:space="0" w:color="auto"/>
              </w:divBdr>
            </w:div>
            <w:div w:id="11603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07734184">
      <w:bodyDiv w:val="1"/>
      <w:marLeft w:val="0"/>
      <w:marRight w:val="0"/>
      <w:marTop w:val="0"/>
      <w:marBottom w:val="0"/>
      <w:divBdr>
        <w:top w:val="none" w:sz="0" w:space="0" w:color="auto"/>
        <w:left w:val="none" w:sz="0" w:space="0" w:color="auto"/>
        <w:bottom w:val="none" w:sz="0" w:space="0" w:color="auto"/>
        <w:right w:val="none" w:sz="0" w:space="0" w:color="auto"/>
      </w:divBdr>
      <w:divsChild>
        <w:div w:id="1106582561">
          <w:marLeft w:val="0"/>
          <w:marRight w:val="0"/>
          <w:marTop w:val="0"/>
          <w:marBottom w:val="0"/>
          <w:divBdr>
            <w:top w:val="none" w:sz="0" w:space="0" w:color="auto"/>
            <w:left w:val="none" w:sz="0" w:space="0" w:color="auto"/>
            <w:bottom w:val="none" w:sz="0" w:space="0" w:color="auto"/>
            <w:right w:val="none" w:sz="0" w:space="0" w:color="auto"/>
          </w:divBdr>
          <w:divsChild>
            <w:div w:id="12954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533543982">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7801900">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1763841360">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859717">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21636853">
      <w:bodyDiv w:val="1"/>
      <w:marLeft w:val="0"/>
      <w:marRight w:val="0"/>
      <w:marTop w:val="0"/>
      <w:marBottom w:val="0"/>
      <w:divBdr>
        <w:top w:val="none" w:sz="0" w:space="0" w:color="auto"/>
        <w:left w:val="none" w:sz="0" w:space="0" w:color="auto"/>
        <w:bottom w:val="none" w:sz="0" w:space="0" w:color="auto"/>
        <w:right w:val="none" w:sz="0" w:space="0" w:color="auto"/>
      </w:divBdr>
      <w:divsChild>
        <w:div w:id="1090932019">
          <w:marLeft w:val="0"/>
          <w:marRight w:val="0"/>
          <w:marTop w:val="0"/>
          <w:marBottom w:val="0"/>
          <w:divBdr>
            <w:top w:val="none" w:sz="0" w:space="0" w:color="auto"/>
            <w:left w:val="none" w:sz="0" w:space="0" w:color="auto"/>
            <w:bottom w:val="none" w:sz="0" w:space="0" w:color="auto"/>
            <w:right w:val="none" w:sz="0" w:space="0" w:color="auto"/>
          </w:divBdr>
          <w:divsChild>
            <w:div w:id="1823622789">
              <w:marLeft w:val="0"/>
              <w:marRight w:val="0"/>
              <w:marTop w:val="0"/>
              <w:marBottom w:val="0"/>
              <w:divBdr>
                <w:top w:val="none" w:sz="0" w:space="0" w:color="auto"/>
                <w:left w:val="none" w:sz="0" w:space="0" w:color="auto"/>
                <w:bottom w:val="none" w:sz="0" w:space="0" w:color="auto"/>
                <w:right w:val="none" w:sz="0" w:space="0" w:color="auto"/>
              </w:divBdr>
            </w:div>
            <w:div w:id="1714844177">
              <w:marLeft w:val="0"/>
              <w:marRight w:val="0"/>
              <w:marTop w:val="0"/>
              <w:marBottom w:val="0"/>
              <w:divBdr>
                <w:top w:val="none" w:sz="0" w:space="0" w:color="auto"/>
                <w:left w:val="none" w:sz="0" w:space="0" w:color="auto"/>
                <w:bottom w:val="none" w:sz="0" w:space="0" w:color="auto"/>
                <w:right w:val="none" w:sz="0" w:space="0" w:color="auto"/>
              </w:divBdr>
            </w:div>
            <w:div w:id="264459512">
              <w:marLeft w:val="0"/>
              <w:marRight w:val="0"/>
              <w:marTop w:val="0"/>
              <w:marBottom w:val="0"/>
              <w:divBdr>
                <w:top w:val="none" w:sz="0" w:space="0" w:color="auto"/>
                <w:left w:val="none" w:sz="0" w:space="0" w:color="auto"/>
                <w:bottom w:val="none" w:sz="0" w:space="0" w:color="auto"/>
                <w:right w:val="none" w:sz="0" w:space="0" w:color="auto"/>
              </w:divBdr>
            </w:div>
            <w:div w:id="1212964068">
              <w:marLeft w:val="0"/>
              <w:marRight w:val="0"/>
              <w:marTop w:val="0"/>
              <w:marBottom w:val="0"/>
              <w:divBdr>
                <w:top w:val="none" w:sz="0" w:space="0" w:color="auto"/>
                <w:left w:val="none" w:sz="0" w:space="0" w:color="auto"/>
                <w:bottom w:val="none" w:sz="0" w:space="0" w:color="auto"/>
                <w:right w:val="none" w:sz="0" w:space="0" w:color="auto"/>
              </w:divBdr>
            </w:div>
            <w:div w:id="1215845836">
              <w:marLeft w:val="0"/>
              <w:marRight w:val="0"/>
              <w:marTop w:val="0"/>
              <w:marBottom w:val="0"/>
              <w:divBdr>
                <w:top w:val="none" w:sz="0" w:space="0" w:color="auto"/>
                <w:left w:val="none" w:sz="0" w:space="0" w:color="auto"/>
                <w:bottom w:val="none" w:sz="0" w:space="0" w:color="auto"/>
                <w:right w:val="none" w:sz="0" w:space="0" w:color="auto"/>
              </w:divBdr>
            </w:div>
            <w:div w:id="86509831">
              <w:marLeft w:val="0"/>
              <w:marRight w:val="0"/>
              <w:marTop w:val="0"/>
              <w:marBottom w:val="0"/>
              <w:divBdr>
                <w:top w:val="none" w:sz="0" w:space="0" w:color="auto"/>
                <w:left w:val="none" w:sz="0" w:space="0" w:color="auto"/>
                <w:bottom w:val="none" w:sz="0" w:space="0" w:color="auto"/>
                <w:right w:val="none" w:sz="0" w:space="0" w:color="auto"/>
              </w:divBdr>
            </w:div>
            <w:div w:id="1845825490">
              <w:marLeft w:val="0"/>
              <w:marRight w:val="0"/>
              <w:marTop w:val="0"/>
              <w:marBottom w:val="0"/>
              <w:divBdr>
                <w:top w:val="none" w:sz="0" w:space="0" w:color="auto"/>
                <w:left w:val="none" w:sz="0" w:space="0" w:color="auto"/>
                <w:bottom w:val="none" w:sz="0" w:space="0" w:color="auto"/>
                <w:right w:val="none" w:sz="0" w:space="0" w:color="auto"/>
              </w:divBdr>
            </w:div>
            <w:div w:id="53091970">
              <w:marLeft w:val="0"/>
              <w:marRight w:val="0"/>
              <w:marTop w:val="0"/>
              <w:marBottom w:val="0"/>
              <w:divBdr>
                <w:top w:val="none" w:sz="0" w:space="0" w:color="auto"/>
                <w:left w:val="none" w:sz="0" w:space="0" w:color="auto"/>
                <w:bottom w:val="none" w:sz="0" w:space="0" w:color="auto"/>
                <w:right w:val="none" w:sz="0" w:space="0" w:color="auto"/>
              </w:divBdr>
            </w:div>
            <w:div w:id="4094884">
              <w:marLeft w:val="0"/>
              <w:marRight w:val="0"/>
              <w:marTop w:val="0"/>
              <w:marBottom w:val="0"/>
              <w:divBdr>
                <w:top w:val="none" w:sz="0" w:space="0" w:color="auto"/>
                <w:left w:val="none" w:sz="0" w:space="0" w:color="auto"/>
                <w:bottom w:val="none" w:sz="0" w:space="0" w:color="auto"/>
                <w:right w:val="none" w:sz="0" w:space="0" w:color="auto"/>
              </w:divBdr>
            </w:div>
            <w:div w:id="1779719118">
              <w:marLeft w:val="0"/>
              <w:marRight w:val="0"/>
              <w:marTop w:val="0"/>
              <w:marBottom w:val="0"/>
              <w:divBdr>
                <w:top w:val="none" w:sz="0" w:space="0" w:color="auto"/>
                <w:left w:val="none" w:sz="0" w:space="0" w:color="auto"/>
                <w:bottom w:val="none" w:sz="0" w:space="0" w:color="auto"/>
                <w:right w:val="none" w:sz="0" w:space="0" w:color="auto"/>
              </w:divBdr>
            </w:div>
            <w:div w:id="432630749">
              <w:marLeft w:val="0"/>
              <w:marRight w:val="0"/>
              <w:marTop w:val="0"/>
              <w:marBottom w:val="0"/>
              <w:divBdr>
                <w:top w:val="none" w:sz="0" w:space="0" w:color="auto"/>
                <w:left w:val="none" w:sz="0" w:space="0" w:color="auto"/>
                <w:bottom w:val="none" w:sz="0" w:space="0" w:color="auto"/>
                <w:right w:val="none" w:sz="0" w:space="0" w:color="auto"/>
              </w:divBdr>
            </w:div>
            <w:div w:id="914514451">
              <w:marLeft w:val="0"/>
              <w:marRight w:val="0"/>
              <w:marTop w:val="0"/>
              <w:marBottom w:val="0"/>
              <w:divBdr>
                <w:top w:val="none" w:sz="0" w:space="0" w:color="auto"/>
                <w:left w:val="none" w:sz="0" w:space="0" w:color="auto"/>
                <w:bottom w:val="none" w:sz="0" w:space="0" w:color="auto"/>
                <w:right w:val="none" w:sz="0" w:space="0" w:color="auto"/>
              </w:divBdr>
            </w:div>
            <w:div w:id="130902738">
              <w:marLeft w:val="0"/>
              <w:marRight w:val="0"/>
              <w:marTop w:val="0"/>
              <w:marBottom w:val="0"/>
              <w:divBdr>
                <w:top w:val="none" w:sz="0" w:space="0" w:color="auto"/>
                <w:left w:val="none" w:sz="0" w:space="0" w:color="auto"/>
                <w:bottom w:val="none" w:sz="0" w:space="0" w:color="auto"/>
                <w:right w:val="none" w:sz="0" w:space="0" w:color="auto"/>
              </w:divBdr>
            </w:div>
            <w:div w:id="439880866">
              <w:marLeft w:val="0"/>
              <w:marRight w:val="0"/>
              <w:marTop w:val="0"/>
              <w:marBottom w:val="0"/>
              <w:divBdr>
                <w:top w:val="none" w:sz="0" w:space="0" w:color="auto"/>
                <w:left w:val="none" w:sz="0" w:space="0" w:color="auto"/>
                <w:bottom w:val="none" w:sz="0" w:space="0" w:color="auto"/>
                <w:right w:val="none" w:sz="0" w:space="0" w:color="auto"/>
              </w:divBdr>
            </w:div>
            <w:div w:id="1034843217">
              <w:marLeft w:val="0"/>
              <w:marRight w:val="0"/>
              <w:marTop w:val="0"/>
              <w:marBottom w:val="0"/>
              <w:divBdr>
                <w:top w:val="none" w:sz="0" w:space="0" w:color="auto"/>
                <w:left w:val="none" w:sz="0" w:space="0" w:color="auto"/>
                <w:bottom w:val="none" w:sz="0" w:space="0" w:color="auto"/>
                <w:right w:val="none" w:sz="0" w:space="0" w:color="auto"/>
              </w:divBdr>
            </w:div>
            <w:div w:id="27490494">
              <w:marLeft w:val="0"/>
              <w:marRight w:val="0"/>
              <w:marTop w:val="0"/>
              <w:marBottom w:val="0"/>
              <w:divBdr>
                <w:top w:val="none" w:sz="0" w:space="0" w:color="auto"/>
                <w:left w:val="none" w:sz="0" w:space="0" w:color="auto"/>
                <w:bottom w:val="none" w:sz="0" w:space="0" w:color="auto"/>
                <w:right w:val="none" w:sz="0" w:space="0" w:color="auto"/>
              </w:divBdr>
            </w:div>
            <w:div w:id="962660194">
              <w:marLeft w:val="0"/>
              <w:marRight w:val="0"/>
              <w:marTop w:val="0"/>
              <w:marBottom w:val="0"/>
              <w:divBdr>
                <w:top w:val="none" w:sz="0" w:space="0" w:color="auto"/>
                <w:left w:val="none" w:sz="0" w:space="0" w:color="auto"/>
                <w:bottom w:val="none" w:sz="0" w:space="0" w:color="auto"/>
                <w:right w:val="none" w:sz="0" w:space="0" w:color="auto"/>
              </w:divBdr>
            </w:div>
            <w:div w:id="1095326167">
              <w:marLeft w:val="0"/>
              <w:marRight w:val="0"/>
              <w:marTop w:val="0"/>
              <w:marBottom w:val="0"/>
              <w:divBdr>
                <w:top w:val="none" w:sz="0" w:space="0" w:color="auto"/>
                <w:left w:val="none" w:sz="0" w:space="0" w:color="auto"/>
                <w:bottom w:val="none" w:sz="0" w:space="0" w:color="auto"/>
                <w:right w:val="none" w:sz="0" w:space="0" w:color="auto"/>
              </w:divBdr>
            </w:div>
            <w:div w:id="584076222">
              <w:marLeft w:val="0"/>
              <w:marRight w:val="0"/>
              <w:marTop w:val="0"/>
              <w:marBottom w:val="0"/>
              <w:divBdr>
                <w:top w:val="none" w:sz="0" w:space="0" w:color="auto"/>
                <w:left w:val="none" w:sz="0" w:space="0" w:color="auto"/>
                <w:bottom w:val="none" w:sz="0" w:space="0" w:color="auto"/>
                <w:right w:val="none" w:sz="0" w:space="0" w:color="auto"/>
              </w:divBdr>
            </w:div>
            <w:div w:id="1206453870">
              <w:marLeft w:val="0"/>
              <w:marRight w:val="0"/>
              <w:marTop w:val="0"/>
              <w:marBottom w:val="0"/>
              <w:divBdr>
                <w:top w:val="none" w:sz="0" w:space="0" w:color="auto"/>
                <w:left w:val="none" w:sz="0" w:space="0" w:color="auto"/>
                <w:bottom w:val="none" w:sz="0" w:space="0" w:color="auto"/>
                <w:right w:val="none" w:sz="0" w:space="0" w:color="auto"/>
              </w:divBdr>
            </w:div>
            <w:div w:id="974335678">
              <w:marLeft w:val="0"/>
              <w:marRight w:val="0"/>
              <w:marTop w:val="0"/>
              <w:marBottom w:val="0"/>
              <w:divBdr>
                <w:top w:val="none" w:sz="0" w:space="0" w:color="auto"/>
                <w:left w:val="none" w:sz="0" w:space="0" w:color="auto"/>
                <w:bottom w:val="none" w:sz="0" w:space="0" w:color="auto"/>
                <w:right w:val="none" w:sz="0" w:space="0" w:color="auto"/>
              </w:divBdr>
            </w:div>
            <w:div w:id="1203832544">
              <w:marLeft w:val="0"/>
              <w:marRight w:val="0"/>
              <w:marTop w:val="0"/>
              <w:marBottom w:val="0"/>
              <w:divBdr>
                <w:top w:val="none" w:sz="0" w:space="0" w:color="auto"/>
                <w:left w:val="none" w:sz="0" w:space="0" w:color="auto"/>
                <w:bottom w:val="none" w:sz="0" w:space="0" w:color="auto"/>
                <w:right w:val="none" w:sz="0" w:space="0" w:color="auto"/>
              </w:divBdr>
            </w:div>
            <w:div w:id="1264532317">
              <w:marLeft w:val="0"/>
              <w:marRight w:val="0"/>
              <w:marTop w:val="0"/>
              <w:marBottom w:val="0"/>
              <w:divBdr>
                <w:top w:val="none" w:sz="0" w:space="0" w:color="auto"/>
                <w:left w:val="none" w:sz="0" w:space="0" w:color="auto"/>
                <w:bottom w:val="none" w:sz="0" w:space="0" w:color="auto"/>
                <w:right w:val="none" w:sz="0" w:space="0" w:color="auto"/>
              </w:divBdr>
            </w:div>
            <w:div w:id="1926957424">
              <w:marLeft w:val="0"/>
              <w:marRight w:val="0"/>
              <w:marTop w:val="0"/>
              <w:marBottom w:val="0"/>
              <w:divBdr>
                <w:top w:val="none" w:sz="0" w:space="0" w:color="auto"/>
                <w:left w:val="none" w:sz="0" w:space="0" w:color="auto"/>
                <w:bottom w:val="none" w:sz="0" w:space="0" w:color="auto"/>
                <w:right w:val="none" w:sz="0" w:space="0" w:color="auto"/>
              </w:divBdr>
            </w:div>
            <w:div w:id="236019766">
              <w:marLeft w:val="0"/>
              <w:marRight w:val="0"/>
              <w:marTop w:val="0"/>
              <w:marBottom w:val="0"/>
              <w:divBdr>
                <w:top w:val="none" w:sz="0" w:space="0" w:color="auto"/>
                <w:left w:val="none" w:sz="0" w:space="0" w:color="auto"/>
                <w:bottom w:val="none" w:sz="0" w:space="0" w:color="auto"/>
                <w:right w:val="none" w:sz="0" w:space="0" w:color="auto"/>
              </w:divBdr>
            </w:div>
            <w:div w:id="560870162">
              <w:marLeft w:val="0"/>
              <w:marRight w:val="0"/>
              <w:marTop w:val="0"/>
              <w:marBottom w:val="0"/>
              <w:divBdr>
                <w:top w:val="none" w:sz="0" w:space="0" w:color="auto"/>
                <w:left w:val="none" w:sz="0" w:space="0" w:color="auto"/>
                <w:bottom w:val="none" w:sz="0" w:space="0" w:color="auto"/>
                <w:right w:val="none" w:sz="0" w:space="0" w:color="auto"/>
              </w:divBdr>
            </w:div>
            <w:div w:id="1212695301">
              <w:marLeft w:val="0"/>
              <w:marRight w:val="0"/>
              <w:marTop w:val="0"/>
              <w:marBottom w:val="0"/>
              <w:divBdr>
                <w:top w:val="none" w:sz="0" w:space="0" w:color="auto"/>
                <w:left w:val="none" w:sz="0" w:space="0" w:color="auto"/>
                <w:bottom w:val="none" w:sz="0" w:space="0" w:color="auto"/>
                <w:right w:val="none" w:sz="0" w:space="0" w:color="auto"/>
              </w:divBdr>
            </w:div>
            <w:div w:id="548996463">
              <w:marLeft w:val="0"/>
              <w:marRight w:val="0"/>
              <w:marTop w:val="0"/>
              <w:marBottom w:val="0"/>
              <w:divBdr>
                <w:top w:val="none" w:sz="0" w:space="0" w:color="auto"/>
                <w:left w:val="none" w:sz="0" w:space="0" w:color="auto"/>
                <w:bottom w:val="none" w:sz="0" w:space="0" w:color="auto"/>
                <w:right w:val="none" w:sz="0" w:space="0" w:color="auto"/>
              </w:divBdr>
            </w:div>
            <w:div w:id="69668208">
              <w:marLeft w:val="0"/>
              <w:marRight w:val="0"/>
              <w:marTop w:val="0"/>
              <w:marBottom w:val="0"/>
              <w:divBdr>
                <w:top w:val="none" w:sz="0" w:space="0" w:color="auto"/>
                <w:left w:val="none" w:sz="0" w:space="0" w:color="auto"/>
                <w:bottom w:val="none" w:sz="0" w:space="0" w:color="auto"/>
                <w:right w:val="none" w:sz="0" w:space="0" w:color="auto"/>
              </w:divBdr>
            </w:div>
            <w:div w:id="529152799">
              <w:marLeft w:val="0"/>
              <w:marRight w:val="0"/>
              <w:marTop w:val="0"/>
              <w:marBottom w:val="0"/>
              <w:divBdr>
                <w:top w:val="none" w:sz="0" w:space="0" w:color="auto"/>
                <w:left w:val="none" w:sz="0" w:space="0" w:color="auto"/>
                <w:bottom w:val="none" w:sz="0" w:space="0" w:color="auto"/>
                <w:right w:val="none" w:sz="0" w:space="0" w:color="auto"/>
              </w:divBdr>
            </w:div>
            <w:div w:id="769620880">
              <w:marLeft w:val="0"/>
              <w:marRight w:val="0"/>
              <w:marTop w:val="0"/>
              <w:marBottom w:val="0"/>
              <w:divBdr>
                <w:top w:val="none" w:sz="0" w:space="0" w:color="auto"/>
                <w:left w:val="none" w:sz="0" w:space="0" w:color="auto"/>
                <w:bottom w:val="none" w:sz="0" w:space="0" w:color="auto"/>
                <w:right w:val="none" w:sz="0" w:space="0" w:color="auto"/>
              </w:divBdr>
            </w:div>
            <w:div w:id="1565678293">
              <w:marLeft w:val="0"/>
              <w:marRight w:val="0"/>
              <w:marTop w:val="0"/>
              <w:marBottom w:val="0"/>
              <w:divBdr>
                <w:top w:val="none" w:sz="0" w:space="0" w:color="auto"/>
                <w:left w:val="none" w:sz="0" w:space="0" w:color="auto"/>
                <w:bottom w:val="none" w:sz="0" w:space="0" w:color="auto"/>
                <w:right w:val="none" w:sz="0" w:space="0" w:color="auto"/>
              </w:divBdr>
            </w:div>
            <w:div w:id="901479836">
              <w:marLeft w:val="0"/>
              <w:marRight w:val="0"/>
              <w:marTop w:val="0"/>
              <w:marBottom w:val="0"/>
              <w:divBdr>
                <w:top w:val="none" w:sz="0" w:space="0" w:color="auto"/>
                <w:left w:val="none" w:sz="0" w:space="0" w:color="auto"/>
                <w:bottom w:val="none" w:sz="0" w:space="0" w:color="auto"/>
                <w:right w:val="none" w:sz="0" w:space="0" w:color="auto"/>
              </w:divBdr>
            </w:div>
            <w:div w:id="2113082436">
              <w:marLeft w:val="0"/>
              <w:marRight w:val="0"/>
              <w:marTop w:val="0"/>
              <w:marBottom w:val="0"/>
              <w:divBdr>
                <w:top w:val="none" w:sz="0" w:space="0" w:color="auto"/>
                <w:left w:val="none" w:sz="0" w:space="0" w:color="auto"/>
                <w:bottom w:val="none" w:sz="0" w:space="0" w:color="auto"/>
                <w:right w:val="none" w:sz="0" w:space="0" w:color="auto"/>
              </w:divBdr>
            </w:div>
            <w:div w:id="137693899">
              <w:marLeft w:val="0"/>
              <w:marRight w:val="0"/>
              <w:marTop w:val="0"/>
              <w:marBottom w:val="0"/>
              <w:divBdr>
                <w:top w:val="none" w:sz="0" w:space="0" w:color="auto"/>
                <w:left w:val="none" w:sz="0" w:space="0" w:color="auto"/>
                <w:bottom w:val="none" w:sz="0" w:space="0" w:color="auto"/>
                <w:right w:val="none" w:sz="0" w:space="0" w:color="auto"/>
              </w:divBdr>
            </w:div>
            <w:div w:id="185103400">
              <w:marLeft w:val="0"/>
              <w:marRight w:val="0"/>
              <w:marTop w:val="0"/>
              <w:marBottom w:val="0"/>
              <w:divBdr>
                <w:top w:val="none" w:sz="0" w:space="0" w:color="auto"/>
                <w:left w:val="none" w:sz="0" w:space="0" w:color="auto"/>
                <w:bottom w:val="none" w:sz="0" w:space="0" w:color="auto"/>
                <w:right w:val="none" w:sz="0" w:space="0" w:color="auto"/>
              </w:divBdr>
            </w:div>
            <w:div w:id="1473019802">
              <w:marLeft w:val="0"/>
              <w:marRight w:val="0"/>
              <w:marTop w:val="0"/>
              <w:marBottom w:val="0"/>
              <w:divBdr>
                <w:top w:val="none" w:sz="0" w:space="0" w:color="auto"/>
                <w:left w:val="none" w:sz="0" w:space="0" w:color="auto"/>
                <w:bottom w:val="none" w:sz="0" w:space="0" w:color="auto"/>
                <w:right w:val="none" w:sz="0" w:space="0" w:color="auto"/>
              </w:divBdr>
            </w:div>
            <w:div w:id="1674340272">
              <w:marLeft w:val="0"/>
              <w:marRight w:val="0"/>
              <w:marTop w:val="0"/>
              <w:marBottom w:val="0"/>
              <w:divBdr>
                <w:top w:val="none" w:sz="0" w:space="0" w:color="auto"/>
                <w:left w:val="none" w:sz="0" w:space="0" w:color="auto"/>
                <w:bottom w:val="none" w:sz="0" w:space="0" w:color="auto"/>
                <w:right w:val="none" w:sz="0" w:space="0" w:color="auto"/>
              </w:divBdr>
            </w:div>
            <w:div w:id="1607883345">
              <w:marLeft w:val="0"/>
              <w:marRight w:val="0"/>
              <w:marTop w:val="0"/>
              <w:marBottom w:val="0"/>
              <w:divBdr>
                <w:top w:val="none" w:sz="0" w:space="0" w:color="auto"/>
                <w:left w:val="none" w:sz="0" w:space="0" w:color="auto"/>
                <w:bottom w:val="none" w:sz="0" w:space="0" w:color="auto"/>
                <w:right w:val="none" w:sz="0" w:space="0" w:color="auto"/>
              </w:divBdr>
            </w:div>
            <w:div w:id="2059041610">
              <w:marLeft w:val="0"/>
              <w:marRight w:val="0"/>
              <w:marTop w:val="0"/>
              <w:marBottom w:val="0"/>
              <w:divBdr>
                <w:top w:val="none" w:sz="0" w:space="0" w:color="auto"/>
                <w:left w:val="none" w:sz="0" w:space="0" w:color="auto"/>
                <w:bottom w:val="none" w:sz="0" w:space="0" w:color="auto"/>
                <w:right w:val="none" w:sz="0" w:space="0" w:color="auto"/>
              </w:divBdr>
            </w:div>
            <w:div w:id="1868522497">
              <w:marLeft w:val="0"/>
              <w:marRight w:val="0"/>
              <w:marTop w:val="0"/>
              <w:marBottom w:val="0"/>
              <w:divBdr>
                <w:top w:val="none" w:sz="0" w:space="0" w:color="auto"/>
                <w:left w:val="none" w:sz="0" w:space="0" w:color="auto"/>
                <w:bottom w:val="none" w:sz="0" w:space="0" w:color="auto"/>
                <w:right w:val="none" w:sz="0" w:space="0" w:color="auto"/>
              </w:divBdr>
            </w:div>
            <w:div w:id="520239847">
              <w:marLeft w:val="0"/>
              <w:marRight w:val="0"/>
              <w:marTop w:val="0"/>
              <w:marBottom w:val="0"/>
              <w:divBdr>
                <w:top w:val="none" w:sz="0" w:space="0" w:color="auto"/>
                <w:left w:val="none" w:sz="0" w:space="0" w:color="auto"/>
                <w:bottom w:val="none" w:sz="0" w:space="0" w:color="auto"/>
                <w:right w:val="none" w:sz="0" w:space="0" w:color="auto"/>
              </w:divBdr>
            </w:div>
            <w:div w:id="1478377836">
              <w:marLeft w:val="0"/>
              <w:marRight w:val="0"/>
              <w:marTop w:val="0"/>
              <w:marBottom w:val="0"/>
              <w:divBdr>
                <w:top w:val="none" w:sz="0" w:space="0" w:color="auto"/>
                <w:left w:val="none" w:sz="0" w:space="0" w:color="auto"/>
                <w:bottom w:val="none" w:sz="0" w:space="0" w:color="auto"/>
                <w:right w:val="none" w:sz="0" w:space="0" w:color="auto"/>
              </w:divBdr>
            </w:div>
            <w:div w:id="1750036543">
              <w:marLeft w:val="0"/>
              <w:marRight w:val="0"/>
              <w:marTop w:val="0"/>
              <w:marBottom w:val="0"/>
              <w:divBdr>
                <w:top w:val="none" w:sz="0" w:space="0" w:color="auto"/>
                <w:left w:val="none" w:sz="0" w:space="0" w:color="auto"/>
                <w:bottom w:val="none" w:sz="0" w:space="0" w:color="auto"/>
                <w:right w:val="none" w:sz="0" w:space="0" w:color="auto"/>
              </w:divBdr>
            </w:div>
            <w:div w:id="973561481">
              <w:marLeft w:val="0"/>
              <w:marRight w:val="0"/>
              <w:marTop w:val="0"/>
              <w:marBottom w:val="0"/>
              <w:divBdr>
                <w:top w:val="none" w:sz="0" w:space="0" w:color="auto"/>
                <w:left w:val="none" w:sz="0" w:space="0" w:color="auto"/>
                <w:bottom w:val="none" w:sz="0" w:space="0" w:color="auto"/>
                <w:right w:val="none" w:sz="0" w:space="0" w:color="auto"/>
              </w:divBdr>
            </w:div>
            <w:div w:id="1680422472">
              <w:marLeft w:val="0"/>
              <w:marRight w:val="0"/>
              <w:marTop w:val="0"/>
              <w:marBottom w:val="0"/>
              <w:divBdr>
                <w:top w:val="none" w:sz="0" w:space="0" w:color="auto"/>
                <w:left w:val="none" w:sz="0" w:space="0" w:color="auto"/>
                <w:bottom w:val="none" w:sz="0" w:space="0" w:color="auto"/>
                <w:right w:val="none" w:sz="0" w:space="0" w:color="auto"/>
              </w:divBdr>
            </w:div>
            <w:div w:id="2009363386">
              <w:marLeft w:val="0"/>
              <w:marRight w:val="0"/>
              <w:marTop w:val="0"/>
              <w:marBottom w:val="0"/>
              <w:divBdr>
                <w:top w:val="none" w:sz="0" w:space="0" w:color="auto"/>
                <w:left w:val="none" w:sz="0" w:space="0" w:color="auto"/>
                <w:bottom w:val="none" w:sz="0" w:space="0" w:color="auto"/>
                <w:right w:val="none" w:sz="0" w:space="0" w:color="auto"/>
              </w:divBdr>
            </w:div>
            <w:div w:id="1659111201">
              <w:marLeft w:val="0"/>
              <w:marRight w:val="0"/>
              <w:marTop w:val="0"/>
              <w:marBottom w:val="0"/>
              <w:divBdr>
                <w:top w:val="none" w:sz="0" w:space="0" w:color="auto"/>
                <w:left w:val="none" w:sz="0" w:space="0" w:color="auto"/>
                <w:bottom w:val="none" w:sz="0" w:space="0" w:color="auto"/>
                <w:right w:val="none" w:sz="0" w:space="0" w:color="auto"/>
              </w:divBdr>
            </w:div>
            <w:div w:id="2714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4333734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605">
      <w:bodyDiv w:val="1"/>
      <w:marLeft w:val="0"/>
      <w:marRight w:val="0"/>
      <w:marTop w:val="0"/>
      <w:marBottom w:val="0"/>
      <w:divBdr>
        <w:top w:val="none" w:sz="0" w:space="0" w:color="auto"/>
        <w:left w:val="none" w:sz="0" w:space="0" w:color="auto"/>
        <w:bottom w:val="none" w:sz="0" w:space="0" w:color="auto"/>
        <w:right w:val="none" w:sz="0" w:space="0" w:color="auto"/>
      </w:divBdr>
      <w:divsChild>
        <w:div w:id="171844862">
          <w:marLeft w:val="0"/>
          <w:marRight w:val="0"/>
          <w:marTop w:val="0"/>
          <w:marBottom w:val="0"/>
          <w:divBdr>
            <w:top w:val="none" w:sz="0" w:space="0" w:color="auto"/>
            <w:left w:val="none" w:sz="0" w:space="0" w:color="auto"/>
            <w:bottom w:val="none" w:sz="0" w:space="0" w:color="auto"/>
            <w:right w:val="none" w:sz="0" w:space="0" w:color="auto"/>
          </w:divBdr>
          <w:divsChild>
            <w:div w:id="506409418">
              <w:marLeft w:val="0"/>
              <w:marRight w:val="0"/>
              <w:marTop w:val="0"/>
              <w:marBottom w:val="0"/>
              <w:divBdr>
                <w:top w:val="none" w:sz="0" w:space="0" w:color="auto"/>
                <w:left w:val="none" w:sz="0" w:space="0" w:color="auto"/>
                <w:bottom w:val="none" w:sz="0" w:space="0" w:color="auto"/>
                <w:right w:val="none" w:sz="0" w:space="0" w:color="auto"/>
              </w:divBdr>
            </w:div>
            <w:div w:id="879047944">
              <w:marLeft w:val="0"/>
              <w:marRight w:val="0"/>
              <w:marTop w:val="0"/>
              <w:marBottom w:val="0"/>
              <w:divBdr>
                <w:top w:val="none" w:sz="0" w:space="0" w:color="auto"/>
                <w:left w:val="none" w:sz="0" w:space="0" w:color="auto"/>
                <w:bottom w:val="none" w:sz="0" w:space="0" w:color="auto"/>
                <w:right w:val="none" w:sz="0" w:space="0" w:color="auto"/>
              </w:divBdr>
            </w:div>
            <w:div w:id="184252915">
              <w:marLeft w:val="0"/>
              <w:marRight w:val="0"/>
              <w:marTop w:val="0"/>
              <w:marBottom w:val="0"/>
              <w:divBdr>
                <w:top w:val="none" w:sz="0" w:space="0" w:color="auto"/>
                <w:left w:val="none" w:sz="0" w:space="0" w:color="auto"/>
                <w:bottom w:val="none" w:sz="0" w:space="0" w:color="auto"/>
                <w:right w:val="none" w:sz="0" w:space="0" w:color="auto"/>
              </w:divBdr>
            </w:div>
            <w:div w:id="467432726">
              <w:marLeft w:val="0"/>
              <w:marRight w:val="0"/>
              <w:marTop w:val="0"/>
              <w:marBottom w:val="0"/>
              <w:divBdr>
                <w:top w:val="none" w:sz="0" w:space="0" w:color="auto"/>
                <w:left w:val="none" w:sz="0" w:space="0" w:color="auto"/>
                <w:bottom w:val="none" w:sz="0" w:space="0" w:color="auto"/>
                <w:right w:val="none" w:sz="0" w:space="0" w:color="auto"/>
              </w:divBdr>
            </w:div>
            <w:div w:id="1863978251">
              <w:marLeft w:val="0"/>
              <w:marRight w:val="0"/>
              <w:marTop w:val="0"/>
              <w:marBottom w:val="0"/>
              <w:divBdr>
                <w:top w:val="none" w:sz="0" w:space="0" w:color="auto"/>
                <w:left w:val="none" w:sz="0" w:space="0" w:color="auto"/>
                <w:bottom w:val="none" w:sz="0" w:space="0" w:color="auto"/>
                <w:right w:val="none" w:sz="0" w:space="0" w:color="auto"/>
              </w:divBdr>
            </w:div>
            <w:div w:id="1581525835">
              <w:marLeft w:val="0"/>
              <w:marRight w:val="0"/>
              <w:marTop w:val="0"/>
              <w:marBottom w:val="0"/>
              <w:divBdr>
                <w:top w:val="none" w:sz="0" w:space="0" w:color="auto"/>
                <w:left w:val="none" w:sz="0" w:space="0" w:color="auto"/>
                <w:bottom w:val="none" w:sz="0" w:space="0" w:color="auto"/>
                <w:right w:val="none" w:sz="0" w:space="0" w:color="auto"/>
              </w:divBdr>
            </w:div>
            <w:div w:id="1874534594">
              <w:marLeft w:val="0"/>
              <w:marRight w:val="0"/>
              <w:marTop w:val="0"/>
              <w:marBottom w:val="0"/>
              <w:divBdr>
                <w:top w:val="none" w:sz="0" w:space="0" w:color="auto"/>
                <w:left w:val="none" w:sz="0" w:space="0" w:color="auto"/>
                <w:bottom w:val="none" w:sz="0" w:space="0" w:color="auto"/>
                <w:right w:val="none" w:sz="0" w:space="0" w:color="auto"/>
              </w:divBdr>
            </w:div>
            <w:div w:id="1365905198">
              <w:marLeft w:val="0"/>
              <w:marRight w:val="0"/>
              <w:marTop w:val="0"/>
              <w:marBottom w:val="0"/>
              <w:divBdr>
                <w:top w:val="none" w:sz="0" w:space="0" w:color="auto"/>
                <w:left w:val="none" w:sz="0" w:space="0" w:color="auto"/>
                <w:bottom w:val="none" w:sz="0" w:space="0" w:color="auto"/>
                <w:right w:val="none" w:sz="0" w:space="0" w:color="auto"/>
              </w:divBdr>
            </w:div>
            <w:div w:id="1667829828">
              <w:marLeft w:val="0"/>
              <w:marRight w:val="0"/>
              <w:marTop w:val="0"/>
              <w:marBottom w:val="0"/>
              <w:divBdr>
                <w:top w:val="none" w:sz="0" w:space="0" w:color="auto"/>
                <w:left w:val="none" w:sz="0" w:space="0" w:color="auto"/>
                <w:bottom w:val="none" w:sz="0" w:space="0" w:color="auto"/>
                <w:right w:val="none" w:sz="0" w:space="0" w:color="auto"/>
              </w:divBdr>
            </w:div>
            <w:div w:id="177275476">
              <w:marLeft w:val="0"/>
              <w:marRight w:val="0"/>
              <w:marTop w:val="0"/>
              <w:marBottom w:val="0"/>
              <w:divBdr>
                <w:top w:val="none" w:sz="0" w:space="0" w:color="auto"/>
                <w:left w:val="none" w:sz="0" w:space="0" w:color="auto"/>
                <w:bottom w:val="none" w:sz="0" w:space="0" w:color="auto"/>
                <w:right w:val="none" w:sz="0" w:space="0" w:color="auto"/>
              </w:divBdr>
            </w:div>
            <w:div w:id="1814445321">
              <w:marLeft w:val="0"/>
              <w:marRight w:val="0"/>
              <w:marTop w:val="0"/>
              <w:marBottom w:val="0"/>
              <w:divBdr>
                <w:top w:val="none" w:sz="0" w:space="0" w:color="auto"/>
                <w:left w:val="none" w:sz="0" w:space="0" w:color="auto"/>
                <w:bottom w:val="none" w:sz="0" w:space="0" w:color="auto"/>
                <w:right w:val="none" w:sz="0" w:space="0" w:color="auto"/>
              </w:divBdr>
            </w:div>
            <w:div w:id="711928628">
              <w:marLeft w:val="0"/>
              <w:marRight w:val="0"/>
              <w:marTop w:val="0"/>
              <w:marBottom w:val="0"/>
              <w:divBdr>
                <w:top w:val="none" w:sz="0" w:space="0" w:color="auto"/>
                <w:left w:val="none" w:sz="0" w:space="0" w:color="auto"/>
                <w:bottom w:val="none" w:sz="0" w:space="0" w:color="auto"/>
                <w:right w:val="none" w:sz="0" w:space="0" w:color="auto"/>
              </w:divBdr>
            </w:div>
            <w:div w:id="66651874">
              <w:marLeft w:val="0"/>
              <w:marRight w:val="0"/>
              <w:marTop w:val="0"/>
              <w:marBottom w:val="0"/>
              <w:divBdr>
                <w:top w:val="none" w:sz="0" w:space="0" w:color="auto"/>
                <w:left w:val="none" w:sz="0" w:space="0" w:color="auto"/>
                <w:bottom w:val="none" w:sz="0" w:space="0" w:color="auto"/>
                <w:right w:val="none" w:sz="0" w:space="0" w:color="auto"/>
              </w:divBdr>
            </w:div>
            <w:div w:id="472065815">
              <w:marLeft w:val="0"/>
              <w:marRight w:val="0"/>
              <w:marTop w:val="0"/>
              <w:marBottom w:val="0"/>
              <w:divBdr>
                <w:top w:val="none" w:sz="0" w:space="0" w:color="auto"/>
                <w:left w:val="none" w:sz="0" w:space="0" w:color="auto"/>
                <w:bottom w:val="none" w:sz="0" w:space="0" w:color="auto"/>
                <w:right w:val="none" w:sz="0" w:space="0" w:color="auto"/>
              </w:divBdr>
            </w:div>
            <w:div w:id="573319848">
              <w:marLeft w:val="0"/>
              <w:marRight w:val="0"/>
              <w:marTop w:val="0"/>
              <w:marBottom w:val="0"/>
              <w:divBdr>
                <w:top w:val="none" w:sz="0" w:space="0" w:color="auto"/>
                <w:left w:val="none" w:sz="0" w:space="0" w:color="auto"/>
                <w:bottom w:val="none" w:sz="0" w:space="0" w:color="auto"/>
                <w:right w:val="none" w:sz="0" w:space="0" w:color="auto"/>
              </w:divBdr>
            </w:div>
            <w:div w:id="1927574850">
              <w:marLeft w:val="0"/>
              <w:marRight w:val="0"/>
              <w:marTop w:val="0"/>
              <w:marBottom w:val="0"/>
              <w:divBdr>
                <w:top w:val="none" w:sz="0" w:space="0" w:color="auto"/>
                <w:left w:val="none" w:sz="0" w:space="0" w:color="auto"/>
                <w:bottom w:val="none" w:sz="0" w:space="0" w:color="auto"/>
                <w:right w:val="none" w:sz="0" w:space="0" w:color="auto"/>
              </w:divBdr>
            </w:div>
            <w:div w:id="145635984">
              <w:marLeft w:val="0"/>
              <w:marRight w:val="0"/>
              <w:marTop w:val="0"/>
              <w:marBottom w:val="0"/>
              <w:divBdr>
                <w:top w:val="none" w:sz="0" w:space="0" w:color="auto"/>
                <w:left w:val="none" w:sz="0" w:space="0" w:color="auto"/>
                <w:bottom w:val="none" w:sz="0" w:space="0" w:color="auto"/>
                <w:right w:val="none" w:sz="0" w:space="0" w:color="auto"/>
              </w:divBdr>
            </w:div>
            <w:div w:id="1032456602">
              <w:marLeft w:val="0"/>
              <w:marRight w:val="0"/>
              <w:marTop w:val="0"/>
              <w:marBottom w:val="0"/>
              <w:divBdr>
                <w:top w:val="none" w:sz="0" w:space="0" w:color="auto"/>
                <w:left w:val="none" w:sz="0" w:space="0" w:color="auto"/>
                <w:bottom w:val="none" w:sz="0" w:space="0" w:color="auto"/>
                <w:right w:val="none" w:sz="0" w:space="0" w:color="auto"/>
              </w:divBdr>
            </w:div>
            <w:div w:id="1581601176">
              <w:marLeft w:val="0"/>
              <w:marRight w:val="0"/>
              <w:marTop w:val="0"/>
              <w:marBottom w:val="0"/>
              <w:divBdr>
                <w:top w:val="none" w:sz="0" w:space="0" w:color="auto"/>
                <w:left w:val="none" w:sz="0" w:space="0" w:color="auto"/>
                <w:bottom w:val="none" w:sz="0" w:space="0" w:color="auto"/>
                <w:right w:val="none" w:sz="0" w:space="0" w:color="auto"/>
              </w:divBdr>
            </w:div>
            <w:div w:id="1257716418">
              <w:marLeft w:val="0"/>
              <w:marRight w:val="0"/>
              <w:marTop w:val="0"/>
              <w:marBottom w:val="0"/>
              <w:divBdr>
                <w:top w:val="none" w:sz="0" w:space="0" w:color="auto"/>
                <w:left w:val="none" w:sz="0" w:space="0" w:color="auto"/>
                <w:bottom w:val="none" w:sz="0" w:space="0" w:color="auto"/>
                <w:right w:val="none" w:sz="0" w:space="0" w:color="auto"/>
              </w:divBdr>
            </w:div>
            <w:div w:id="857501449">
              <w:marLeft w:val="0"/>
              <w:marRight w:val="0"/>
              <w:marTop w:val="0"/>
              <w:marBottom w:val="0"/>
              <w:divBdr>
                <w:top w:val="none" w:sz="0" w:space="0" w:color="auto"/>
                <w:left w:val="none" w:sz="0" w:space="0" w:color="auto"/>
                <w:bottom w:val="none" w:sz="0" w:space="0" w:color="auto"/>
                <w:right w:val="none" w:sz="0" w:space="0" w:color="auto"/>
              </w:divBdr>
            </w:div>
            <w:div w:id="1660234463">
              <w:marLeft w:val="0"/>
              <w:marRight w:val="0"/>
              <w:marTop w:val="0"/>
              <w:marBottom w:val="0"/>
              <w:divBdr>
                <w:top w:val="none" w:sz="0" w:space="0" w:color="auto"/>
                <w:left w:val="none" w:sz="0" w:space="0" w:color="auto"/>
                <w:bottom w:val="none" w:sz="0" w:space="0" w:color="auto"/>
                <w:right w:val="none" w:sz="0" w:space="0" w:color="auto"/>
              </w:divBdr>
            </w:div>
            <w:div w:id="884292528">
              <w:marLeft w:val="0"/>
              <w:marRight w:val="0"/>
              <w:marTop w:val="0"/>
              <w:marBottom w:val="0"/>
              <w:divBdr>
                <w:top w:val="none" w:sz="0" w:space="0" w:color="auto"/>
                <w:left w:val="none" w:sz="0" w:space="0" w:color="auto"/>
                <w:bottom w:val="none" w:sz="0" w:space="0" w:color="auto"/>
                <w:right w:val="none" w:sz="0" w:space="0" w:color="auto"/>
              </w:divBdr>
            </w:div>
            <w:div w:id="1935933970">
              <w:marLeft w:val="0"/>
              <w:marRight w:val="0"/>
              <w:marTop w:val="0"/>
              <w:marBottom w:val="0"/>
              <w:divBdr>
                <w:top w:val="none" w:sz="0" w:space="0" w:color="auto"/>
                <w:left w:val="none" w:sz="0" w:space="0" w:color="auto"/>
                <w:bottom w:val="none" w:sz="0" w:space="0" w:color="auto"/>
                <w:right w:val="none" w:sz="0" w:space="0" w:color="auto"/>
              </w:divBdr>
            </w:div>
            <w:div w:id="70279418">
              <w:marLeft w:val="0"/>
              <w:marRight w:val="0"/>
              <w:marTop w:val="0"/>
              <w:marBottom w:val="0"/>
              <w:divBdr>
                <w:top w:val="none" w:sz="0" w:space="0" w:color="auto"/>
                <w:left w:val="none" w:sz="0" w:space="0" w:color="auto"/>
                <w:bottom w:val="none" w:sz="0" w:space="0" w:color="auto"/>
                <w:right w:val="none" w:sz="0" w:space="0" w:color="auto"/>
              </w:divBdr>
            </w:div>
            <w:div w:id="80297064">
              <w:marLeft w:val="0"/>
              <w:marRight w:val="0"/>
              <w:marTop w:val="0"/>
              <w:marBottom w:val="0"/>
              <w:divBdr>
                <w:top w:val="none" w:sz="0" w:space="0" w:color="auto"/>
                <w:left w:val="none" w:sz="0" w:space="0" w:color="auto"/>
                <w:bottom w:val="none" w:sz="0" w:space="0" w:color="auto"/>
                <w:right w:val="none" w:sz="0" w:space="0" w:color="auto"/>
              </w:divBdr>
            </w:div>
            <w:div w:id="1910268242">
              <w:marLeft w:val="0"/>
              <w:marRight w:val="0"/>
              <w:marTop w:val="0"/>
              <w:marBottom w:val="0"/>
              <w:divBdr>
                <w:top w:val="none" w:sz="0" w:space="0" w:color="auto"/>
                <w:left w:val="none" w:sz="0" w:space="0" w:color="auto"/>
                <w:bottom w:val="none" w:sz="0" w:space="0" w:color="auto"/>
                <w:right w:val="none" w:sz="0" w:space="0" w:color="auto"/>
              </w:divBdr>
            </w:div>
            <w:div w:id="965817776">
              <w:marLeft w:val="0"/>
              <w:marRight w:val="0"/>
              <w:marTop w:val="0"/>
              <w:marBottom w:val="0"/>
              <w:divBdr>
                <w:top w:val="none" w:sz="0" w:space="0" w:color="auto"/>
                <w:left w:val="none" w:sz="0" w:space="0" w:color="auto"/>
                <w:bottom w:val="none" w:sz="0" w:space="0" w:color="auto"/>
                <w:right w:val="none" w:sz="0" w:space="0" w:color="auto"/>
              </w:divBdr>
            </w:div>
            <w:div w:id="1157300927">
              <w:marLeft w:val="0"/>
              <w:marRight w:val="0"/>
              <w:marTop w:val="0"/>
              <w:marBottom w:val="0"/>
              <w:divBdr>
                <w:top w:val="none" w:sz="0" w:space="0" w:color="auto"/>
                <w:left w:val="none" w:sz="0" w:space="0" w:color="auto"/>
                <w:bottom w:val="none" w:sz="0" w:space="0" w:color="auto"/>
                <w:right w:val="none" w:sz="0" w:space="0" w:color="auto"/>
              </w:divBdr>
            </w:div>
            <w:div w:id="1540823333">
              <w:marLeft w:val="0"/>
              <w:marRight w:val="0"/>
              <w:marTop w:val="0"/>
              <w:marBottom w:val="0"/>
              <w:divBdr>
                <w:top w:val="none" w:sz="0" w:space="0" w:color="auto"/>
                <w:left w:val="none" w:sz="0" w:space="0" w:color="auto"/>
                <w:bottom w:val="none" w:sz="0" w:space="0" w:color="auto"/>
                <w:right w:val="none" w:sz="0" w:space="0" w:color="auto"/>
              </w:divBdr>
            </w:div>
            <w:div w:id="664362812">
              <w:marLeft w:val="0"/>
              <w:marRight w:val="0"/>
              <w:marTop w:val="0"/>
              <w:marBottom w:val="0"/>
              <w:divBdr>
                <w:top w:val="none" w:sz="0" w:space="0" w:color="auto"/>
                <w:left w:val="none" w:sz="0" w:space="0" w:color="auto"/>
                <w:bottom w:val="none" w:sz="0" w:space="0" w:color="auto"/>
                <w:right w:val="none" w:sz="0" w:space="0" w:color="auto"/>
              </w:divBdr>
            </w:div>
            <w:div w:id="641156896">
              <w:marLeft w:val="0"/>
              <w:marRight w:val="0"/>
              <w:marTop w:val="0"/>
              <w:marBottom w:val="0"/>
              <w:divBdr>
                <w:top w:val="none" w:sz="0" w:space="0" w:color="auto"/>
                <w:left w:val="none" w:sz="0" w:space="0" w:color="auto"/>
                <w:bottom w:val="none" w:sz="0" w:space="0" w:color="auto"/>
                <w:right w:val="none" w:sz="0" w:space="0" w:color="auto"/>
              </w:divBdr>
            </w:div>
            <w:div w:id="995769459">
              <w:marLeft w:val="0"/>
              <w:marRight w:val="0"/>
              <w:marTop w:val="0"/>
              <w:marBottom w:val="0"/>
              <w:divBdr>
                <w:top w:val="none" w:sz="0" w:space="0" w:color="auto"/>
                <w:left w:val="none" w:sz="0" w:space="0" w:color="auto"/>
                <w:bottom w:val="none" w:sz="0" w:space="0" w:color="auto"/>
                <w:right w:val="none" w:sz="0" w:space="0" w:color="auto"/>
              </w:divBdr>
            </w:div>
            <w:div w:id="282729846">
              <w:marLeft w:val="0"/>
              <w:marRight w:val="0"/>
              <w:marTop w:val="0"/>
              <w:marBottom w:val="0"/>
              <w:divBdr>
                <w:top w:val="none" w:sz="0" w:space="0" w:color="auto"/>
                <w:left w:val="none" w:sz="0" w:space="0" w:color="auto"/>
                <w:bottom w:val="none" w:sz="0" w:space="0" w:color="auto"/>
                <w:right w:val="none" w:sz="0" w:space="0" w:color="auto"/>
              </w:divBdr>
            </w:div>
            <w:div w:id="1194029978">
              <w:marLeft w:val="0"/>
              <w:marRight w:val="0"/>
              <w:marTop w:val="0"/>
              <w:marBottom w:val="0"/>
              <w:divBdr>
                <w:top w:val="none" w:sz="0" w:space="0" w:color="auto"/>
                <w:left w:val="none" w:sz="0" w:space="0" w:color="auto"/>
                <w:bottom w:val="none" w:sz="0" w:space="0" w:color="auto"/>
                <w:right w:val="none" w:sz="0" w:space="0" w:color="auto"/>
              </w:divBdr>
            </w:div>
            <w:div w:id="9261127">
              <w:marLeft w:val="0"/>
              <w:marRight w:val="0"/>
              <w:marTop w:val="0"/>
              <w:marBottom w:val="0"/>
              <w:divBdr>
                <w:top w:val="none" w:sz="0" w:space="0" w:color="auto"/>
                <w:left w:val="none" w:sz="0" w:space="0" w:color="auto"/>
                <w:bottom w:val="none" w:sz="0" w:space="0" w:color="auto"/>
                <w:right w:val="none" w:sz="0" w:space="0" w:color="auto"/>
              </w:divBdr>
            </w:div>
            <w:div w:id="1289624946">
              <w:marLeft w:val="0"/>
              <w:marRight w:val="0"/>
              <w:marTop w:val="0"/>
              <w:marBottom w:val="0"/>
              <w:divBdr>
                <w:top w:val="none" w:sz="0" w:space="0" w:color="auto"/>
                <w:left w:val="none" w:sz="0" w:space="0" w:color="auto"/>
                <w:bottom w:val="none" w:sz="0" w:space="0" w:color="auto"/>
                <w:right w:val="none" w:sz="0" w:space="0" w:color="auto"/>
              </w:divBdr>
            </w:div>
            <w:div w:id="1040013948">
              <w:marLeft w:val="0"/>
              <w:marRight w:val="0"/>
              <w:marTop w:val="0"/>
              <w:marBottom w:val="0"/>
              <w:divBdr>
                <w:top w:val="none" w:sz="0" w:space="0" w:color="auto"/>
                <w:left w:val="none" w:sz="0" w:space="0" w:color="auto"/>
                <w:bottom w:val="none" w:sz="0" w:space="0" w:color="auto"/>
                <w:right w:val="none" w:sz="0" w:space="0" w:color="auto"/>
              </w:divBdr>
            </w:div>
            <w:div w:id="2068609234">
              <w:marLeft w:val="0"/>
              <w:marRight w:val="0"/>
              <w:marTop w:val="0"/>
              <w:marBottom w:val="0"/>
              <w:divBdr>
                <w:top w:val="none" w:sz="0" w:space="0" w:color="auto"/>
                <w:left w:val="none" w:sz="0" w:space="0" w:color="auto"/>
                <w:bottom w:val="none" w:sz="0" w:space="0" w:color="auto"/>
                <w:right w:val="none" w:sz="0" w:space="0" w:color="auto"/>
              </w:divBdr>
            </w:div>
            <w:div w:id="943003019">
              <w:marLeft w:val="0"/>
              <w:marRight w:val="0"/>
              <w:marTop w:val="0"/>
              <w:marBottom w:val="0"/>
              <w:divBdr>
                <w:top w:val="none" w:sz="0" w:space="0" w:color="auto"/>
                <w:left w:val="none" w:sz="0" w:space="0" w:color="auto"/>
                <w:bottom w:val="none" w:sz="0" w:space="0" w:color="auto"/>
                <w:right w:val="none" w:sz="0" w:space="0" w:color="auto"/>
              </w:divBdr>
            </w:div>
            <w:div w:id="257837661">
              <w:marLeft w:val="0"/>
              <w:marRight w:val="0"/>
              <w:marTop w:val="0"/>
              <w:marBottom w:val="0"/>
              <w:divBdr>
                <w:top w:val="none" w:sz="0" w:space="0" w:color="auto"/>
                <w:left w:val="none" w:sz="0" w:space="0" w:color="auto"/>
                <w:bottom w:val="none" w:sz="0" w:space="0" w:color="auto"/>
                <w:right w:val="none" w:sz="0" w:space="0" w:color="auto"/>
              </w:divBdr>
            </w:div>
            <w:div w:id="2000574223">
              <w:marLeft w:val="0"/>
              <w:marRight w:val="0"/>
              <w:marTop w:val="0"/>
              <w:marBottom w:val="0"/>
              <w:divBdr>
                <w:top w:val="none" w:sz="0" w:space="0" w:color="auto"/>
                <w:left w:val="none" w:sz="0" w:space="0" w:color="auto"/>
                <w:bottom w:val="none" w:sz="0" w:space="0" w:color="auto"/>
                <w:right w:val="none" w:sz="0" w:space="0" w:color="auto"/>
              </w:divBdr>
            </w:div>
            <w:div w:id="1961645223">
              <w:marLeft w:val="0"/>
              <w:marRight w:val="0"/>
              <w:marTop w:val="0"/>
              <w:marBottom w:val="0"/>
              <w:divBdr>
                <w:top w:val="none" w:sz="0" w:space="0" w:color="auto"/>
                <w:left w:val="none" w:sz="0" w:space="0" w:color="auto"/>
                <w:bottom w:val="none" w:sz="0" w:space="0" w:color="auto"/>
                <w:right w:val="none" w:sz="0" w:space="0" w:color="auto"/>
              </w:divBdr>
            </w:div>
            <w:div w:id="662852459">
              <w:marLeft w:val="0"/>
              <w:marRight w:val="0"/>
              <w:marTop w:val="0"/>
              <w:marBottom w:val="0"/>
              <w:divBdr>
                <w:top w:val="none" w:sz="0" w:space="0" w:color="auto"/>
                <w:left w:val="none" w:sz="0" w:space="0" w:color="auto"/>
                <w:bottom w:val="none" w:sz="0" w:space="0" w:color="auto"/>
                <w:right w:val="none" w:sz="0" w:space="0" w:color="auto"/>
              </w:divBdr>
            </w:div>
            <w:div w:id="1444110467">
              <w:marLeft w:val="0"/>
              <w:marRight w:val="0"/>
              <w:marTop w:val="0"/>
              <w:marBottom w:val="0"/>
              <w:divBdr>
                <w:top w:val="none" w:sz="0" w:space="0" w:color="auto"/>
                <w:left w:val="none" w:sz="0" w:space="0" w:color="auto"/>
                <w:bottom w:val="none" w:sz="0" w:space="0" w:color="auto"/>
                <w:right w:val="none" w:sz="0" w:space="0" w:color="auto"/>
              </w:divBdr>
            </w:div>
            <w:div w:id="835417662">
              <w:marLeft w:val="0"/>
              <w:marRight w:val="0"/>
              <w:marTop w:val="0"/>
              <w:marBottom w:val="0"/>
              <w:divBdr>
                <w:top w:val="none" w:sz="0" w:space="0" w:color="auto"/>
                <w:left w:val="none" w:sz="0" w:space="0" w:color="auto"/>
                <w:bottom w:val="none" w:sz="0" w:space="0" w:color="auto"/>
                <w:right w:val="none" w:sz="0" w:space="0" w:color="auto"/>
              </w:divBdr>
            </w:div>
            <w:div w:id="1325745004">
              <w:marLeft w:val="0"/>
              <w:marRight w:val="0"/>
              <w:marTop w:val="0"/>
              <w:marBottom w:val="0"/>
              <w:divBdr>
                <w:top w:val="none" w:sz="0" w:space="0" w:color="auto"/>
                <w:left w:val="none" w:sz="0" w:space="0" w:color="auto"/>
                <w:bottom w:val="none" w:sz="0" w:space="0" w:color="auto"/>
                <w:right w:val="none" w:sz="0" w:space="0" w:color="auto"/>
              </w:divBdr>
            </w:div>
            <w:div w:id="743407570">
              <w:marLeft w:val="0"/>
              <w:marRight w:val="0"/>
              <w:marTop w:val="0"/>
              <w:marBottom w:val="0"/>
              <w:divBdr>
                <w:top w:val="none" w:sz="0" w:space="0" w:color="auto"/>
                <w:left w:val="none" w:sz="0" w:space="0" w:color="auto"/>
                <w:bottom w:val="none" w:sz="0" w:space="0" w:color="auto"/>
                <w:right w:val="none" w:sz="0" w:space="0" w:color="auto"/>
              </w:divBdr>
            </w:div>
            <w:div w:id="1179390142">
              <w:marLeft w:val="0"/>
              <w:marRight w:val="0"/>
              <w:marTop w:val="0"/>
              <w:marBottom w:val="0"/>
              <w:divBdr>
                <w:top w:val="none" w:sz="0" w:space="0" w:color="auto"/>
                <w:left w:val="none" w:sz="0" w:space="0" w:color="auto"/>
                <w:bottom w:val="none" w:sz="0" w:space="0" w:color="auto"/>
                <w:right w:val="none" w:sz="0" w:space="0" w:color="auto"/>
              </w:divBdr>
            </w:div>
            <w:div w:id="1308365954">
              <w:marLeft w:val="0"/>
              <w:marRight w:val="0"/>
              <w:marTop w:val="0"/>
              <w:marBottom w:val="0"/>
              <w:divBdr>
                <w:top w:val="none" w:sz="0" w:space="0" w:color="auto"/>
                <w:left w:val="none" w:sz="0" w:space="0" w:color="auto"/>
                <w:bottom w:val="none" w:sz="0" w:space="0" w:color="auto"/>
                <w:right w:val="none" w:sz="0" w:space="0" w:color="auto"/>
              </w:divBdr>
            </w:div>
            <w:div w:id="1515220291">
              <w:marLeft w:val="0"/>
              <w:marRight w:val="0"/>
              <w:marTop w:val="0"/>
              <w:marBottom w:val="0"/>
              <w:divBdr>
                <w:top w:val="none" w:sz="0" w:space="0" w:color="auto"/>
                <w:left w:val="none" w:sz="0" w:space="0" w:color="auto"/>
                <w:bottom w:val="none" w:sz="0" w:space="0" w:color="auto"/>
                <w:right w:val="none" w:sz="0" w:space="0" w:color="auto"/>
              </w:divBdr>
            </w:div>
            <w:div w:id="964697671">
              <w:marLeft w:val="0"/>
              <w:marRight w:val="0"/>
              <w:marTop w:val="0"/>
              <w:marBottom w:val="0"/>
              <w:divBdr>
                <w:top w:val="none" w:sz="0" w:space="0" w:color="auto"/>
                <w:left w:val="none" w:sz="0" w:space="0" w:color="auto"/>
                <w:bottom w:val="none" w:sz="0" w:space="0" w:color="auto"/>
                <w:right w:val="none" w:sz="0" w:space="0" w:color="auto"/>
              </w:divBdr>
            </w:div>
            <w:div w:id="140119446">
              <w:marLeft w:val="0"/>
              <w:marRight w:val="0"/>
              <w:marTop w:val="0"/>
              <w:marBottom w:val="0"/>
              <w:divBdr>
                <w:top w:val="none" w:sz="0" w:space="0" w:color="auto"/>
                <w:left w:val="none" w:sz="0" w:space="0" w:color="auto"/>
                <w:bottom w:val="none" w:sz="0" w:space="0" w:color="auto"/>
                <w:right w:val="none" w:sz="0" w:space="0" w:color="auto"/>
              </w:divBdr>
            </w:div>
            <w:div w:id="1333798771">
              <w:marLeft w:val="0"/>
              <w:marRight w:val="0"/>
              <w:marTop w:val="0"/>
              <w:marBottom w:val="0"/>
              <w:divBdr>
                <w:top w:val="none" w:sz="0" w:space="0" w:color="auto"/>
                <w:left w:val="none" w:sz="0" w:space="0" w:color="auto"/>
                <w:bottom w:val="none" w:sz="0" w:space="0" w:color="auto"/>
                <w:right w:val="none" w:sz="0" w:space="0" w:color="auto"/>
              </w:divBdr>
            </w:div>
            <w:div w:id="152263607">
              <w:marLeft w:val="0"/>
              <w:marRight w:val="0"/>
              <w:marTop w:val="0"/>
              <w:marBottom w:val="0"/>
              <w:divBdr>
                <w:top w:val="none" w:sz="0" w:space="0" w:color="auto"/>
                <w:left w:val="none" w:sz="0" w:space="0" w:color="auto"/>
                <w:bottom w:val="none" w:sz="0" w:space="0" w:color="auto"/>
                <w:right w:val="none" w:sz="0" w:space="0" w:color="auto"/>
              </w:divBdr>
            </w:div>
            <w:div w:id="669254176">
              <w:marLeft w:val="0"/>
              <w:marRight w:val="0"/>
              <w:marTop w:val="0"/>
              <w:marBottom w:val="0"/>
              <w:divBdr>
                <w:top w:val="none" w:sz="0" w:space="0" w:color="auto"/>
                <w:left w:val="none" w:sz="0" w:space="0" w:color="auto"/>
                <w:bottom w:val="none" w:sz="0" w:space="0" w:color="auto"/>
                <w:right w:val="none" w:sz="0" w:space="0" w:color="auto"/>
              </w:divBdr>
            </w:div>
            <w:div w:id="154879684">
              <w:marLeft w:val="0"/>
              <w:marRight w:val="0"/>
              <w:marTop w:val="0"/>
              <w:marBottom w:val="0"/>
              <w:divBdr>
                <w:top w:val="none" w:sz="0" w:space="0" w:color="auto"/>
                <w:left w:val="none" w:sz="0" w:space="0" w:color="auto"/>
                <w:bottom w:val="none" w:sz="0" w:space="0" w:color="auto"/>
                <w:right w:val="none" w:sz="0" w:space="0" w:color="auto"/>
              </w:divBdr>
            </w:div>
            <w:div w:id="1732462139">
              <w:marLeft w:val="0"/>
              <w:marRight w:val="0"/>
              <w:marTop w:val="0"/>
              <w:marBottom w:val="0"/>
              <w:divBdr>
                <w:top w:val="none" w:sz="0" w:space="0" w:color="auto"/>
                <w:left w:val="none" w:sz="0" w:space="0" w:color="auto"/>
                <w:bottom w:val="none" w:sz="0" w:space="0" w:color="auto"/>
                <w:right w:val="none" w:sz="0" w:space="0" w:color="auto"/>
              </w:divBdr>
            </w:div>
            <w:div w:id="1769227848">
              <w:marLeft w:val="0"/>
              <w:marRight w:val="0"/>
              <w:marTop w:val="0"/>
              <w:marBottom w:val="0"/>
              <w:divBdr>
                <w:top w:val="none" w:sz="0" w:space="0" w:color="auto"/>
                <w:left w:val="none" w:sz="0" w:space="0" w:color="auto"/>
                <w:bottom w:val="none" w:sz="0" w:space="0" w:color="auto"/>
                <w:right w:val="none" w:sz="0" w:space="0" w:color="auto"/>
              </w:divBdr>
            </w:div>
            <w:div w:id="1623655245">
              <w:marLeft w:val="0"/>
              <w:marRight w:val="0"/>
              <w:marTop w:val="0"/>
              <w:marBottom w:val="0"/>
              <w:divBdr>
                <w:top w:val="none" w:sz="0" w:space="0" w:color="auto"/>
                <w:left w:val="none" w:sz="0" w:space="0" w:color="auto"/>
                <w:bottom w:val="none" w:sz="0" w:space="0" w:color="auto"/>
                <w:right w:val="none" w:sz="0" w:space="0" w:color="auto"/>
              </w:divBdr>
            </w:div>
            <w:div w:id="413433807">
              <w:marLeft w:val="0"/>
              <w:marRight w:val="0"/>
              <w:marTop w:val="0"/>
              <w:marBottom w:val="0"/>
              <w:divBdr>
                <w:top w:val="none" w:sz="0" w:space="0" w:color="auto"/>
                <w:left w:val="none" w:sz="0" w:space="0" w:color="auto"/>
                <w:bottom w:val="none" w:sz="0" w:space="0" w:color="auto"/>
                <w:right w:val="none" w:sz="0" w:space="0" w:color="auto"/>
              </w:divBdr>
            </w:div>
            <w:div w:id="1318455886">
              <w:marLeft w:val="0"/>
              <w:marRight w:val="0"/>
              <w:marTop w:val="0"/>
              <w:marBottom w:val="0"/>
              <w:divBdr>
                <w:top w:val="none" w:sz="0" w:space="0" w:color="auto"/>
                <w:left w:val="none" w:sz="0" w:space="0" w:color="auto"/>
                <w:bottom w:val="none" w:sz="0" w:space="0" w:color="auto"/>
                <w:right w:val="none" w:sz="0" w:space="0" w:color="auto"/>
              </w:divBdr>
            </w:div>
            <w:div w:id="1523741878">
              <w:marLeft w:val="0"/>
              <w:marRight w:val="0"/>
              <w:marTop w:val="0"/>
              <w:marBottom w:val="0"/>
              <w:divBdr>
                <w:top w:val="none" w:sz="0" w:space="0" w:color="auto"/>
                <w:left w:val="none" w:sz="0" w:space="0" w:color="auto"/>
                <w:bottom w:val="none" w:sz="0" w:space="0" w:color="auto"/>
                <w:right w:val="none" w:sz="0" w:space="0" w:color="auto"/>
              </w:divBdr>
            </w:div>
            <w:div w:id="577252721">
              <w:marLeft w:val="0"/>
              <w:marRight w:val="0"/>
              <w:marTop w:val="0"/>
              <w:marBottom w:val="0"/>
              <w:divBdr>
                <w:top w:val="none" w:sz="0" w:space="0" w:color="auto"/>
                <w:left w:val="none" w:sz="0" w:space="0" w:color="auto"/>
                <w:bottom w:val="none" w:sz="0" w:space="0" w:color="auto"/>
                <w:right w:val="none" w:sz="0" w:space="0" w:color="auto"/>
              </w:divBdr>
            </w:div>
            <w:div w:id="1248074787">
              <w:marLeft w:val="0"/>
              <w:marRight w:val="0"/>
              <w:marTop w:val="0"/>
              <w:marBottom w:val="0"/>
              <w:divBdr>
                <w:top w:val="none" w:sz="0" w:space="0" w:color="auto"/>
                <w:left w:val="none" w:sz="0" w:space="0" w:color="auto"/>
                <w:bottom w:val="none" w:sz="0" w:space="0" w:color="auto"/>
                <w:right w:val="none" w:sz="0" w:space="0" w:color="auto"/>
              </w:divBdr>
            </w:div>
            <w:div w:id="2128618242">
              <w:marLeft w:val="0"/>
              <w:marRight w:val="0"/>
              <w:marTop w:val="0"/>
              <w:marBottom w:val="0"/>
              <w:divBdr>
                <w:top w:val="none" w:sz="0" w:space="0" w:color="auto"/>
                <w:left w:val="none" w:sz="0" w:space="0" w:color="auto"/>
                <w:bottom w:val="none" w:sz="0" w:space="0" w:color="auto"/>
                <w:right w:val="none" w:sz="0" w:space="0" w:color="auto"/>
              </w:divBdr>
            </w:div>
            <w:div w:id="489249649">
              <w:marLeft w:val="0"/>
              <w:marRight w:val="0"/>
              <w:marTop w:val="0"/>
              <w:marBottom w:val="0"/>
              <w:divBdr>
                <w:top w:val="none" w:sz="0" w:space="0" w:color="auto"/>
                <w:left w:val="none" w:sz="0" w:space="0" w:color="auto"/>
                <w:bottom w:val="none" w:sz="0" w:space="0" w:color="auto"/>
                <w:right w:val="none" w:sz="0" w:space="0" w:color="auto"/>
              </w:divBdr>
            </w:div>
            <w:div w:id="319964353">
              <w:marLeft w:val="0"/>
              <w:marRight w:val="0"/>
              <w:marTop w:val="0"/>
              <w:marBottom w:val="0"/>
              <w:divBdr>
                <w:top w:val="none" w:sz="0" w:space="0" w:color="auto"/>
                <w:left w:val="none" w:sz="0" w:space="0" w:color="auto"/>
                <w:bottom w:val="none" w:sz="0" w:space="0" w:color="auto"/>
                <w:right w:val="none" w:sz="0" w:space="0" w:color="auto"/>
              </w:divBdr>
            </w:div>
            <w:div w:id="1039165710">
              <w:marLeft w:val="0"/>
              <w:marRight w:val="0"/>
              <w:marTop w:val="0"/>
              <w:marBottom w:val="0"/>
              <w:divBdr>
                <w:top w:val="none" w:sz="0" w:space="0" w:color="auto"/>
                <w:left w:val="none" w:sz="0" w:space="0" w:color="auto"/>
                <w:bottom w:val="none" w:sz="0" w:space="0" w:color="auto"/>
                <w:right w:val="none" w:sz="0" w:space="0" w:color="auto"/>
              </w:divBdr>
            </w:div>
            <w:div w:id="1556501645">
              <w:marLeft w:val="0"/>
              <w:marRight w:val="0"/>
              <w:marTop w:val="0"/>
              <w:marBottom w:val="0"/>
              <w:divBdr>
                <w:top w:val="none" w:sz="0" w:space="0" w:color="auto"/>
                <w:left w:val="none" w:sz="0" w:space="0" w:color="auto"/>
                <w:bottom w:val="none" w:sz="0" w:space="0" w:color="auto"/>
                <w:right w:val="none" w:sz="0" w:space="0" w:color="auto"/>
              </w:divBdr>
            </w:div>
            <w:div w:id="1046681690">
              <w:marLeft w:val="0"/>
              <w:marRight w:val="0"/>
              <w:marTop w:val="0"/>
              <w:marBottom w:val="0"/>
              <w:divBdr>
                <w:top w:val="none" w:sz="0" w:space="0" w:color="auto"/>
                <w:left w:val="none" w:sz="0" w:space="0" w:color="auto"/>
                <w:bottom w:val="none" w:sz="0" w:space="0" w:color="auto"/>
                <w:right w:val="none" w:sz="0" w:space="0" w:color="auto"/>
              </w:divBdr>
            </w:div>
            <w:div w:id="8673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10346">
      <w:bodyDiv w:val="1"/>
      <w:marLeft w:val="0"/>
      <w:marRight w:val="0"/>
      <w:marTop w:val="0"/>
      <w:marBottom w:val="0"/>
      <w:divBdr>
        <w:top w:val="none" w:sz="0" w:space="0" w:color="auto"/>
        <w:left w:val="none" w:sz="0" w:space="0" w:color="auto"/>
        <w:bottom w:val="none" w:sz="0" w:space="0" w:color="auto"/>
        <w:right w:val="none" w:sz="0" w:space="0" w:color="auto"/>
      </w:divBdr>
      <w:divsChild>
        <w:div w:id="1373071372">
          <w:marLeft w:val="0"/>
          <w:marRight w:val="0"/>
          <w:marTop w:val="0"/>
          <w:marBottom w:val="0"/>
          <w:divBdr>
            <w:top w:val="none" w:sz="0" w:space="0" w:color="auto"/>
            <w:left w:val="none" w:sz="0" w:space="0" w:color="auto"/>
            <w:bottom w:val="none" w:sz="0" w:space="0" w:color="auto"/>
            <w:right w:val="none" w:sz="0" w:space="0" w:color="auto"/>
          </w:divBdr>
          <w:divsChild>
            <w:div w:id="1136605425">
              <w:marLeft w:val="0"/>
              <w:marRight w:val="0"/>
              <w:marTop w:val="0"/>
              <w:marBottom w:val="0"/>
              <w:divBdr>
                <w:top w:val="none" w:sz="0" w:space="0" w:color="auto"/>
                <w:left w:val="none" w:sz="0" w:space="0" w:color="auto"/>
                <w:bottom w:val="none" w:sz="0" w:space="0" w:color="auto"/>
                <w:right w:val="none" w:sz="0" w:space="0" w:color="auto"/>
              </w:divBdr>
            </w:div>
            <w:div w:id="503670767">
              <w:marLeft w:val="0"/>
              <w:marRight w:val="0"/>
              <w:marTop w:val="0"/>
              <w:marBottom w:val="0"/>
              <w:divBdr>
                <w:top w:val="none" w:sz="0" w:space="0" w:color="auto"/>
                <w:left w:val="none" w:sz="0" w:space="0" w:color="auto"/>
                <w:bottom w:val="none" w:sz="0" w:space="0" w:color="auto"/>
                <w:right w:val="none" w:sz="0" w:space="0" w:color="auto"/>
              </w:divBdr>
            </w:div>
            <w:div w:id="1899126715">
              <w:marLeft w:val="0"/>
              <w:marRight w:val="0"/>
              <w:marTop w:val="0"/>
              <w:marBottom w:val="0"/>
              <w:divBdr>
                <w:top w:val="none" w:sz="0" w:space="0" w:color="auto"/>
                <w:left w:val="none" w:sz="0" w:space="0" w:color="auto"/>
                <w:bottom w:val="none" w:sz="0" w:space="0" w:color="auto"/>
                <w:right w:val="none" w:sz="0" w:space="0" w:color="auto"/>
              </w:divBdr>
            </w:div>
            <w:div w:id="1017931022">
              <w:marLeft w:val="0"/>
              <w:marRight w:val="0"/>
              <w:marTop w:val="0"/>
              <w:marBottom w:val="0"/>
              <w:divBdr>
                <w:top w:val="none" w:sz="0" w:space="0" w:color="auto"/>
                <w:left w:val="none" w:sz="0" w:space="0" w:color="auto"/>
                <w:bottom w:val="none" w:sz="0" w:space="0" w:color="auto"/>
                <w:right w:val="none" w:sz="0" w:space="0" w:color="auto"/>
              </w:divBdr>
            </w:div>
            <w:div w:id="1583905794">
              <w:marLeft w:val="0"/>
              <w:marRight w:val="0"/>
              <w:marTop w:val="0"/>
              <w:marBottom w:val="0"/>
              <w:divBdr>
                <w:top w:val="none" w:sz="0" w:space="0" w:color="auto"/>
                <w:left w:val="none" w:sz="0" w:space="0" w:color="auto"/>
                <w:bottom w:val="none" w:sz="0" w:space="0" w:color="auto"/>
                <w:right w:val="none" w:sz="0" w:space="0" w:color="auto"/>
              </w:divBdr>
            </w:div>
            <w:div w:id="168299109">
              <w:marLeft w:val="0"/>
              <w:marRight w:val="0"/>
              <w:marTop w:val="0"/>
              <w:marBottom w:val="0"/>
              <w:divBdr>
                <w:top w:val="none" w:sz="0" w:space="0" w:color="auto"/>
                <w:left w:val="none" w:sz="0" w:space="0" w:color="auto"/>
                <w:bottom w:val="none" w:sz="0" w:space="0" w:color="auto"/>
                <w:right w:val="none" w:sz="0" w:space="0" w:color="auto"/>
              </w:divBdr>
            </w:div>
            <w:div w:id="1560167773">
              <w:marLeft w:val="0"/>
              <w:marRight w:val="0"/>
              <w:marTop w:val="0"/>
              <w:marBottom w:val="0"/>
              <w:divBdr>
                <w:top w:val="none" w:sz="0" w:space="0" w:color="auto"/>
                <w:left w:val="none" w:sz="0" w:space="0" w:color="auto"/>
                <w:bottom w:val="none" w:sz="0" w:space="0" w:color="auto"/>
                <w:right w:val="none" w:sz="0" w:space="0" w:color="auto"/>
              </w:divBdr>
            </w:div>
            <w:div w:id="638992730">
              <w:marLeft w:val="0"/>
              <w:marRight w:val="0"/>
              <w:marTop w:val="0"/>
              <w:marBottom w:val="0"/>
              <w:divBdr>
                <w:top w:val="none" w:sz="0" w:space="0" w:color="auto"/>
                <w:left w:val="none" w:sz="0" w:space="0" w:color="auto"/>
                <w:bottom w:val="none" w:sz="0" w:space="0" w:color="auto"/>
                <w:right w:val="none" w:sz="0" w:space="0" w:color="auto"/>
              </w:divBdr>
            </w:div>
            <w:div w:id="1156722844">
              <w:marLeft w:val="0"/>
              <w:marRight w:val="0"/>
              <w:marTop w:val="0"/>
              <w:marBottom w:val="0"/>
              <w:divBdr>
                <w:top w:val="none" w:sz="0" w:space="0" w:color="auto"/>
                <w:left w:val="none" w:sz="0" w:space="0" w:color="auto"/>
                <w:bottom w:val="none" w:sz="0" w:space="0" w:color="auto"/>
                <w:right w:val="none" w:sz="0" w:space="0" w:color="auto"/>
              </w:divBdr>
            </w:div>
            <w:div w:id="1615206182">
              <w:marLeft w:val="0"/>
              <w:marRight w:val="0"/>
              <w:marTop w:val="0"/>
              <w:marBottom w:val="0"/>
              <w:divBdr>
                <w:top w:val="none" w:sz="0" w:space="0" w:color="auto"/>
                <w:left w:val="none" w:sz="0" w:space="0" w:color="auto"/>
                <w:bottom w:val="none" w:sz="0" w:space="0" w:color="auto"/>
                <w:right w:val="none" w:sz="0" w:space="0" w:color="auto"/>
              </w:divBdr>
            </w:div>
            <w:div w:id="668871238">
              <w:marLeft w:val="0"/>
              <w:marRight w:val="0"/>
              <w:marTop w:val="0"/>
              <w:marBottom w:val="0"/>
              <w:divBdr>
                <w:top w:val="none" w:sz="0" w:space="0" w:color="auto"/>
                <w:left w:val="none" w:sz="0" w:space="0" w:color="auto"/>
                <w:bottom w:val="none" w:sz="0" w:space="0" w:color="auto"/>
                <w:right w:val="none" w:sz="0" w:space="0" w:color="auto"/>
              </w:divBdr>
            </w:div>
            <w:div w:id="1285885529">
              <w:marLeft w:val="0"/>
              <w:marRight w:val="0"/>
              <w:marTop w:val="0"/>
              <w:marBottom w:val="0"/>
              <w:divBdr>
                <w:top w:val="none" w:sz="0" w:space="0" w:color="auto"/>
                <w:left w:val="none" w:sz="0" w:space="0" w:color="auto"/>
                <w:bottom w:val="none" w:sz="0" w:space="0" w:color="auto"/>
                <w:right w:val="none" w:sz="0" w:space="0" w:color="auto"/>
              </w:divBdr>
            </w:div>
            <w:div w:id="1719478049">
              <w:marLeft w:val="0"/>
              <w:marRight w:val="0"/>
              <w:marTop w:val="0"/>
              <w:marBottom w:val="0"/>
              <w:divBdr>
                <w:top w:val="none" w:sz="0" w:space="0" w:color="auto"/>
                <w:left w:val="none" w:sz="0" w:space="0" w:color="auto"/>
                <w:bottom w:val="none" w:sz="0" w:space="0" w:color="auto"/>
                <w:right w:val="none" w:sz="0" w:space="0" w:color="auto"/>
              </w:divBdr>
            </w:div>
            <w:div w:id="518660762">
              <w:marLeft w:val="0"/>
              <w:marRight w:val="0"/>
              <w:marTop w:val="0"/>
              <w:marBottom w:val="0"/>
              <w:divBdr>
                <w:top w:val="none" w:sz="0" w:space="0" w:color="auto"/>
                <w:left w:val="none" w:sz="0" w:space="0" w:color="auto"/>
                <w:bottom w:val="none" w:sz="0" w:space="0" w:color="auto"/>
                <w:right w:val="none" w:sz="0" w:space="0" w:color="auto"/>
              </w:divBdr>
            </w:div>
            <w:div w:id="1877155512">
              <w:marLeft w:val="0"/>
              <w:marRight w:val="0"/>
              <w:marTop w:val="0"/>
              <w:marBottom w:val="0"/>
              <w:divBdr>
                <w:top w:val="none" w:sz="0" w:space="0" w:color="auto"/>
                <w:left w:val="none" w:sz="0" w:space="0" w:color="auto"/>
                <w:bottom w:val="none" w:sz="0" w:space="0" w:color="auto"/>
                <w:right w:val="none" w:sz="0" w:space="0" w:color="auto"/>
              </w:divBdr>
            </w:div>
            <w:div w:id="299657689">
              <w:marLeft w:val="0"/>
              <w:marRight w:val="0"/>
              <w:marTop w:val="0"/>
              <w:marBottom w:val="0"/>
              <w:divBdr>
                <w:top w:val="none" w:sz="0" w:space="0" w:color="auto"/>
                <w:left w:val="none" w:sz="0" w:space="0" w:color="auto"/>
                <w:bottom w:val="none" w:sz="0" w:space="0" w:color="auto"/>
                <w:right w:val="none" w:sz="0" w:space="0" w:color="auto"/>
              </w:divBdr>
            </w:div>
            <w:div w:id="1298728760">
              <w:marLeft w:val="0"/>
              <w:marRight w:val="0"/>
              <w:marTop w:val="0"/>
              <w:marBottom w:val="0"/>
              <w:divBdr>
                <w:top w:val="none" w:sz="0" w:space="0" w:color="auto"/>
                <w:left w:val="none" w:sz="0" w:space="0" w:color="auto"/>
                <w:bottom w:val="none" w:sz="0" w:space="0" w:color="auto"/>
                <w:right w:val="none" w:sz="0" w:space="0" w:color="auto"/>
              </w:divBdr>
            </w:div>
            <w:div w:id="1864662295">
              <w:marLeft w:val="0"/>
              <w:marRight w:val="0"/>
              <w:marTop w:val="0"/>
              <w:marBottom w:val="0"/>
              <w:divBdr>
                <w:top w:val="none" w:sz="0" w:space="0" w:color="auto"/>
                <w:left w:val="none" w:sz="0" w:space="0" w:color="auto"/>
                <w:bottom w:val="none" w:sz="0" w:space="0" w:color="auto"/>
                <w:right w:val="none" w:sz="0" w:space="0" w:color="auto"/>
              </w:divBdr>
            </w:div>
            <w:div w:id="318004843">
              <w:marLeft w:val="0"/>
              <w:marRight w:val="0"/>
              <w:marTop w:val="0"/>
              <w:marBottom w:val="0"/>
              <w:divBdr>
                <w:top w:val="none" w:sz="0" w:space="0" w:color="auto"/>
                <w:left w:val="none" w:sz="0" w:space="0" w:color="auto"/>
                <w:bottom w:val="none" w:sz="0" w:space="0" w:color="auto"/>
                <w:right w:val="none" w:sz="0" w:space="0" w:color="auto"/>
              </w:divBdr>
            </w:div>
            <w:div w:id="1695184997">
              <w:marLeft w:val="0"/>
              <w:marRight w:val="0"/>
              <w:marTop w:val="0"/>
              <w:marBottom w:val="0"/>
              <w:divBdr>
                <w:top w:val="none" w:sz="0" w:space="0" w:color="auto"/>
                <w:left w:val="none" w:sz="0" w:space="0" w:color="auto"/>
                <w:bottom w:val="none" w:sz="0" w:space="0" w:color="auto"/>
                <w:right w:val="none" w:sz="0" w:space="0" w:color="auto"/>
              </w:divBdr>
            </w:div>
            <w:div w:id="1674525986">
              <w:marLeft w:val="0"/>
              <w:marRight w:val="0"/>
              <w:marTop w:val="0"/>
              <w:marBottom w:val="0"/>
              <w:divBdr>
                <w:top w:val="none" w:sz="0" w:space="0" w:color="auto"/>
                <w:left w:val="none" w:sz="0" w:space="0" w:color="auto"/>
                <w:bottom w:val="none" w:sz="0" w:space="0" w:color="auto"/>
                <w:right w:val="none" w:sz="0" w:space="0" w:color="auto"/>
              </w:divBdr>
            </w:div>
            <w:div w:id="1533690972">
              <w:marLeft w:val="0"/>
              <w:marRight w:val="0"/>
              <w:marTop w:val="0"/>
              <w:marBottom w:val="0"/>
              <w:divBdr>
                <w:top w:val="none" w:sz="0" w:space="0" w:color="auto"/>
                <w:left w:val="none" w:sz="0" w:space="0" w:color="auto"/>
                <w:bottom w:val="none" w:sz="0" w:space="0" w:color="auto"/>
                <w:right w:val="none" w:sz="0" w:space="0" w:color="auto"/>
              </w:divBdr>
            </w:div>
            <w:div w:id="348944451">
              <w:marLeft w:val="0"/>
              <w:marRight w:val="0"/>
              <w:marTop w:val="0"/>
              <w:marBottom w:val="0"/>
              <w:divBdr>
                <w:top w:val="none" w:sz="0" w:space="0" w:color="auto"/>
                <w:left w:val="none" w:sz="0" w:space="0" w:color="auto"/>
                <w:bottom w:val="none" w:sz="0" w:space="0" w:color="auto"/>
                <w:right w:val="none" w:sz="0" w:space="0" w:color="auto"/>
              </w:divBdr>
            </w:div>
            <w:div w:id="1242255480">
              <w:marLeft w:val="0"/>
              <w:marRight w:val="0"/>
              <w:marTop w:val="0"/>
              <w:marBottom w:val="0"/>
              <w:divBdr>
                <w:top w:val="none" w:sz="0" w:space="0" w:color="auto"/>
                <w:left w:val="none" w:sz="0" w:space="0" w:color="auto"/>
                <w:bottom w:val="none" w:sz="0" w:space="0" w:color="auto"/>
                <w:right w:val="none" w:sz="0" w:space="0" w:color="auto"/>
              </w:divBdr>
            </w:div>
            <w:div w:id="452750822">
              <w:marLeft w:val="0"/>
              <w:marRight w:val="0"/>
              <w:marTop w:val="0"/>
              <w:marBottom w:val="0"/>
              <w:divBdr>
                <w:top w:val="none" w:sz="0" w:space="0" w:color="auto"/>
                <w:left w:val="none" w:sz="0" w:space="0" w:color="auto"/>
                <w:bottom w:val="none" w:sz="0" w:space="0" w:color="auto"/>
                <w:right w:val="none" w:sz="0" w:space="0" w:color="auto"/>
              </w:divBdr>
            </w:div>
            <w:div w:id="1063336058">
              <w:marLeft w:val="0"/>
              <w:marRight w:val="0"/>
              <w:marTop w:val="0"/>
              <w:marBottom w:val="0"/>
              <w:divBdr>
                <w:top w:val="none" w:sz="0" w:space="0" w:color="auto"/>
                <w:left w:val="none" w:sz="0" w:space="0" w:color="auto"/>
                <w:bottom w:val="none" w:sz="0" w:space="0" w:color="auto"/>
                <w:right w:val="none" w:sz="0" w:space="0" w:color="auto"/>
              </w:divBdr>
            </w:div>
            <w:div w:id="1180436382">
              <w:marLeft w:val="0"/>
              <w:marRight w:val="0"/>
              <w:marTop w:val="0"/>
              <w:marBottom w:val="0"/>
              <w:divBdr>
                <w:top w:val="none" w:sz="0" w:space="0" w:color="auto"/>
                <w:left w:val="none" w:sz="0" w:space="0" w:color="auto"/>
                <w:bottom w:val="none" w:sz="0" w:space="0" w:color="auto"/>
                <w:right w:val="none" w:sz="0" w:space="0" w:color="auto"/>
              </w:divBdr>
            </w:div>
            <w:div w:id="1156798948">
              <w:marLeft w:val="0"/>
              <w:marRight w:val="0"/>
              <w:marTop w:val="0"/>
              <w:marBottom w:val="0"/>
              <w:divBdr>
                <w:top w:val="none" w:sz="0" w:space="0" w:color="auto"/>
                <w:left w:val="none" w:sz="0" w:space="0" w:color="auto"/>
                <w:bottom w:val="none" w:sz="0" w:space="0" w:color="auto"/>
                <w:right w:val="none" w:sz="0" w:space="0" w:color="auto"/>
              </w:divBdr>
            </w:div>
            <w:div w:id="719592163">
              <w:marLeft w:val="0"/>
              <w:marRight w:val="0"/>
              <w:marTop w:val="0"/>
              <w:marBottom w:val="0"/>
              <w:divBdr>
                <w:top w:val="none" w:sz="0" w:space="0" w:color="auto"/>
                <w:left w:val="none" w:sz="0" w:space="0" w:color="auto"/>
                <w:bottom w:val="none" w:sz="0" w:space="0" w:color="auto"/>
                <w:right w:val="none" w:sz="0" w:space="0" w:color="auto"/>
              </w:divBdr>
            </w:div>
            <w:div w:id="311764021">
              <w:marLeft w:val="0"/>
              <w:marRight w:val="0"/>
              <w:marTop w:val="0"/>
              <w:marBottom w:val="0"/>
              <w:divBdr>
                <w:top w:val="none" w:sz="0" w:space="0" w:color="auto"/>
                <w:left w:val="none" w:sz="0" w:space="0" w:color="auto"/>
                <w:bottom w:val="none" w:sz="0" w:space="0" w:color="auto"/>
                <w:right w:val="none" w:sz="0" w:space="0" w:color="auto"/>
              </w:divBdr>
            </w:div>
            <w:div w:id="127094651">
              <w:marLeft w:val="0"/>
              <w:marRight w:val="0"/>
              <w:marTop w:val="0"/>
              <w:marBottom w:val="0"/>
              <w:divBdr>
                <w:top w:val="none" w:sz="0" w:space="0" w:color="auto"/>
                <w:left w:val="none" w:sz="0" w:space="0" w:color="auto"/>
                <w:bottom w:val="none" w:sz="0" w:space="0" w:color="auto"/>
                <w:right w:val="none" w:sz="0" w:space="0" w:color="auto"/>
              </w:divBdr>
            </w:div>
            <w:div w:id="1008142650">
              <w:marLeft w:val="0"/>
              <w:marRight w:val="0"/>
              <w:marTop w:val="0"/>
              <w:marBottom w:val="0"/>
              <w:divBdr>
                <w:top w:val="none" w:sz="0" w:space="0" w:color="auto"/>
                <w:left w:val="none" w:sz="0" w:space="0" w:color="auto"/>
                <w:bottom w:val="none" w:sz="0" w:space="0" w:color="auto"/>
                <w:right w:val="none" w:sz="0" w:space="0" w:color="auto"/>
              </w:divBdr>
            </w:div>
            <w:div w:id="46338729">
              <w:marLeft w:val="0"/>
              <w:marRight w:val="0"/>
              <w:marTop w:val="0"/>
              <w:marBottom w:val="0"/>
              <w:divBdr>
                <w:top w:val="none" w:sz="0" w:space="0" w:color="auto"/>
                <w:left w:val="none" w:sz="0" w:space="0" w:color="auto"/>
                <w:bottom w:val="none" w:sz="0" w:space="0" w:color="auto"/>
                <w:right w:val="none" w:sz="0" w:space="0" w:color="auto"/>
              </w:divBdr>
            </w:div>
            <w:div w:id="1558668469">
              <w:marLeft w:val="0"/>
              <w:marRight w:val="0"/>
              <w:marTop w:val="0"/>
              <w:marBottom w:val="0"/>
              <w:divBdr>
                <w:top w:val="none" w:sz="0" w:space="0" w:color="auto"/>
                <w:left w:val="none" w:sz="0" w:space="0" w:color="auto"/>
                <w:bottom w:val="none" w:sz="0" w:space="0" w:color="auto"/>
                <w:right w:val="none" w:sz="0" w:space="0" w:color="auto"/>
              </w:divBdr>
            </w:div>
            <w:div w:id="700787304">
              <w:marLeft w:val="0"/>
              <w:marRight w:val="0"/>
              <w:marTop w:val="0"/>
              <w:marBottom w:val="0"/>
              <w:divBdr>
                <w:top w:val="none" w:sz="0" w:space="0" w:color="auto"/>
                <w:left w:val="none" w:sz="0" w:space="0" w:color="auto"/>
                <w:bottom w:val="none" w:sz="0" w:space="0" w:color="auto"/>
                <w:right w:val="none" w:sz="0" w:space="0" w:color="auto"/>
              </w:divBdr>
            </w:div>
            <w:div w:id="2030790481">
              <w:marLeft w:val="0"/>
              <w:marRight w:val="0"/>
              <w:marTop w:val="0"/>
              <w:marBottom w:val="0"/>
              <w:divBdr>
                <w:top w:val="none" w:sz="0" w:space="0" w:color="auto"/>
                <w:left w:val="none" w:sz="0" w:space="0" w:color="auto"/>
                <w:bottom w:val="none" w:sz="0" w:space="0" w:color="auto"/>
                <w:right w:val="none" w:sz="0" w:space="0" w:color="auto"/>
              </w:divBdr>
            </w:div>
            <w:div w:id="1058551029">
              <w:marLeft w:val="0"/>
              <w:marRight w:val="0"/>
              <w:marTop w:val="0"/>
              <w:marBottom w:val="0"/>
              <w:divBdr>
                <w:top w:val="none" w:sz="0" w:space="0" w:color="auto"/>
                <w:left w:val="none" w:sz="0" w:space="0" w:color="auto"/>
                <w:bottom w:val="none" w:sz="0" w:space="0" w:color="auto"/>
                <w:right w:val="none" w:sz="0" w:space="0" w:color="auto"/>
              </w:divBdr>
            </w:div>
            <w:div w:id="647319076">
              <w:marLeft w:val="0"/>
              <w:marRight w:val="0"/>
              <w:marTop w:val="0"/>
              <w:marBottom w:val="0"/>
              <w:divBdr>
                <w:top w:val="none" w:sz="0" w:space="0" w:color="auto"/>
                <w:left w:val="none" w:sz="0" w:space="0" w:color="auto"/>
                <w:bottom w:val="none" w:sz="0" w:space="0" w:color="auto"/>
                <w:right w:val="none" w:sz="0" w:space="0" w:color="auto"/>
              </w:divBdr>
            </w:div>
            <w:div w:id="1616907795">
              <w:marLeft w:val="0"/>
              <w:marRight w:val="0"/>
              <w:marTop w:val="0"/>
              <w:marBottom w:val="0"/>
              <w:divBdr>
                <w:top w:val="none" w:sz="0" w:space="0" w:color="auto"/>
                <w:left w:val="none" w:sz="0" w:space="0" w:color="auto"/>
                <w:bottom w:val="none" w:sz="0" w:space="0" w:color="auto"/>
                <w:right w:val="none" w:sz="0" w:space="0" w:color="auto"/>
              </w:divBdr>
            </w:div>
            <w:div w:id="2096170497">
              <w:marLeft w:val="0"/>
              <w:marRight w:val="0"/>
              <w:marTop w:val="0"/>
              <w:marBottom w:val="0"/>
              <w:divBdr>
                <w:top w:val="none" w:sz="0" w:space="0" w:color="auto"/>
                <w:left w:val="none" w:sz="0" w:space="0" w:color="auto"/>
                <w:bottom w:val="none" w:sz="0" w:space="0" w:color="auto"/>
                <w:right w:val="none" w:sz="0" w:space="0" w:color="auto"/>
              </w:divBdr>
            </w:div>
            <w:div w:id="1361248437">
              <w:marLeft w:val="0"/>
              <w:marRight w:val="0"/>
              <w:marTop w:val="0"/>
              <w:marBottom w:val="0"/>
              <w:divBdr>
                <w:top w:val="none" w:sz="0" w:space="0" w:color="auto"/>
                <w:left w:val="none" w:sz="0" w:space="0" w:color="auto"/>
                <w:bottom w:val="none" w:sz="0" w:space="0" w:color="auto"/>
                <w:right w:val="none" w:sz="0" w:space="0" w:color="auto"/>
              </w:divBdr>
            </w:div>
            <w:div w:id="468983462">
              <w:marLeft w:val="0"/>
              <w:marRight w:val="0"/>
              <w:marTop w:val="0"/>
              <w:marBottom w:val="0"/>
              <w:divBdr>
                <w:top w:val="none" w:sz="0" w:space="0" w:color="auto"/>
                <w:left w:val="none" w:sz="0" w:space="0" w:color="auto"/>
                <w:bottom w:val="none" w:sz="0" w:space="0" w:color="auto"/>
                <w:right w:val="none" w:sz="0" w:space="0" w:color="auto"/>
              </w:divBdr>
            </w:div>
            <w:div w:id="1412041346">
              <w:marLeft w:val="0"/>
              <w:marRight w:val="0"/>
              <w:marTop w:val="0"/>
              <w:marBottom w:val="0"/>
              <w:divBdr>
                <w:top w:val="none" w:sz="0" w:space="0" w:color="auto"/>
                <w:left w:val="none" w:sz="0" w:space="0" w:color="auto"/>
                <w:bottom w:val="none" w:sz="0" w:space="0" w:color="auto"/>
                <w:right w:val="none" w:sz="0" w:space="0" w:color="auto"/>
              </w:divBdr>
            </w:div>
            <w:div w:id="727191676">
              <w:marLeft w:val="0"/>
              <w:marRight w:val="0"/>
              <w:marTop w:val="0"/>
              <w:marBottom w:val="0"/>
              <w:divBdr>
                <w:top w:val="none" w:sz="0" w:space="0" w:color="auto"/>
                <w:left w:val="none" w:sz="0" w:space="0" w:color="auto"/>
                <w:bottom w:val="none" w:sz="0" w:space="0" w:color="auto"/>
                <w:right w:val="none" w:sz="0" w:space="0" w:color="auto"/>
              </w:divBdr>
            </w:div>
            <w:div w:id="1684286944">
              <w:marLeft w:val="0"/>
              <w:marRight w:val="0"/>
              <w:marTop w:val="0"/>
              <w:marBottom w:val="0"/>
              <w:divBdr>
                <w:top w:val="none" w:sz="0" w:space="0" w:color="auto"/>
                <w:left w:val="none" w:sz="0" w:space="0" w:color="auto"/>
                <w:bottom w:val="none" w:sz="0" w:space="0" w:color="auto"/>
                <w:right w:val="none" w:sz="0" w:space="0" w:color="auto"/>
              </w:divBdr>
            </w:div>
            <w:div w:id="1904443130">
              <w:marLeft w:val="0"/>
              <w:marRight w:val="0"/>
              <w:marTop w:val="0"/>
              <w:marBottom w:val="0"/>
              <w:divBdr>
                <w:top w:val="none" w:sz="0" w:space="0" w:color="auto"/>
                <w:left w:val="none" w:sz="0" w:space="0" w:color="auto"/>
                <w:bottom w:val="none" w:sz="0" w:space="0" w:color="auto"/>
                <w:right w:val="none" w:sz="0" w:space="0" w:color="auto"/>
              </w:divBdr>
            </w:div>
            <w:div w:id="1771701974">
              <w:marLeft w:val="0"/>
              <w:marRight w:val="0"/>
              <w:marTop w:val="0"/>
              <w:marBottom w:val="0"/>
              <w:divBdr>
                <w:top w:val="none" w:sz="0" w:space="0" w:color="auto"/>
                <w:left w:val="none" w:sz="0" w:space="0" w:color="auto"/>
                <w:bottom w:val="none" w:sz="0" w:space="0" w:color="auto"/>
                <w:right w:val="none" w:sz="0" w:space="0" w:color="auto"/>
              </w:divBdr>
            </w:div>
            <w:div w:id="1383601834">
              <w:marLeft w:val="0"/>
              <w:marRight w:val="0"/>
              <w:marTop w:val="0"/>
              <w:marBottom w:val="0"/>
              <w:divBdr>
                <w:top w:val="none" w:sz="0" w:space="0" w:color="auto"/>
                <w:left w:val="none" w:sz="0" w:space="0" w:color="auto"/>
                <w:bottom w:val="none" w:sz="0" w:space="0" w:color="auto"/>
                <w:right w:val="none" w:sz="0" w:space="0" w:color="auto"/>
              </w:divBdr>
            </w:div>
            <w:div w:id="414324007">
              <w:marLeft w:val="0"/>
              <w:marRight w:val="0"/>
              <w:marTop w:val="0"/>
              <w:marBottom w:val="0"/>
              <w:divBdr>
                <w:top w:val="none" w:sz="0" w:space="0" w:color="auto"/>
                <w:left w:val="none" w:sz="0" w:space="0" w:color="auto"/>
                <w:bottom w:val="none" w:sz="0" w:space="0" w:color="auto"/>
                <w:right w:val="none" w:sz="0" w:space="0" w:color="auto"/>
              </w:divBdr>
            </w:div>
            <w:div w:id="1970819217">
              <w:marLeft w:val="0"/>
              <w:marRight w:val="0"/>
              <w:marTop w:val="0"/>
              <w:marBottom w:val="0"/>
              <w:divBdr>
                <w:top w:val="none" w:sz="0" w:space="0" w:color="auto"/>
                <w:left w:val="none" w:sz="0" w:space="0" w:color="auto"/>
                <w:bottom w:val="none" w:sz="0" w:space="0" w:color="auto"/>
                <w:right w:val="none" w:sz="0" w:space="0" w:color="auto"/>
              </w:divBdr>
            </w:div>
            <w:div w:id="2003965473">
              <w:marLeft w:val="0"/>
              <w:marRight w:val="0"/>
              <w:marTop w:val="0"/>
              <w:marBottom w:val="0"/>
              <w:divBdr>
                <w:top w:val="none" w:sz="0" w:space="0" w:color="auto"/>
                <w:left w:val="none" w:sz="0" w:space="0" w:color="auto"/>
                <w:bottom w:val="none" w:sz="0" w:space="0" w:color="auto"/>
                <w:right w:val="none" w:sz="0" w:space="0" w:color="auto"/>
              </w:divBdr>
            </w:div>
            <w:div w:id="2061440809">
              <w:marLeft w:val="0"/>
              <w:marRight w:val="0"/>
              <w:marTop w:val="0"/>
              <w:marBottom w:val="0"/>
              <w:divBdr>
                <w:top w:val="none" w:sz="0" w:space="0" w:color="auto"/>
                <w:left w:val="none" w:sz="0" w:space="0" w:color="auto"/>
                <w:bottom w:val="none" w:sz="0" w:space="0" w:color="auto"/>
                <w:right w:val="none" w:sz="0" w:space="0" w:color="auto"/>
              </w:divBdr>
            </w:div>
            <w:div w:id="560597922">
              <w:marLeft w:val="0"/>
              <w:marRight w:val="0"/>
              <w:marTop w:val="0"/>
              <w:marBottom w:val="0"/>
              <w:divBdr>
                <w:top w:val="none" w:sz="0" w:space="0" w:color="auto"/>
                <w:left w:val="none" w:sz="0" w:space="0" w:color="auto"/>
                <w:bottom w:val="none" w:sz="0" w:space="0" w:color="auto"/>
                <w:right w:val="none" w:sz="0" w:space="0" w:color="auto"/>
              </w:divBdr>
            </w:div>
            <w:div w:id="1365986979">
              <w:marLeft w:val="0"/>
              <w:marRight w:val="0"/>
              <w:marTop w:val="0"/>
              <w:marBottom w:val="0"/>
              <w:divBdr>
                <w:top w:val="none" w:sz="0" w:space="0" w:color="auto"/>
                <w:left w:val="none" w:sz="0" w:space="0" w:color="auto"/>
                <w:bottom w:val="none" w:sz="0" w:space="0" w:color="auto"/>
                <w:right w:val="none" w:sz="0" w:space="0" w:color="auto"/>
              </w:divBdr>
            </w:div>
            <w:div w:id="1859270917">
              <w:marLeft w:val="0"/>
              <w:marRight w:val="0"/>
              <w:marTop w:val="0"/>
              <w:marBottom w:val="0"/>
              <w:divBdr>
                <w:top w:val="none" w:sz="0" w:space="0" w:color="auto"/>
                <w:left w:val="none" w:sz="0" w:space="0" w:color="auto"/>
                <w:bottom w:val="none" w:sz="0" w:space="0" w:color="auto"/>
                <w:right w:val="none" w:sz="0" w:space="0" w:color="auto"/>
              </w:divBdr>
            </w:div>
            <w:div w:id="394593974">
              <w:marLeft w:val="0"/>
              <w:marRight w:val="0"/>
              <w:marTop w:val="0"/>
              <w:marBottom w:val="0"/>
              <w:divBdr>
                <w:top w:val="none" w:sz="0" w:space="0" w:color="auto"/>
                <w:left w:val="none" w:sz="0" w:space="0" w:color="auto"/>
                <w:bottom w:val="none" w:sz="0" w:space="0" w:color="auto"/>
                <w:right w:val="none" w:sz="0" w:space="0" w:color="auto"/>
              </w:divBdr>
            </w:div>
            <w:div w:id="153377418">
              <w:marLeft w:val="0"/>
              <w:marRight w:val="0"/>
              <w:marTop w:val="0"/>
              <w:marBottom w:val="0"/>
              <w:divBdr>
                <w:top w:val="none" w:sz="0" w:space="0" w:color="auto"/>
                <w:left w:val="none" w:sz="0" w:space="0" w:color="auto"/>
                <w:bottom w:val="none" w:sz="0" w:space="0" w:color="auto"/>
                <w:right w:val="none" w:sz="0" w:space="0" w:color="auto"/>
              </w:divBdr>
            </w:div>
            <w:div w:id="311953716">
              <w:marLeft w:val="0"/>
              <w:marRight w:val="0"/>
              <w:marTop w:val="0"/>
              <w:marBottom w:val="0"/>
              <w:divBdr>
                <w:top w:val="none" w:sz="0" w:space="0" w:color="auto"/>
                <w:left w:val="none" w:sz="0" w:space="0" w:color="auto"/>
                <w:bottom w:val="none" w:sz="0" w:space="0" w:color="auto"/>
                <w:right w:val="none" w:sz="0" w:space="0" w:color="auto"/>
              </w:divBdr>
            </w:div>
            <w:div w:id="669715913">
              <w:marLeft w:val="0"/>
              <w:marRight w:val="0"/>
              <w:marTop w:val="0"/>
              <w:marBottom w:val="0"/>
              <w:divBdr>
                <w:top w:val="none" w:sz="0" w:space="0" w:color="auto"/>
                <w:left w:val="none" w:sz="0" w:space="0" w:color="auto"/>
                <w:bottom w:val="none" w:sz="0" w:space="0" w:color="auto"/>
                <w:right w:val="none" w:sz="0" w:space="0" w:color="auto"/>
              </w:divBdr>
            </w:div>
            <w:div w:id="1960794258">
              <w:marLeft w:val="0"/>
              <w:marRight w:val="0"/>
              <w:marTop w:val="0"/>
              <w:marBottom w:val="0"/>
              <w:divBdr>
                <w:top w:val="none" w:sz="0" w:space="0" w:color="auto"/>
                <w:left w:val="none" w:sz="0" w:space="0" w:color="auto"/>
                <w:bottom w:val="none" w:sz="0" w:space="0" w:color="auto"/>
                <w:right w:val="none" w:sz="0" w:space="0" w:color="auto"/>
              </w:divBdr>
            </w:div>
            <w:div w:id="1842432974">
              <w:marLeft w:val="0"/>
              <w:marRight w:val="0"/>
              <w:marTop w:val="0"/>
              <w:marBottom w:val="0"/>
              <w:divBdr>
                <w:top w:val="none" w:sz="0" w:space="0" w:color="auto"/>
                <w:left w:val="none" w:sz="0" w:space="0" w:color="auto"/>
                <w:bottom w:val="none" w:sz="0" w:space="0" w:color="auto"/>
                <w:right w:val="none" w:sz="0" w:space="0" w:color="auto"/>
              </w:divBdr>
            </w:div>
            <w:div w:id="902717609">
              <w:marLeft w:val="0"/>
              <w:marRight w:val="0"/>
              <w:marTop w:val="0"/>
              <w:marBottom w:val="0"/>
              <w:divBdr>
                <w:top w:val="none" w:sz="0" w:space="0" w:color="auto"/>
                <w:left w:val="none" w:sz="0" w:space="0" w:color="auto"/>
                <w:bottom w:val="none" w:sz="0" w:space="0" w:color="auto"/>
                <w:right w:val="none" w:sz="0" w:space="0" w:color="auto"/>
              </w:divBdr>
            </w:div>
            <w:div w:id="1781759873">
              <w:marLeft w:val="0"/>
              <w:marRight w:val="0"/>
              <w:marTop w:val="0"/>
              <w:marBottom w:val="0"/>
              <w:divBdr>
                <w:top w:val="none" w:sz="0" w:space="0" w:color="auto"/>
                <w:left w:val="none" w:sz="0" w:space="0" w:color="auto"/>
                <w:bottom w:val="none" w:sz="0" w:space="0" w:color="auto"/>
                <w:right w:val="none" w:sz="0" w:space="0" w:color="auto"/>
              </w:divBdr>
            </w:div>
            <w:div w:id="561872574">
              <w:marLeft w:val="0"/>
              <w:marRight w:val="0"/>
              <w:marTop w:val="0"/>
              <w:marBottom w:val="0"/>
              <w:divBdr>
                <w:top w:val="none" w:sz="0" w:space="0" w:color="auto"/>
                <w:left w:val="none" w:sz="0" w:space="0" w:color="auto"/>
                <w:bottom w:val="none" w:sz="0" w:space="0" w:color="auto"/>
                <w:right w:val="none" w:sz="0" w:space="0" w:color="auto"/>
              </w:divBdr>
            </w:div>
            <w:div w:id="1818305496">
              <w:marLeft w:val="0"/>
              <w:marRight w:val="0"/>
              <w:marTop w:val="0"/>
              <w:marBottom w:val="0"/>
              <w:divBdr>
                <w:top w:val="none" w:sz="0" w:space="0" w:color="auto"/>
                <w:left w:val="none" w:sz="0" w:space="0" w:color="auto"/>
                <w:bottom w:val="none" w:sz="0" w:space="0" w:color="auto"/>
                <w:right w:val="none" w:sz="0" w:space="0" w:color="auto"/>
              </w:divBdr>
            </w:div>
            <w:div w:id="933057530">
              <w:marLeft w:val="0"/>
              <w:marRight w:val="0"/>
              <w:marTop w:val="0"/>
              <w:marBottom w:val="0"/>
              <w:divBdr>
                <w:top w:val="none" w:sz="0" w:space="0" w:color="auto"/>
                <w:left w:val="none" w:sz="0" w:space="0" w:color="auto"/>
                <w:bottom w:val="none" w:sz="0" w:space="0" w:color="auto"/>
                <w:right w:val="none" w:sz="0" w:space="0" w:color="auto"/>
              </w:divBdr>
            </w:div>
            <w:div w:id="784081921">
              <w:marLeft w:val="0"/>
              <w:marRight w:val="0"/>
              <w:marTop w:val="0"/>
              <w:marBottom w:val="0"/>
              <w:divBdr>
                <w:top w:val="none" w:sz="0" w:space="0" w:color="auto"/>
                <w:left w:val="none" w:sz="0" w:space="0" w:color="auto"/>
                <w:bottom w:val="none" w:sz="0" w:space="0" w:color="auto"/>
                <w:right w:val="none" w:sz="0" w:space="0" w:color="auto"/>
              </w:divBdr>
            </w:div>
            <w:div w:id="1163666899">
              <w:marLeft w:val="0"/>
              <w:marRight w:val="0"/>
              <w:marTop w:val="0"/>
              <w:marBottom w:val="0"/>
              <w:divBdr>
                <w:top w:val="none" w:sz="0" w:space="0" w:color="auto"/>
                <w:left w:val="none" w:sz="0" w:space="0" w:color="auto"/>
                <w:bottom w:val="none" w:sz="0" w:space="0" w:color="auto"/>
                <w:right w:val="none" w:sz="0" w:space="0" w:color="auto"/>
              </w:divBdr>
            </w:div>
            <w:div w:id="573706242">
              <w:marLeft w:val="0"/>
              <w:marRight w:val="0"/>
              <w:marTop w:val="0"/>
              <w:marBottom w:val="0"/>
              <w:divBdr>
                <w:top w:val="none" w:sz="0" w:space="0" w:color="auto"/>
                <w:left w:val="none" w:sz="0" w:space="0" w:color="auto"/>
                <w:bottom w:val="none" w:sz="0" w:space="0" w:color="auto"/>
                <w:right w:val="none" w:sz="0" w:space="0" w:color="auto"/>
              </w:divBdr>
            </w:div>
            <w:div w:id="797602090">
              <w:marLeft w:val="0"/>
              <w:marRight w:val="0"/>
              <w:marTop w:val="0"/>
              <w:marBottom w:val="0"/>
              <w:divBdr>
                <w:top w:val="none" w:sz="0" w:space="0" w:color="auto"/>
                <w:left w:val="none" w:sz="0" w:space="0" w:color="auto"/>
                <w:bottom w:val="none" w:sz="0" w:space="0" w:color="auto"/>
                <w:right w:val="none" w:sz="0" w:space="0" w:color="auto"/>
              </w:divBdr>
            </w:div>
            <w:div w:id="297417897">
              <w:marLeft w:val="0"/>
              <w:marRight w:val="0"/>
              <w:marTop w:val="0"/>
              <w:marBottom w:val="0"/>
              <w:divBdr>
                <w:top w:val="none" w:sz="0" w:space="0" w:color="auto"/>
                <w:left w:val="none" w:sz="0" w:space="0" w:color="auto"/>
                <w:bottom w:val="none" w:sz="0" w:space="0" w:color="auto"/>
                <w:right w:val="none" w:sz="0" w:space="0" w:color="auto"/>
              </w:divBdr>
            </w:div>
            <w:div w:id="1039158841">
              <w:marLeft w:val="0"/>
              <w:marRight w:val="0"/>
              <w:marTop w:val="0"/>
              <w:marBottom w:val="0"/>
              <w:divBdr>
                <w:top w:val="none" w:sz="0" w:space="0" w:color="auto"/>
                <w:left w:val="none" w:sz="0" w:space="0" w:color="auto"/>
                <w:bottom w:val="none" w:sz="0" w:space="0" w:color="auto"/>
                <w:right w:val="none" w:sz="0" w:space="0" w:color="auto"/>
              </w:divBdr>
            </w:div>
            <w:div w:id="311057613">
              <w:marLeft w:val="0"/>
              <w:marRight w:val="0"/>
              <w:marTop w:val="0"/>
              <w:marBottom w:val="0"/>
              <w:divBdr>
                <w:top w:val="none" w:sz="0" w:space="0" w:color="auto"/>
                <w:left w:val="none" w:sz="0" w:space="0" w:color="auto"/>
                <w:bottom w:val="none" w:sz="0" w:space="0" w:color="auto"/>
                <w:right w:val="none" w:sz="0" w:space="0" w:color="auto"/>
              </w:divBdr>
            </w:div>
            <w:div w:id="937299156">
              <w:marLeft w:val="0"/>
              <w:marRight w:val="0"/>
              <w:marTop w:val="0"/>
              <w:marBottom w:val="0"/>
              <w:divBdr>
                <w:top w:val="none" w:sz="0" w:space="0" w:color="auto"/>
                <w:left w:val="none" w:sz="0" w:space="0" w:color="auto"/>
                <w:bottom w:val="none" w:sz="0" w:space="0" w:color="auto"/>
                <w:right w:val="none" w:sz="0" w:space="0" w:color="auto"/>
              </w:divBdr>
            </w:div>
            <w:div w:id="803932750">
              <w:marLeft w:val="0"/>
              <w:marRight w:val="0"/>
              <w:marTop w:val="0"/>
              <w:marBottom w:val="0"/>
              <w:divBdr>
                <w:top w:val="none" w:sz="0" w:space="0" w:color="auto"/>
                <w:left w:val="none" w:sz="0" w:space="0" w:color="auto"/>
                <w:bottom w:val="none" w:sz="0" w:space="0" w:color="auto"/>
                <w:right w:val="none" w:sz="0" w:space="0" w:color="auto"/>
              </w:divBdr>
            </w:div>
            <w:div w:id="1786191427">
              <w:marLeft w:val="0"/>
              <w:marRight w:val="0"/>
              <w:marTop w:val="0"/>
              <w:marBottom w:val="0"/>
              <w:divBdr>
                <w:top w:val="none" w:sz="0" w:space="0" w:color="auto"/>
                <w:left w:val="none" w:sz="0" w:space="0" w:color="auto"/>
                <w:bottom w:val="none" w:sz="0" w:space="0" w:color="auto"/>
                <w:right w:val="none" w:sz="0" w:space="0" w:color="auto"/>
              </w:divBdr>
            </w:div>
            <w:div w:id="2051298184">
              <w:marLeft w:val="0"/>
              <w:marRight w:val="0"/>
              <w:marTop w:val="0"/>
              <w:marBottom w:val="0"/>
              <w:divBdr>
                <w:top w:val="none" w:sz="0" w:space="0" w:color="auto"/>
                <w:left w:val="none" w:sz="0" w:space="0" w:color="auto"/>
                <w:bottom w:val="none" w:sz="0" w:space="0" w:color="auto"/>
                <w:right w:val="none" w:sz="0" w:space="0" w:color="auto"/>
              </w:divBdr>
            </w:div>
            <w:div w:id="969282123">
              <w:marLeft w:val="0"/>
              <w:marRight w:val="0"/>
              <w:marTop w:val="0"/>
              <w:marBottom w:val="0"/>
              <w:divBdr>
                <w:top w:val="none" w:sz="0" w:space="0" w:color="auto"/>
                <w:left w:val="none" w:sz="0" w:space="0" w:color="auto"/>
                <w:bottom w:val="none" w:sz="0" w:space="0" w:color="auto"/>
                <w:right w:val="none" w:sz="0" w:space="0" w:color="auto"/>
              </w:divBdr>
            </w:div>
            <w:div w:id="1165049256">
              <w:marLeft w:val="0"/>
              <w:marRight w:val="0"/>
              <w:marTop w:val="0"/>
              <w:marBottom w:val="0"/>
              <w:divBdr>
                <w:top w:val="none" w:sz="0" w:space="0" w:color="auto"/>
                <w:left w:val="none" w:sz="0" w:space="0" w:color="auto"/>
                <w:bottom w:val="none" w:sz="0" w:space="0" w:color="auto"/>
                <w:right w:val="none" w:sz="0" w:space="0" w:color="auto"/>
              </w:divBdr>
            </w:div>
            <w:div w:id="1887907995">
              <w:marLeft w:val="0"/>
              <w:marRight w:val="0"/>
              <w:marTop w:val="0"/>
              <w:marBottom w:val="0"/>
              <w:divBdr>
                <w:top w:val="none" w:sz="0" w:space="0" w:color="auto"/>
                <w:left w:val="none" w:sz="0" w:space="0" w:color="auto"/>
                <w:bottom w:val="none" w:sz="0" w:space="0" w:color="auto"/>
                <w:right w:val="none" w:sz="0" w:space="0" w:color="auto"/>
              </w:divBdr>
            </w:div>
            <w:div w:id="868641688">
              <w:marLeft w:val="0"/>
              <w:marRight w:val="0"/>
              <w:marTop w:val="0"/>
              <w:marBottom w:val="0"/>
              <w:divBdr>
                <w:top w:val="none" w:sz="0" w:space="0" w:color="auto"/>
                <w:left w:val="none" w:sz="0" w:space="0" w:color="auto"/>
                <w:bottom w:val="none" w:sz="0" w:space="0" w:color="auto"/>
                <w:right w:val="none" w:sz="0" w:space="0" w:color="auto"/>
              </w:divBdr>
            </w:div>
            <w:div w:id="1231110247">
              <w:marLeft w:val="0"/>
              <w:marRight w:val="0"/>
              <w:marTop w:val="0"/>
              <w:marBottom w:val="0"/>
              <w:divBdr>
                <w:top w:val="none" w:sz="0" w:space="0" w:color="auto"/>
                <w:left w:val="none" w:sz="0" w:space="0" w:color="auto"/>
                <w:bottom w:val="none" w:sz="0" w:space="0" w:color="auto"/>
                <w:right w:val="none" w:sz="0" w:space="0" w:color="auto"/>
              </w:divBdr>
            </w:div>
            <w:div w:id="1028606551">
              <w:marLeft w:val="0"/>
              <w:marRight w:val="0"/>
              <w:marTop w:val="0"/>
              <w:marBottom w:val="0"/>
              <w:divBdr>
                <w:top w:val="none" w:sz="0" w:space="0" w:color="auto"/>
                <w:left w:val="none" w:sz="0" w:space="0" w:color="auto"/>
                <w:bottom w:val="none" w:sz="0" w:space="0" w:color="auto"/>
                <w:right w:val="none" w:sz="0" w:space="0" w:color="auto"/>
              </w:divBdr>
            </w:div>
            <w:div w:id="2082099464">
              <w:marLeft w:val="0"/>
              <w:marRight w:val="0"/>
              <w:marTop w:val="0"/>
              <w:marBottom w:val="0"/>
              <w:divBdr>
                <w:top w:val="none" w:sz="0" w:space="0" w:color="auto"/>
                <w:left w:val="none" w:sz="0" w:space="0" w:color="auto"/>
                <w:bottom w:val="none" w:sz="0" w:space="0" w:color="auto"/>
                <w:right w:val="none" w:sz="0" w:space="0" w:color="auto"/>
              </w:divBdr>
            </w:div>
            <w:div w:id="1178153276">
              <w:marLeft w:val="0"/>
              <w:marRight w:val="0"/>
              <w:marTop w:val="0"/>
              <w:marBottom w:val="0"/>
              <w:divBdr>
                <w:top w:val="none" w:sz="0" w:space="0" w:color="auto"/>
                <w:left w:val="none" w:sz="0" w:space="0" w:color="auto"/>
                <w:bottom w:val="none" w:sz="0" w:space="0" w:color="auto"/>
                <w:right w:val="none" w:sz="0" w:space="0" w:color="auto"/>
              </w:divBdr>
            </w:div>
            <w:div w:id="1879970032">
              <w:marLeft w:val="0"/>
              <w:marRight w:val="0"/>
              <w:marTop w:val="0"/>
              <w:marBottom w:val="0"/>
              <w:divBdr>
                <w:top w:val="none" w:sz="0" w:space="0" w:color="auto"/>
                <w:left w:val="none" w:sz="0" w:space="0" w:color="auto"/>
                <w:bottom w:val="none" w:sz="0" w:space="0" w:color="auto"/>
                <w:right w:val="none" w:sz="0" w:space="0" w:color="auto"/>
              </w:divBdr>
            </w:div>
            <w:div w:id="1694110449">
              <w:marLeft w:val="0"/>
              <w:marRight w:val="0"/>
              <w:marTop w:val="0"/>
              <w:marBottom w:val="0"/>
              <w:divBdr>
                <w:top w:val="none" w:sz="0" w:space="0" w:color="auto"/>
                <w:left w:val="none" w:sz="0" w:space="0" w:color="auto"/>
                <w:bottom w:val="none" w:sz="0" w:space="0" w:color="auto"/>
                <w:right w:val="none" w:sz="0" w:space="0" w:color="auto"/>
              </w:divBdr>
            </w:div>
            <w:div w:id="900099509">
              <w:marLeft w:val="0"/>
              <w:marRight w:val="0"/>
              <w:marTop w:val="0"/>
              <w:marBottom w:val="0"/>
              <w:divBdr>
                <w:top w:val="none" w:sz="0" w:space="0" w:color="auto"/>
                <w:left w:val="none" w:sz="0" w:space="0" w:color="auto"/>
                <w:bottom w:val="none" w:sz="0" w:space="0" w:color="auto"/>
                <w:right w:val="none" w:sz="0" w:space="0" w:color="auto"/>
              </w:divBdr>
            </w:div>
            <w:div w:id="1755390779">
              <w:marLeft w:val="0"/>
              <w:marRight w:val="0"/>
              <w:marTop w:val="0"/>
              <w:marBottom w:val="0"/>
              <w:divBdr>
                <w:top w:val="none" w:sz="0" w:space="0" w:color="auto"/>
                <w:left w:val="none" w:sz="0" w:space="0" w:color="auto"/>
                <w:bottom w:val="none" w:sz="0" w:space="0" w:color="auto"/>
                <w:right w:val="none" w:sz="0" w:space="0" w:color="auto"/>
              </w:divBdr>
            </w:div>
            <w:div w:id="313918367">
              <w:marLeft w:val="0"/>
              <w:marRight w:val="0"/>
              <w:marTop w:val="0"/>
              <w:marBottom w:val="0"/>
              <w:divBdr>
                <w:top w:val="none" w:sz="0" w:space="0" w:color="auto"/>
                <w:left w:val="none" w:sz="0" w:space="0" w:color="auto"/>
                <w:bottom w:val="none" w:sz="0" w:space="0" w:color="auto"/>
                <w:right w:val="none" w:sz="0" w:space="0" w:color="auto"/>
              </w:divBdr>
            </w:div>
            <w:div w:id="2045709728">
              <w:marLeft w:val="0"/>
              <w:marRight w:val="0"/>
              <w:marTop w:val="0"/>
              <w:marBottom w:val="0"/>
              <w:divBdr>
                <w:top w:val="none" w:sz="0" w:space="0" w:color="auto"/>
                <w:left w:val="none" w:sz="0" w:space="0" w:color="auto"/>
                <w:bottom w:val="none" w:sz="0" w:space="0" w:color="auto"/>
                <w:right w:val="none" w:sz="0" w:space="0" w:color="auto"/>
              </w:divBdr>
            </w:div>
            <w:div w:id="1135441221">
              <w:marLeft w:val="0"/>
              <w:marRight w:val="0"/>
              <w:marTop w:val="0"/>
              <w:marBottom w:val="0"/>
              <w:divBdr>
                <w:top w:val="none" w:sz="0" w:space="0" w:color="auto"/>
                <w:left w:val="none" w:sz="0" w:space="0" w:color="auto"/>
                <w:bottom w:val="none" w:sz="0" w:space="0" w:color="auto"/>
                <w:right w:val="none" w:sz="0" w:space="0" w:color="auto"/>
              </w:divBdr>
            </w:div>
            <w:div w:id="1983922944">
              <w:marLeft w:val="0"/>
              <w:marRight w:val="0"/>
              <w:marTop w:val="0"/>
              <w:marBottom w:val="0"/>
              <w:divBdr>
                <w:top w:val="none" w:sz="0" w:space="0" w:color="auto"/>
                <w:left w:val="none" w:sz="0" w:space="0" w:color="auto"/>
                <w:bottom w:val="none" w:sz="0" w:space="0" w:color="auto"/>
                <w:right w:val="none" w:sz="0" w:space="0" w:color="auto"/>
              </w:divBdr>
            </w:div>
            <w:div w:id="1806507719">
              <w:marLeft w:val="0"/>
              <w:marRight w:val="0"/>
              <w:marTop w:val="0"/>
              <w:marBottom w:val="0"/>
              <w:divBdr>
                <w:top w:val="none" w:sz="0" w:space="0" w:color="auto"/>
                <w:left w:val="none" w:sz="0" w:space="0" w:color="auto"/>
                <w:bottom w:val="none" w:sz="0" w:space="0" w:color="auto"/>
                <w:right w:val="none" w:sz="0" w:space="0" w:color="auto"/>
              </w:divBdr>
            </w:div>
            <w:div w:id="1187911039">
              <w:marLeft w:val="0"/>
              <w:marRight w:val="0"/>
              <w:marTop w:val="0"/>
              <w:marBottom w:val="0"/>
              <w:divBdr>
                <w:top w:val="none" w:sz="0" w:space="0" w:color="auto"/>
                <w:left w:val="none" w:sz="0" w:space="0" w:color="auto"/>
                <w:bottom w:val="none" w:sz="0" w:space="0" w:color="auto"/>
                <w:right w:val="none" w:sz="0" w:space="0" w:color="auto"/>
              </w:divBdr>
            </w:div>
            <w:div w:id="825974997">
              <w:marLeft w:val="0"/>
              <w:marRight w:val="0"/>
              <w:marTop w:val="0"/>
              <w:marBottom w:val="0"/>
              <w:divBdr>
                <w:top w:val="none" w:sz="0" w:space="0" w:color="auto"/>
                <w:left w:val="none" w:sz="0" w:space="0" w:color="auto"/>
                <w:bottom w:val="none" w:sz="0" w:space="0" w:color="auto"/>
                <w:right w:val="none" w:sz="0" w:space="0" w:color="auto"/>
              </w:divBdr>
            </w:div>
            <w:div w:id="2115978159">
              <w:marLeft w:val="0"/>
              <w:marRight w:val="0"/>
              <w:marTop w:val="0"/>
              <w:marBottom w:val="0"/>
              <w:divBdr>
                <w:top w:val="none" w:sz="0" w:space="0" w:color="auto"/>
                <w:left w:val="none" w:sz="0" w:space="0" w:color="auto"/>
                <w:bottom w:val="none" w:sz="0" w:space="0" w:color="auto"/>
                <w:right w:val="none" w:sz="0" w:space="0" w:color="auto"/>
              </w:divBdr>
            </w:div>
            <w:div w:id="532498959">
              <w:marLeft w:val="0"/>
              <w:marRight w:val="0"/>
              <w:marTop w:val="0"/>
              <w:marBottom w:val="0"/>
              <w:divBdr>
                <w:top w:val="none" w:sz="0" w:space="0" w:color="auto"/>
                <w:left w:val="none" w:sz="0" w:space="0" w:color="auto"/>
                <w:bottom w:val="none" w:sz="0" w:space="0" w:color="auto"/>
                <w:right w:val="none" w:sz="0" w:space="0" w:color="auto"/>
              </w:divBdr>
            </w:div>
            <w:div w:id="1128359756">
              <w:marLeft w:val="0"/>
              <w:marRight w:val="0"/>
              <w:marTop w:val="0"/>
              <w:marBottom w:val="0"/>
              <w:divBdr>
                <w:top w:val="none" w:sz="0" w:space="0" w:color="auto"/>
                <w:left w:val="none" w:sz="0" w:space="0" w:color="auto"/>
                <w:bottom w:val="none" w:sz="0" w:space="0" w:color="auto"/>
                <w:right w:val="none" w:sz="0" w:space="0" w:color="auto"/>
              </w:divBdr>
            </w:div>
            <w:div w:id="1845976448">
              <w:marLeft w:val="0"/>
              <w:marRight w:val="0"/>
              <w:marTop w:val="0"/>
              <w:marBottom w:val="0"/>
              <w:divBdr>
                <w:top w:val="none" w:sz="0" w:space="0" w:color="auto"/>
                <w:left w:val="none" w:sz="0" w:space="0" w:color="auto"/>
                <w:bottom w:val="none" w:sz="0" w:space="0" w:color="auto"/>
                <w:right w:val="none" w:sz="0" w:space="0" w:color="auto"/>
              </w:divBdr>
            </w:div>
            <w:div w:id="359402231">
              <w:marLeft w:val="0"/>
              <w:marRight w:val="0"/>
              <w:marTop w:val="0"/>
              <w:marBottom w:val="0"/>
              <w:divBdr>
                <w:top w:val="none" w:sz="0" w:space="0" w:color="auto"/>
                <w:left w:val="none" w:sz="0" w:space="0" w:color="auto"/>
                <w:bottom w:val="none" w:sz="0" w:space="0" w:color="auto"/>
                <w:right w:val="none" w:sz="0" w:space="0" w:color="auto"/>
              </w:divBdr>
            </w:div>
            <w:div w:id="1138955338">
              <w:marLeft w:val="0"/>
              <w:marRight w:val="0"/>
              <w:marTop w:val="0"/>
              <w:marBottom w:val="0"/>
              <w:divBdr>
                <w:top w:val="none" w:sz="0" w:space="0" w:color="auto"/>
                <w:left w:val="none" w:sz="0" w:space="0" w:color="auto"/>
                <w:bottom w:val="none" w:sz="0" w:space="0" w:color="auto"/>
                <w:right w:val="none" w:sz="0" w:space="0" w:color="auto"/>
              </w:divBdr>
            </w:div>
            <w:div w:id="1564828626">
              <w:marLeft w:val="0"/>
              <w:marRight w:val="0"/>
              <w:marTop w:val="0"/>
              <w:marBottom w:val="0"/>
              <w:divBdr>
                <w:top w:val="none" w:sz="0" w:space="0" w:color="auto"/>
                <w:left w:val="none" w:sz="0" w:space="0" w:color="auto"/>
                <w:bottom w:val="none" w:sz="0" w:space="0" w:color="auto"/>
                <w:right w:val="none" w:sz="0" w:space="0" w:color="auto"/>
              </w:divBdr>
            </w:div>
            <w:div w:id="634220521">
              <w:marLeft w:val="0"/>
              <w:marRight w:val="0"/>
              <w:marTop w:val="0"/>
              <w:marBottom w:val="0"/>
              <w:divBdr>
                <w:top w:val="none" w:sz="0" w:space="0" w:color="auto"/>
                <w:left w:val="none" w:sz="0" w:space="0" w:color="auto"/>
                <w:bottom w:val="none" w:sz="0" w:space="0" w:color="auto"/>
                <w:right w:val="none" w:sz="0" w:space="0" w:color="auto"/>
              </w:divBdr>
            </w:div>
            <w:div w:id="1915161531">
              <w:marLeft w:val="0"/>
              <w:marRight w:val="0"/>
              <w:marTop w:val="0"/>
              <w:marBottom w:val="0"/>
              <w:divBdr>
                <w:top w:val="none" w:sz="0" w:space="0" w:color="auto"/>
                <w:left w:val="none" w:sz="0" w:space="0" w:color="auto"/>
                <w:bottom w:val="none" w:sz="0" w:space="0" w:color="auto"/>
                <w:right w:val="none" w:sz="0" w:space="0" w:color="auto"/>
              </w:divBdr>
            </w:div>
            <w:div w:id="349378594">
              <w:marLeft w:val="0"/>
              <w:marRight w:val="0"/>
              <w:marTop w:val="0"/>
              <w:marBottom w:val="0"/>
              <w:divBdr>
                <w:top w:val="none" w:sz="0" w:space="0" w:color="auto"/>
                <w:left w:val="none" w:sz="0" w:space="0" w:color="auto"/>
                <w:bottom w:val="none" w:sz="0" w:space="0" w:color="auto"/>
                <w:right w:val="none" w:sz="0" w:space="0" w:color="auto"/>
              </w:divBdr>
            </w:div>
            <w:div w:id="18613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2032">
      <w:bodyDiv w:val="1"/>
      <w:marLeft w:val="0"/>
      <w:marRight w:val="0"/>
      <w:marTop w:val="0"/>
      <w:marBottom w:val="0"/>
      <w:divBdr>
        <w:top w:val="none" w:sz="0" w:space="0" w:color="auto"/>
        <w:left w:val="none" w:sz="0" w:space="0" w:color="auto"/>
        <w:bottom w:val="none" w:sz="0" w:space="0" w:color="auto"/>
        <w:right w:val="none" w:sz="0" w:space="0" w:color="auto"/>
      </w:divBdr>
      <w:divsChild>
        <w:div w:id="1130439830">
          <w:marLeft w:val="0"/>
          <w:marRight w:val="0"/>
          <w:marTop w:val="0"/>
          <w:marBottom w:val="0"/>
          <w:divBdr>
            <w:top w:val="none" w:sz="0" w:space="0" w:color="auto"/>
            <w:left w:val="none" w:sz="0" w:space="0" w:color="auto"/>
            <w:bottom w:val="none" w:sz="0" w:space="0" w:color="auto"/>
            <w:right w:val="none" w:sz="0" w:space="0" w:color="auto"/>
          </w:divBdr>
          <w:divsChild>
            <w:div w:id="378676478">
              <w:marLeft w:val="0"/>
              <w:marRight w:val="0"/>
              <w:marTop w:val="0"/>
              <w:marBottom w:val="0"/>
              <w:divBdr>
                <w:top w:val="none" w:sz="0" w:space="0" w:color="auto"/>
                <w:left w:val="none" w:sz="0" w:space="0" w:color="auto"/>
                <w:bottom w:val="none" w:sz="0" w:space="0" w:color="auto"/>
                <w:right w:val="none" w:sz="0" w:space="0" w:color="auto"/>
              </w:divBdr>
            </w:div>
            <w:div w:id="1196692827">
              <w:marLeft w:val="0"/>
              <w:marRight w:val="0"/>
              <w:marTop w:val="0"/>
              <w:marBottom w:val="0"/>
              <w:divBdr>
                <w:top w:val="none" w:sz="0" w:space="0" w:color="auto"/>
                <w:left w:val="none" w:sz="0" w:space="0" w:color="auto"/>
                <w:bottom w:val="none" w:sz="0" w:space="0" w:color="auto"/>
                <w:right w:val="none" w:sz="0" w:space="0" w:color="auto"/>
              </w:divBdr>
            </w:div>
            <w:div w:id="1311324860">
              <w:marLeft w:val="0"/>
              <w:marRight w:val="0"/>
              <w:marTop w:val="0"/>
              <w:marBottom w:val="0"/>
              <w:divBdr>
                <w:top w:val="none" w:sz="0" w:space="0" w:color="auto"/>
                <w:left w:val="none" w:sz="0" w:space="0" w:color="auto"/>
                <w:bottom w:val="none" w:sz="0" w:space="0" w:color="auto"/>
                <w:right w:val="none" w:sz="0" w:space="0" w:color="auto"/>
              </w:divBdr>
            </w:div>
            <w:div w:id="1773352869">
              <w:marLeft w:val="0"/>
              <w:marRight w:val="0"/>
              <w:marTop w:val="0"/>
              <w:marBottom w:val="0"/>
              <w:divBdr>
                <w:top w:val="none" w:sz="0" w:space="0" w:color="auto"/>
                <w:left w:val="none" w:sz="0" w:space="0" w:color="auto"/>
                <w:bottom w:val="none" w:sz="0" w:space="0" w:color="auto"/>
                <w:right w:val="none" w:sz="0" w:space="0" w:color="auto"/>
              </w:divBdr>
            </w:div>
            <w:div w:id="1391146715">
              <w:marLeft w:val="0"/>
              <w:marRight w:val="0"/>
              <w:marTop w:val="0"/>
              <w:marBottom w:val="0"/>
              <w:divBdr>
                <w:top w:val="none" w:sz="0" w:space="0" w:color="auto"/>
                <w:left w:val="none" w:sz="0" w:space="0" w:color="auto"/>
                <w:bottom w:val="none" w:sz="0" w:space="0" w:color="auto"/>
                <w:right w:val="none" w:sz="0" w:space="0" w:color="auto"/>
              </w:divBdr>
            </w:div>
            <w:div w:id="2021737969">
              <w:marLeft w:val="0"/>
              <w:marRight w:val="0"/>
              <w:marTop w:val="0"/>
              <w:marBottom w:val="0"/>
              <w:divBdr>
                <w:top w:val="none" w:sz="0" w:space="0" w:color="auto"/>
                <w:left w:val="none" w:sz="0" w:space="0" w:color="auto"/>
                <w:bottom w:val="none" w:sz="0" w:space="0" w:color="auto"/>
                <w:right w:val="none" w:sz="0" w:space="0" w:color="auto"/>
              </w:divBdr>
            </w:div>
            <w:div w:id="1515000268">
              <w:marLeft w:val="0"/>
              <w:marRight w:val="0"/>
              <w:marTop w:val="0"/>
              <w:marBottom w:val="0"/>
              <w:divBdr>
                <w:top w:val="none" w:sz="0" w:space="0" w:color="auto"/>
                <w:left w:val="none" w:sz="0" w:space="0" w:color="auto"/>
                <w:bottom w:val="none" w:sz="0" w:space="0" w:color="auto"/>
                <w:right w:val="none" w:sz="0" w:space="0" w:color="auto"/>
              </w:divBdr>
            </w:div>
            <w:div w:id="1247881152">
              <w:marLeft w:val="0"/>
              <w:marRight w:val="0"/>
              <w:marTop w:val="0"/>
              <w:marBottom w:val="0"/>
              <w:divBdr>
                <w:top w:val="none" w:sz="0" w:space="0" w:color="auto"/>
                <w:left w:val="none" w:sz="0" w:space="0" w:color="auto"/>
                <w:bottom w:val="none" w:sz="0" w:space="0" w:color="auto"/>
                <w:right w:val="none" w:sz="0" w:space="0" w:color="auto"/>
              </w:divBdr>
            </w:div>
            <w:div w:id="280720988">
              <w:marLeft w:val="0"/>
              <w:marRight w:val="0"/>
              <w:marTop w:val="0"/>
              <w:marBottom w:val="0"/>
              <w:divBdr>
                <w:top w:val="none" w:sz="0" w:space="0" w:color="auto"/>
                <w:left w:val="none" w:sz="0" w:space="0" w:color="auto"/>
                <w:bottom w:val="none" w:sz="0" w:space="0" w:color="auto"/>
                <w:right w:val="none" w:sz="0" w:space="0" w:color="auto"/>
              </w:divBdr>
            </w:div>
            <w:div w:id="1703942037">
              <w:marLeft w:val="0"/>
              <w:marRight w:val="0"/>
              <w:marTop w:val="0"/>
              <w:marBottom w:val="0"/>
              <w:divBdr>
                <w:top w:val="none" w:sz="0" w:space="0" w:color="auto"/>
                <w:left w:val="none" w:sz="0" w:space="0" w:color="auto"/>
                <w:bottom w:val="none" w:sz="0" w:space="0" w:color="auto"/>
                <w:right w:val="none" w:sz="0" w:space="0" w:color="auto"/>
              </w:divBdr>
            </w:div>
            <w:div w:id="1252812508">
              <w:marLeft w:val="0"/>
              <w:marRight w:val="0"/>
              <w:marTop w:val="0"/>
              <w:marBottom w:val="0"/>
              <w:divBdr>
                <w:top w:val="none" w:sz="0" w:space="0" w:color="auto"/>
                <w:left w:val="none" w:sz="0" w:space="0" w:color="auto"/>
                <w:bottom w:val="none" w:sz="0" w:space="0" w:color="auto"/>
                <w:right w:val="none" w:sz="0" w:space="0" w:color="auto"/>
              </w:divBdr>
            </w:div>
            <w:div w:id="6646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00">
      <w:bodyDiv w:val="1"/>
      <w:marLeft w:val="0"/>
      <w:marRight w:val="0"/>
      <w:marTop w:val="0"/>
      <w:marBottom w:val="0"/>
      <w:divBdr>
        <w:top w:val="none" w:sz="0" w:space="0" w:color="auto"/>
        <w:left w:val="none" w:sz="0" w:space="0" w:color="auto"/>
        <w:bottom w:val="none" w:sz="0" w:space="0" w:color="auto"/>
        <w:right w:val="none" w:sz="0" w:space="0" w:color="auto"/>
      </w:divBdr>
      <w:divsChild>
        <w:div w:id="418915205">
          <w:marLeft w:val="0"/>
          <w:marRight w:val="0"/>
          <w:marTop w:val="0"/>
          <w:marBottom w:val="0"/>
          <w:divBdr>
            <w:top w:val="none" w:sz="0" w:space="0" w:color="auto"/>
            <w:left w:val="none" w:sz="0" w:space="0" w:color="auto"/>
            <w:bottom w:val="none" w:sz="0" w:space="0" w:color="auto"/>
            <w:right w:val="none" w:sz="0" w:space="0" w:color="auto"/>
          </w:divBdr>
          <w:divsChild>
            <w:div w:id="774251224">
              <w:marLeft w:val="0"/>
              <w:marRight w:val="0"/>
              <w:marTop w:val="0"/>
              <w:marBottom w:val="0"/>
              <w:divBdr>
                <w:top w:val="none" w:sz="0" w:space="0" w:color="auto"/>
                <w:left w:val="none" w:sz="0" w:space="0" w:color="auto"/>
                <w:bottom w:val="none" w:sz="0" w:space="0" w:color="auto"/>
                <w:right w:val="none" w:sz="0" w:space="0" w:color="auto"/>
              </w:divBdr>
            </w:div>
            <w:div w:id="1347557764">
              <w:marLeft w:val="0"/>
              <w:marRight w:val="0"/>
              <w:marTop w:val="0"/>
              <w:marBottom w:val="0"/>
              <w:divBdr>
                <w:top w:val="none" w:sz="0" w:space="0" w:color="auto"/>
                <w:left w:val="none" w:sz="0" w:space="0" w:color="auto"/>
                <w:bottom w:val="none" w:sz="0" w:space="0" w:color="auto"/>
                <w:right w:val="none" w:sz="0" w:space="0" w:color="auto"/>
              </w:divBdr>
            </w:div>
            <w:div w:id="2047365357">
              <w:marLeft w:val="0"/>
              <w:marRight w:val="0"/>
              <w:marTop w:val="0"/>
              <w:marBottom w:val="0"/>
              <w:divBdr>
                <w:top w:val="none" w:sz="0" w:space="0" w:color="auto"/>
                <w:left w:val="none" w:sz="0" w:space="0" w:color="auto"/>
                <w:bottom w:val="none" w:sz="0" w:space="0" w:color="auto"/>
                <w:right w:val="none" w:sz="0" w:space="0" w:color="auto"/>
              </w:divBdr>
            </w:div>
            <w:div w:id="706176994">
              <w:marLeft w:val="0"/>
              <w:marRight w:val="0"/>
              <w:marTop w:val="0"/>
              <w:marBottom w:val="0"/>
              <w:divBdr>
                <w:top w:val="none" w:sz="0" w:space="0" w:color="auto"/>
                <w:left w:val="none" w:sz="0" w:space="0" w:color="auto"/>
                <w:bottom w:val="none" w:sz="0" w:space="0" w:color="auto"/>
                <w:right w:val="none" w:sz="0" w:space="0" w:color="auto"/>
              </w:divBdr>
            </w:div>
            <w:div w:id="2115005610">
              <w:marLeft w:val="0"/>
              <w:marRight w:val="0"/>
              <w:marTop w:val="0"/>
              <w:marBottom w:val="0"/>
              <w:divBdr>
                <w:top w:val="none" w:sz="0" w:space="0" w:color="auto"/>
                <w:left w:val="none" w:sz="0" w:space="0" w:color="auto"/>
                <w:bottom w:val="none" w:sz="0" w:space="0" w:color="auto"/>
                <w:right w:val="none" w:sz="0" w:space="0" w:color="auto"/>
              </w:divBdr>
            </w:div>
            <w:div w:id="1442725404">
              <w:marLeft w:val="0"/>
              <w:marRight w:val="0"/>
              <w:marTop w:val="0"/>
              <w:marBottom w:val="0"/>
              <w:divBdr>
                <w:top w:val="none" w:sz="0" w:space="0" w:color="auto"/>
                <w:left w:val="none" w:sz="0" w:space="0" w:color="auto"/>
                <w:bottom w:val="none" w:sz="0" w:space="0" w:color="auto"/>
                <w:right w:val="none" w:sz="0" w:space="0" w:color="auto"/>
              </w:divBdr>
            </w:div>
            <w:div w:id="1703508316">
              <w:marLeft w:val="0"/>
              <w:marRight w:val="0"/>
              <w:marTop w:val="0"/>
              <w:marBottom w:val="0"/>
              <w:divBdr>
                <w:top w:val="none" w:sz="0" w:space="0" w:color="auto"/>
                <w:left w:val="none" w:sz="0" w:space="0" w:color="auto"/>
                <w:bottom w:val="none" w:sz="0" w:space="0" w:color="auto"/>
                <w:right w:val="none" w:sz="0" w:space="0" w:color="auto"/>
              </w:divBdr>
            </w:div>
            <w:div w:id="1554390336">
              <w:marLeft w:val="0"/>
              <w:marRight w:val="0"/>
              <w:marTop w:val="0"/>
              <w:marBottom w:val="0"/>
              <w:divBdr>
                <w:top w:val="none" w:sz="0" w:space="0" w:color="auto"/>
                <w:left w:val="none" w:sz="0" w:space="0" w:color="auto"/>
                <w:bottom w:val="none" w:sz="0" w:space="0" w:color="auto"/>
                <w:right w:val="none" w:sz="0" w:space="0" w:color="auto"/>
              </w:divBdr>
            </w:div>
            <w:div w:id="563028320">
              <w:marLeft w:val="0"/>
              <w:marRight w:val="0"/>
              <w:marTop w:val="0"/>
              <w:marBottom w:val="0"/>
              <w:divBdr>
                <w:top w:val="none" w:sz="0" w:space="0" w:color="auto"/>
                <w:left w:val="none" w:sz="0" w:space="0" w:color="auto"/>
                <w:bottom w:val="none" w:sz="0" w:space="0" w:color="auto"/>
                <w:right w:val="none" w:sz="0" w:space="0" w:color="auto"/>
              </w:divBdr>
            </w:div>
            <w:div w:id="1943490587">
              <w:marLeft w:val="0"/>
              <w:marRight w:val="0"/>
              <w:marTop w:val="0"/>
              <w:marBottom w:val="0"/>
              <w:divBdr>
                <w:top w:val="none" w:sz="0" w:space="0" w:color="auto"/>
                <w:left w:val="none" w:sz="0" w:space="0" w:color="auto"/>
                <w:bottom w:val="none" w:sz="0" w:space="0" w:color="auto"/>
                <w:right w:val="none" w:sz="0" w:space="0" w:color="auto"/>
              </w:divBdr>
            </w:div>
            <w:div w:id="930774915">
              <w:marLeft w:val="0"/>
              <w:marRight w:val="0"/>
              <w:marTop w:val="0"/>
              <w:marBottom w:val="0"/>
              <w:divBdr>
                <w:top w:val="none" w:sz="0" w:space="0" w:color="auto"/>
                <w:left w:val="none" w:sz="0" w:space="0" w:color="auto"/>
                <w:bottom w:val="none" w:sz="0" w:space="0" w:color="auto"/>
                <w:right w:val="none" w:sz="0" w:space="0" w:color="auto"/>
              </w:divBdr>
            </w:div>
            <w:div w:id="45614892">
              <w:marLeft w:val="0"/>
              <w:marRight w:val="0"/>
              <w:marTop w:val="0"/>
              <w:marBottom w:val="0"/>
              <w:divBdr>
                <w:top w:val="none" w:sz="0" w:space="0" w:color="auto"/>
                <w:left w:val="none" w:sz="0" w:space="0" w:color="auto"/>
                <w:bottom w:val="none" w:sz="0" w:space="0" w:color="auto"/>
                <w:right w:val="none" w:sz="0" w:space="0" w:color="auto"/>
              </w:divBdr>
            </w:div>
            <w:div w:id="1052314532">
              <w:marLeft w:val="0"/>
              <w:marRight w:val="0"/>
              <w:marTop w:val="0"/>
              <w:marBottom w:val="0"/>
              <w:divBdr>
                <w:top w:val="none" w:sz="0" w:space="0" w:color="auto"/>
                <w:left w:val="none" w:sz="0" w:space="0" w:color="auto"/>
                <w:bottom w:val="none" w:sz="0" w:space="0" w:color="auto"/>
                <w:right w:val="none" w:sz="0" w:space="0" w:color="auto"/>
              </w:divBdr>
            </w:div>
            <w:div w:id="817459848">
              <w:marLeft w:val="0"/>
              <w:marRight w:val="0"/>
              <w:marTop w:val="0"/>
              <w:marBottom w:val="0"/>
              <w:divBdr>
                <w:top w:val="none" w:sz="0" w:space="0" w:color="auto"/>
                <w:left w:val="none" w:sz="0" w:space="0" w:color="auto"/>
                <w:bottom w:val="none" w:sz="0" w:space="0" w:color="auto"/>
                <w:right w:val="none" w:sz="0" w:space="0" w:color="auto"/>
              </w:divBdr>
            </w:div>
            <w:div w:id="1907257025">
              <w:marLeft w:val="0"/>
              <w:marRight w:val="0"/>
              <w:marTop w:val="0"/>
              <w:marBottom w:val="0"/>
              <w:divBdr>
                <w:top w:val="none" w:sz="0" w:space="0" w:color="auto"/>
                <w:left w:val="none" w:sz="0" w:space="0" w:color="auto"/>
                <w:bottom w:val="none" w:sz="0" w:space="0" w:color="auto"/>
                <w:right w:val="none" w:sz="0" w:space="0" w:color="auto"/>
              </w:divBdr>
            </w:div>
            <w:div w:id="2107534297">
              <w:marLeft w:val="0"/>
              <w:marRight w:val="0"/>
              <w:marTop w:val="0"/>
              <w:marBottom w:val="0"/>
              <w:divBdr>
                <w:top w:val="none" w:sz="0" w:space="0" w:color="auto"/>
                <w:left w:val="none" w:sz="0" w:space="0" w:color="auto"/>
                <w:bottom w:val="none" w:sz="0" w:space="0" w:color="auto"/>
                <w:right w:val="none" w:sz="0" w:space="0" w:color="auto"/>
              </w:divBdr>
            </w:div>
            <w:div w:id="155192096">
              <w:marLeft w:val="0"/>
              <w:marRight w:val="0"/>
              <w:marTop w:val="0"/>
              <w:marBottom w:val="0"/>
              <w:divBdr>
                <w:top w:val="none" w:sz="0" w:space="0" w:color="auto"/>
                <w:left w:val="none" w:sz="0" w:space="0" w:color="auto"/>
                <w:bottom w:val="none" w:sz="0" w:space="0" w:color="auto"/>
                <w:right w:val="none" w:sz="0" w:space="0" w:color="auto"/>
              </w:divBdr>
            </w:div>
            <w:div w:id="1338772756">
              <w:marLeft w:val="0"/>
              <w:marRight w:val="0"/>
              <w:marTop w:val="0"/>
              <w:marBottom w:val="0"/>
              <w:divBdr>
                <w:top w:val="none" w:sz="0" w:space="0" w:color="auto"/>
                <w:left w:val="none" w:sz="0" w:space="0" w:color="auto"/>
                <w:bottom w:val="none" w:sz="0" w:space="0" w:color="auto"/>
                <w:right w:val="none" w:sz="0" w:space="0" w:color="auto"/>
              </w:divBdr>
            </w:div>
            <w:div w:id="1086804688">
              <w:marLeft w:val="0"/>
              <w:marRight w:val="0"/>
              <w:marTop w:val="0"/>
              <w:marBottom w:val="0"/>
              <w:divBdr>
                <w:top w:val="none" w:sz="0" w:space="0" w:color="auto"/>
                <w:left w:val="none" w:sz="0" w:space="0" w:color="auto"/>
                <w:bottom w:val="none" w:sz="0" w:space="0" w:color="auto"/>
                <w:right w:val="none" w:sz="0" w:space="0" w:color="auto"/>
              </w:divBdr>
            </w:div>
            <w:div w:id="198859647">
              <w:marLeft w:val="0"/>
              <w:marRight w:val="0"/>
              <w:marTop w:val="0"/>
              <w:marBottom w:val="0"/>
              <w:divBdr>
                <w:top w:val="none" w:sz="0" w:space="0" w:color="auto"/>
                <w:left w:val="none" w:sz="0" w:space="0" w:color="auto"/>
                <w:bottom w:val="none" w:sz="0" w:space="0" w:color="auto"/>
                <w:right w:val="none" w:sz="0" w:space="0" w:color="auto"/>
              </w:divBdr>
            </w:div>
            <w:div w:id="665059993">
              <w:marLeft w:val="0"/>
              <w:marRight w:val="0"/>
              <w:marTop w:val="0"/>
              <w:marBottom w:val="0"/>
              <w:divBdr>
                <w:top w:val="none" w:sz="0" w:space="0" w:color="auto"/>
                <w:left w:val="none" w:sz="0" w:space="0" w:color="auto"/>
                <w:bottom w:val="none" w:sz="0" w:space="0" w:color="auto"/>
                <w:right w:val="none" w:sz="0" w:space="0" w:color="auto"/>
              </w:divBdr>
            </w:div>
            <w:div w:id="1009791477">
              <w:marLeft w:val="0"/>
              <w:marRight w:val="0"/>
              <w:marTop w:val="0"/>
              <w:marBottom w:val="0"/>
              <w:divBdr>
                <w:top w:val="none" w:sz="0" w:space="0" w:color="auto"/>
                <w:left w:val="none" w:sz="0" w:space="0" w:color="auto"/>
                <w:bottom w:val="none" w:sz="0" w:space="0" w:color="auto"/>
                <w:right w:val="none" w:sz="0" w:space="0" w:color="auto"/>
              </w:divBdr>
            </w:div>
            <w:div w:id="510878418">
              <w:marLeft w:val="0"/>
              <w:marRight w:val="0"/>
              <w:marTop w:val="0"/>
              <w:marBottom w:val="0"/>
              <w:divBdr>
                <w:top w:val="none" w:sz="0" w:space="0" w:color="auto"/>
                <w:left w:val="none" w:sz="0" w:space="0" w:color="auto"/>
                <w:bottom w:val="none" w:sz="0" w:space="0" w:color="auto"/>
                <w:right w:val="none" w:sz="0" w:space="0" w:color="auto"/>
              </w:divBdr>
            </w:div>
            <w:div w:id="1039168324">
              <w:marLeft w:val="0"/>
              <w:marRight w:val="0"/>
              <w:marTop w:val="0"/>
              <w:marBottom w:val="0"/>
              <w:divBdr>
                <w:top w:val="none" w:sz="0" w:space="0" w:color="auto"/>
                <w:left w:val="none" w:sz="0" w:space="0" w:color="auto"/>
                <w:bottom w:val="none" w:sz="0" w:space="0" w:color="auto"/>
                <w:right w:val="none" w:sz="0" w:space="0" w:color="auto"/>
              </w:divBdr>
            </w:div>
            <w:div w:id="371272958">
              <w:marLeft w:val="0"/>
              <w:marRight w:val="0"/>
              <w:marTop w:val="0"/>
              <w:marBottom w:val="0"/>
              <w:divBdr>
                <w:top w:val="none" w:sz="0" w:space="0" w:color="auto"/>
                <w:left w:val="none" w:sz="0" w:space="0" w:color="auto"/>
                <w:bottom w:val="none" w:sz="0" w:space="0" w:color="auto"/>
                <w:right w:val="none" w:sz="0" w:space="0" w:color="auto"/>
              </w:divBdr>
            </w:div>
            <w:div w:id="869296244">
              <w:marLeft w:val="0"/>
              <w:marRight w:val="0"/>
              <w:marTop w:val="0"/>
              <w:marBottom w:val="0"/>
              <w:divBdr>
                <w:top w:val="none" w:sz="0" w:space="0" w:color="auto"/>
                <w:left w:val="none" w:sz="0" w:space="0" w:color="auto"/>
                <w:bottom w:val="none" w:sz="0" w:space="0" w:color="auto"/>
                <w:right w:val="none" w:sz="0" w:space="0" w:color="auto"/>
              </w:divBdr>
            </w:div>
            <w:div w:id="1175803234">
              <w:marLeft w:val="0"/>
              <w:marRight w:val="0"/>
              <w:marTop w:val="0"/>
              <w:marBottom w:val="0"/>
              <w:divBdr>
                <w:top w:val="none" w:sz="0" w:space="0" w:color="auto"/>
                <w:left w:val="none" w:sz="0" w:space="0" w:color="auto"/>
                <w:bottom w:val="none" w:sz="0" w:space="0" w:color="auto"/>
                <w:right w:val="none" w:sz="0" w:space="0" w:color="auto"/>
              </w:divBdr>
            </w:div>
            <w:div w:id="551961420">
              <w:marLeft w:val="0"/>
              <w:marRight w:val="0"/>
              <w:marTop w:val="0"/>
              <w:marBottom w:val="0"/>
              <w:divBdr>
                <w:top w:val="none" w:sz="0" w:space="0" w:color="auto"/>
                <w:left w:val="none" w:sz="0" w:space="0" w:color="auto"/>
                <w:bottom w:val="none" w:sz="0" w:space="0" w:color="auto"/>
                <w:right w:val="none" w:sz="0" w:space="0" w:color="auto"/>
              </w:divBdr>
            </w:div>
            <w:div w:id="1213156112">
              <w:marLeft w:val="0"/>
              <w:marRight w:val="0"/>
              <w:marTop w:val="0"/>
              <w:marBottom w:val="0"/>
              <w:divBdr>
                <w:top w:val="none" w:sz="0" w:space="0" w:color="auto"/>
                <w:left w:val="none" w:sz="0" w:space="0" w:color="auto"/>
                <w:bottom w:val="none" w:sz="0" w:space="0" w:color="auto"/>
                <w:right w:val="none" w:sz="0" w:space="0" w:color="auto"/>
              </w:divBdr>
            </w:div>
            <w:div w:id="892041468">
              <w:marLeft w:val="0"/>
              <w:marRight w:val="0"/>
              <w:marTop w:val="0"/>
              <w:marBottom w:val="0"/>
              <w:divBdr>
                <w:top w:val="none" w:sz="0" w:space="0" w:color="auto"/>
                <w:left w:val="none" w:sz="0" w:space="0" w:color="auto"/>
                <w:bottom w:val="none" w:sz="0" w:space="0" w:color="auto"/>
                <w:right w:val="none" w:sz="0" w:space="0" w:color="auto"/>
              </w:divBdr>
            </w:div>
            <w:div w:id="2031103021">
              <w:marLeft w:val="0"/>
              <w:marRight w:val="0"/>
              <w:marTop w:val="0"/>
              <w:marBottom w:val="0"/>
              <w:divBdr>
                <w:top w:val="none" w:sz="0" w:space="0" w:color="auto"/>
                <w:left w:val="none" w:sz="0" w:space="0" w:color="auto"/>
                <w:bottom w:val="none" w:sz="0" w:space="0" w:color="auto"/>
                <w:right w:val="none" w:sz="0" w:space="0" w:color="auto"/>
              </w:divBdr>
            </w:div>
            <w:div w:id="1073160691">
              <w:marLeft w:val="0"/>
              <w:marRight w:val="0"/>
              <w:marTop w:val="0"/>
              <w:marBottom w:val="0"/>
              <w:divBdr>
                <w:top w:val="none" w:sz="0" w:space="0" w:color="auto"/>
                <w:left w:val="none" w:sz="0" w:space="0" w:color="auto"/>
                <w:bottom w:val="none" w:sz="0" w:space="0" w:color="auto"/>
                <w:right w:val="none" w:sz="0" w:space="0" w:color="auto"/>
              </w:divBdr>
            </w:div>
            <w:div w:id="1994674478">
              <w:marLeft w:val="0"/>
              <w:marRight w:val="0"/>
              <w:marTop w:val="0"/>
              <w:marBottom w:val="0"/>
              <w:divBdr>
                <w:top w:val="none" w:sz="0" w:space="0" w:color="auto"/>
                <w:left w:val="none" w:sz="0" w:space="0" w:color="auto"/>
                <w:bottom w:val="none" w:sz="0" w:space="0" w:color="auto"/>
                <w:right w:val="none" w:sz="0" w:space="0" w:color="auto"/>
              </w:divBdr>
            </w:div>
            <w:div w:id="1849756221">
              <w:marLeft w:val="0"/>
              <w:marRight w:val="0"/>
              <w:marTop w:val="0"/>
              <w:marBottom w:val="0"/>
              <w:divBdr>
                <w:top w:val="none" w:sz="0" w:space="0" w:color="auto"/>
                <w:left w:val="none" w:sz="0" w:space="0" w:color="auto"/>
                <w:bottom w:val="none" w:sz="0" w:space="0" w:color="auto"/>
                <w:right w:val="none" w:sz="0" w:space="0" w:color="auto"/>
              </w:divBdr>
            </w:div>
            <w:div w:id="1053236943">
              <w:marLeft w:val="0"/>
              <w:marRight w:val="0"/>
              <w:marTop w:val="0"/>
              <w:marBottom w:val="0"/>
              <w:divBdr>
                <w:top w:val="none" w:sz="0" w:space="0" w:color="auto"/>
                <w:left w:val="none" w:sz="0" w:space="0" w:color="auto"/>
                <w:bottom w:val="none" w:sz="0" w:space="0" w:color="auto"/>
                <w:right w:val="none" w:sz="0" w:space="0" w:color="auto"/>
              </w:divBdr>
            </w:div>
            <w:div w:id="1805732827">
              <w:marLeft w:val="0"/>
              <w:marRight w:val="0"/>
              <w:marTop w:val="0"/>
              <w:marBottom w:val="0"/>
              <w:divBdr>
                <w:top w:val="none" w:sz="0" w:space="0" w:color="auto"/>
                <w:left w:val="none" w:sz="0" w:space="0" w:color="auto"/>
                <w:bottom w:val="none" w:sz="0" w:space="0" w:color="auto"/>
                <w:right w:val="none" w:sz="0" w:space="0" w:color="auto"/>
              </w:divBdr>
            </w:div>
            <w:div w:id="604309340">
              <w:marLeft w:val="0"/>
              <w:marRight w:val="0"/>
              <w:marTop w:val="0"/>
              <w:marBottom w:val="0"/>
              <w:divBdr>
                <w:top w:val="none" w:sz="0" w:space="0" w:color="auto"/>
                <w:left w:val="none" w:sz="0" w:space="0" w:color="auto"/>
                <w:bottom w:val="none" w:sz="0" w:space="0" w:color="auto"/>
                <w:right w:val="none" w:sz="0" w:space="0" w:color="auto"/>
              </w:divBdr>
            </w:div>
            <w:div w:id="1625503065">
              <w:marLeft w:val="0"/>
              <w:marRight w:val="0"/>
              <w:marTop w:val="0"/>
              <w:marBottom w:val="0"/>
              <w:divBdr>
                <w:top w:val="none" w:sz="0" w:space="0" w:color="auto"/>
                <w:left w:val="none" w:sz="0" w:space="0" w:color="auto"/>
                <w:bottom w:val="none" w:sz="0" w:space="0" w:color="auto"/>
                <w:right w:val="none" w:sz="0" w:space="0" w:color="auto"/>
              </w:divBdr>
            </w:div>
            <w:div w:id="1043095554">
              <w:marLeft w:val="0"/>
              <w:marRight w:val="0"/>
              <w:marTop w:val="0"/>
              <w:marBottom w:val="0"/>
              <w:divBdr>
                <w:top w:val="none" w:sz="0" w:space="0" w:color="auto"/>
                <w:left w:val="none" w:sz="0" w:space="0" w:color="auto"/>
                <w:bottom w:val="none" w:sz="0" w:space="0" w:color="auto"/>
                <w:right w:val="none" w:sz="0" w:space="0" w:color="auto"/>
              </w:divBdr>
            </w:div>
            <w:div w:id="1079062795">
              <w:marLeft w:val="0"/>
              <w:marRight w:val="0"/>
              <w:marTop w:val="0"/>
              <w:marBottom w:val="0"/>
              <w:divBdr>
                <w:top w:val="none" w:sz="0" w:space="0" w:color="auto"/>
                <w:left w:val="none" w:sz="0" w:space="0" w:color="auto"/>
                <w:bottom w:val="none" w:sz="0" w:space="0" w:color="auto"/>
                <w:right w:val="none" w:sz="0" w:space="0" w:color="auto"/>
              </w:divBdr>
            </w:div>
            <w:div w:id="67654251">
              <w:marLeft w:val="0"/>
              <w:marRight w:val="0"/>
              <w:marTop w:val="0"/>
              <w:marBottom w:val="0"/>
              <w:divBdr>
                <w:top w:val="none" w:sz="0" w:space="0" w:color="auto"/>
                <w:left w:val="none" w:sz="0" w:space="0" w:color="auto"/>
                <w:bottom w:val="none" w:sz="0" w:space="0" w:color="auto"/>
                <w:right w:val="none" w:sz="0" w:space="0" w:color="auto"/>
              </w:divBdr>
            </w:div>
            <w:div w:id="1731003775">
              <w:marLeft w:val="0"/>
              <w:marRight w:val="0"/>
              <w:marTop w:val="0"/>
              <w:marBottom w:val="0"/>
              <w:divBdr>
                <w:top w:val="none" w:sz="0" w:space="0" w:color="auto"/>
                <w:left w:val="none" w:sz="0" w:space="0" w:color="auto"/>
                <w:bottom w:val="none" w:sz="0" w:space="0" w:color="auto"/>
                <w:right w:val="none" w:sz="0" w:space="0" w:color="auto"/>
              </w:divBdr>
            </w:div>
            <w:div w:id="1774204307">
              <w:marLeft w:val="0"/>
              <w:marRight w:val="0"/>
              <w:marTop w:val="0"/>
              <w:marBottom w:val="0"/>
              <w:divBdr>
                <w:top w:val="none" w:sz="0" w:space="0" w:color="auto"/>
                <w:left w:val="none" w:sz="0" w:space="0" w:color="auto"/>
                <w:bottom w:val="none" w:sz="0" w:space="0" w:color="auto"/>
                <w:right w:val="none" w:sz="0" w:space="0" w:color="auto"/>
              </w:divBdr>
            </w:div>
            <w:div w:id="1876312890">
              <w:marLeft w:val="0"/>
              <w:marRight w:val="0"/>
              <w:marTop w:val="0"/>
              <w:marBottom w:val="0"/>
              <w:divBdr>
                <w:top w:val="none" w:sz="0" w:space="0" w:color="auto"/>
                <w:left w:val="none" w:sz="0" w:space="0" w:color="auto"/>
                <w:bottom w:val="none" w:sz="0" w:space="0" w:color="auto"/>
                <w:right w:val="none" w:sz="0" w:space="0" w:color="auto"/>
              </w:divBdr>
            </w:div>
            <w:div w:id="540240290">
              <w:marLeft w:val="0"/>
              <w:marRight w:val="0"/>
              <w:marTop w:val="0"/>
              <w:marBottom w:val="0"/>
              <w:divBdr>
                <w:top w:val="none" w:sz="0" w:space="0" w:color="auto"/>
                <w:left w:val="none" w:sz="0" w:space="0" w:color="auto"/>
                <w:bottom w:val="none" w:sz="0" w:space="0" w:color="auto"/>
                <w:right w:val="none" w:sz="0" w:space="0" w:color="auto"/>
              </w:divBdr>
            </w:div>
            <w:div w:id="569463974">
              <w:marLeft w:val="0"/>
              <w:marRight w:val="0"/>
              <w:marTop w:val="0"/>
              <w:marBottom w:val="0"/>
              <w:divBdr>
                <w:top w:val="none" w:sz="0" w:space="0" w:color="auto"/>
                <w:left w:val="none" w:sz="0" w:space="0" w:color="auto"/>
                <w:bottom w:val="none" w:sz="0" w:space="0" w:color="auto"/>
                <w:right w:val="none" w:sz="0" w:space="0" w:color="auto"/>
              </w:divBdr>
            </w:div>
            <w:div w:id="70582928">
              <w:marLeft w:val="0"/>
              <w:marRight w:val="0"/>
              <w:marTop w:val="0"/>
              <w:marBottom w:val="0"/>
              <w:divBdr>
                <w:top w:val="none" w:sz="0" w:space="0" w:color="auto"/>
                <w:left w:val="none" w:sz="0" w:space="0" w:color="auto"/>
                <w:bottom w:val="none" w:sz="0" w:space="0" w:color="auto"/>
                <w:right w:val="none" w:sz="0" w:space="0" w:color="auto"/>
              </w:divBdr>
            </w:div>
            <w:div w:id="1655135948">
              <w:marLeft w:val="0"/>
              <w:marRight w:val="0"/>
              <w:marTop w:val="0"/>
              <w:marBottom w:val="0"/>
              <w:divBdr>
                <w:top w:val="none" w:sz="0" w:space="0" w:color="auto"/>
                <w:left w:val="none" w:sz="0" w:space="0" w:color="auto"/>
                <w:bottom w:val="none" w:sz="0" w:space="0" w:color="auto"/>
                <w:right w:val="none" w:sz="0" w:space="0" w:color="auto"/>
              </w:divBdr>
            </w:div>
            <w:div w:id="1423843239">
              <w:marLeft w:val="0"/>
              <w:marRight w:val="0"/>
              <w:marTop w:val="0"/>
              <w:marBottom w:val="0"/>
              <w:divBdr>
                <w:top w:val="none" w:sz="0" w:space="0" w:color="auto"/>
                <w:left w:val="none" w:sz="0" w:space="0" w:color="auto"/>
                <w:bottom w:val="none" w:sz="0" w:space="0" w:color="auto"/>
                <w:right w:val="none" w:sz="0" w:space="0" w:color="auto"/>
              </w:divBdr>
            </w:div>
            <w:div w:id="1548495501">
              <w:marLeft w:val="0"/>
              <w:marRight w:val="0"/>
              <w:marTop w:val="0"/>
              <w:marBottom w:val="0"/>
              <w:divBdr>
                <w:top w:val="none" w:sz="0" w:space="0" w:color="auto"/>
                <w:left w:val="none" w:sz="0" w:space="0" w:color="auto"/>
                <w:bottom w:val="none" w:sz="0" w:space="0" w:color="auto"/>
                <w:right w:val="none" w:sz="0" w:space="0" w:color="auto"/>
              </w:divBdr>
            </w:div>
            <w:div w:id="2027902643">
              <w:marLeft w:val="0"/>
              <w:marRight w:val="0"/>
              <w:marTop w:val="0"/>
              <w:marBottom w:val="0"/>
              <w:divBdr>
                <w:top w:val="none" w:sz="0" w:space="0" w:color="auto"/>
                <w:left w:val="none" w:sz="0" w:space="0" w:color="auto"/>
                <w:bottom w:val="none" w:sz="0" w:space="0" w:color="auto"/>
                <w:right w:val="none" w:sz="0" w:space="0" w:color="auto"/>
              </w:divBdr>
            </w:div>
            <w:div w:id="573006943">
              <w:marLeft w:val="0"/>
              <w:marRight w:val="0"/>
              <w:marTop w:val="0"/>
              <w:marBottom w:val="0"/>
              <w:divBdr>
                <w:top w:val="none" w:sz="0" w:space="0" w:color="auto"/>
                <w:left w:val="none" w:sz="0" w:space="0" w:color="auto"/>
                <w:bottom w:val="none" w:sz="0" w:space="0" w:color="auto"/>
                <w:right w:val="none" w:sz="0" w:space="0" w:color="auto"/>
              </w:divBdr>
            </w:div>
            <w:div w:id="1101098116">
              <w:marLeft w:val="0"/>
              <w:marRight w:val="0"/>
              <w:marTop w:val="0"/>
              <w:marBottom w:val="0"/>
              <w:divBdr>
                <w:top w:val="none" w:sz="0" w:space="0" w:color="auto"/>
                <w:left w:val="none" w:sz="0" w:space="0" w:color="auto"/>
                <w:bottom w:val="none" w:sz="0" w:space="0" w:color="auto"/>
                <w:right w:val="none" w:sz="0" w:space="0" w:color="auto"/>
              </w:divBdr>
            </w:div>
            <w:div w:id="884752205">
              <w:marLeft w:val="0"/>
              <w:marRight w:val="0"/>
              <w:marTop w:val="0"/>
              <w:marBottom w:val="0"/>
              <w:divBdr>
                <w:top w:val="none" w:sz="0" w:space="0" w:color="auto"/>
                <w:left w:val="none" w:sz="0" w:space="0" w:color="auto"/>
                <w:bottom w:val="none" w:sz="0" w:space="0" w:color="auto"/>
                <w:right w:val="none" w:sz="0" w:space="0" w:color="auto"/>
              </w:divBdr>
            </w:div>
            <w:div w:id="2123382378">
              <w:marLeft w:val="0"/>
              <w:marRight w:val="0"/>
              <w:marTop w:val="0"/>
              <w:marBottom w:val="0"/>
              <w:divBdr>
                <w:top w:val="none" w:sz="0" w:space="0" w:color="auto"/>
                <w:left w:val="none" w:sz="0" w:space="0" w:color="auto"/>
                <w:bottom w:val="none" w:sz="0" w:space="0" w:color="auto"/>
                <w:right w:val="none" w:sz="0" w:space="0" w:color="auto"/>
              </w:divBdr>
            </w:div>
            <w:div w:id="1925186951">
              <w:marLeft w:val="0"/>
              <w:marRight w:val="0"/>
              <w:marTop w:val="0"/>
              <w:marBottom w:val="0"/>
              <w:divBdr>
                <w:top w:val="none" w:sz="0" w:space="0" w:color="auto"/>
                <w:left w:val="none" w:sz="0" w:space="0" w:color="auto"/>
                <w:bottom w:val="none" w:sz="0" w:space="0" w:color="auto"/>
                <w:right w:val="none" w:sz="0" w:space="0" w:color="auto"/>
              </w:divBdr>
            </w:div>
            <w:div w:id="288098984">
              <w:marLeft w:val="0"/>
              <w:marRight w:val="0"/>
              <w:marTop w:val="0"/>
              <w:marBottom w:val="0"/>
              <w:divBdr>
                <w:top w:val="none" w:sz="0" w:space="0" w:color="auto"/>
                <w:left w:val="none" w:sz="0" w:space="0" w:color="auto"/>
                <w:bottom w:val="none" w:sz="0" w:space="0" w:color="auto"/>
                <w:right w:val="none" w:sz="0" w:space="0" w:color="auto"/>
              </w:divBdr>
            </w:div>
            <w:div w:id="1767530660">
              <w:marLeft w:val="0"/>
              <w:marRight w:val="0"/>
              <w:marTop w:val="0"/>
              <w:marBottom w:val="0"/>
              <w:divBdr>
                <w:top w:val="none" w:sz="0" w:space="0" w:color="auto"/>
                <w:left w:val="none" w:sz="0" w:space="0" w:color="auto"/>
                <w:bottom w:val="none" w:sz="0" w:space="0" w:color="auto"/>
                <w:right w:val="none" w:sz="0" w:space="0" w:color="auto"/>
              </w:divBdr>
            </w:div>
            <w:div w:id="573010232">
              <w:marLeft w:val="0"/>
              <w:marRight w:val="0"/>
              <w:marTop w:val="0"/>
              <w:marBottom w:val="0"/>
              <w:divBdr>
                <w:top w:val="none" w:sz="0" w:space="0" w:color="auto"/>
                <w:left w:val="none" w:sz="0" w:space="0" w:color="auto"/>
                <w:bottom w:val="none" w:sz="0" w:space="0" w:color="auto"/>
                <w:right w:val="none" w:sz="0" w:space="0" w:color="auto"/>
              </w:divBdr>
            </w:div>
            <w:div w:id="187724438">
              <w:marLeft w:val="0"/>
              <w:marRight w:val="0"/>
              <w:marTop w:val="0"/>
              <w:marBottom w:val="0"/>
              <w:divBdr>
                <w:top w:val="none" w:sz="0" w:space="0" w:color="auto"/>
                <w:left w:val="none" w:sz="0" w:space="0" w:color="auto"/>
                <w:bottom w:val="none" w:sz="0" w:space="0" w:color="auto"/>
                <w:right w:val="none" w:sz="0" w:space="0" w:color="auto"/>
              </w:divBdr>
            </w:div>
            <w:div w:id="273296636">
              <w:marLeft w:val="0"/>
              <w:marRight w:val="0"/>
              <w:marTop w:val="0"/>
              <w:marBottom w:val="0"/>
              <w:divBdr>
                <w:top w:val="none" w:sz="0" w:space="0" w:color="auto"/>
                <w:left w:val="none" w:sz="0" w:space="0" w:color="auto"/>
                <w:bottom w:val="none" w:sz="0" w:space="0" w:color="auto"/>
                <w:right w:val="none" w:sz="0" w:space="0" w:color="auto"/>
              </w:divBdr>
            </w:div>
            <w:div w:id="1332684511">
              <w:marLeft w:val="0"/>
              <w:marRight w:val="0"/>
              <w:marTop w:val="0"/>
              <w:marBottom w:val="0"/>
              <w:divBdr>
                <w:top w:val="none" w:sz="0" w:space="0" w:color="auto"/>
                <w:left w:val="none" w:sz="0" w:space="0" w:color="auto"/>
                <w:bottom w:val="none" w:sz="0" w:space="0" w:color="auto"/>
                <w:right w:val="none" w:sz="0" w:space="0" w:color="auto"/>
              </w:divBdr>
            </w:div>
            <w:div w:id="1526555809">
              <w:marLeft w:val="0"/>
              <w:marRight w:val="0"/>
              <w:marTop w:val="0"/>
              <w:marBottom w:val="0"/>
              <w:divBdr>
                <w:top w:val="none" w:sz="0" w:space="0" w:color="auto"/>
                <w:left w:val="none" w:sz="0" w:space="0" w:color="auto"/>
                <w:bottom w:val="none" w:sz="0" w:space="0" w:color="auto"/>
                <w:right w:val="none" w:sz="0" w:space="0" w:color="auto"/>
              </w:divBdr>
            </w:div>
            <w:div w:id="4174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3159">
      <w:bodyDiv w:val="1"/>
      <w:marLeft w:val="0"/>
      <w:marRight w:val="0"/>
      <w:marTop w:val="0"/>
      <w:marBottom w:val="0"/>
      <w:divBdr>
        <w:top w:val="none" w:sz="0" w:space="0" w:color="auto"/>
        <w:left w:val="none" w:sz="0" w:space="0" w:color="auto"/>
        <w:bottom w:val="none" w:sz="0" w:space="0" w:color="auto"/>
        <w:right w:val="none" w:sz="0" w:space="0" w:color="auto"/>
      </w:divBdr>
    </w:div>
    <w:div w:id="1002203281">
      <w:bodyDiv w:val="1"/>
      <w:marLeft w:val="0"/>
      <w:marRight w:val="0"/>
      <w:marTop w:val="0"/>
      <w:marBottom w:val="0"/>
      <w:divBdr>
        <w:top w:val="none" w:sz="0" w:space="0" w:color="auto"/>
        <w:left w:val="none" w:sz="0" w:space="0" w:color="auto"/>
        <w:bottom w:val="none" w:sz="0" w:space="0" w:color="auto"/>
        <w:right w:val="none" w:sz="0" w:space="0" w:color="auto"/>
      </w:divBdr>
      <w:divsChild>
        <w:div w:id="931546569">
          <w:marLeft w:val="0"/>
          <w:marRight w:val="0"/>
          <w:marTop w:val="0"/>
          <w:marBottom w:val="0"/>
          <w:divBdr>
            <w:top w:val="none" w:sz="0" w:space="0" w:color="auto"/>
            <w:left w:val="none" w:sz="0" w:space="0" w:color="auto"/>
            <w:bottom w:val="none" w:sz="0" w:space="0" w:color="auto"/>
            <w:right w:val="none" w:sz="0" w:space="0" w:color="auto"/>
          </w:divBdr>
          <w:divsChild>
            <w:div w:id="804930305">
              <w:marLeft w:val="0"/>
              <w:marRight w:val="0"/>
              <w:marTop w:val="0"/>
              <w:marBottom w:val="0"/>
              <w:divBdr>
                <w:top w:val="none" w:sz="0" w:space="0" w:color="auto"/>
                <w:left w:val="none" w:sz="0" w:space="0" w:color="auto"/>
                <w:bottom w:val="none" w:sz="0" w:space="0" w:color="auto"/>
                <w:right w:val="none" w:sz="0" w:space="0" w:color="auto"/>
              </w:divBdr>
            </w:div>
            <w:div w:id="381057900">
              <w:marLeft w:val="0"/>
              <w:marRight w:val="0"/>
              <w:marTop w:val="0"/>
              <w:marBottom w:val="0"/>
              <w:divBdr>
                <w:top w:val="none" w:sz="0" w:space="0" w:color="auto"/>
                <w:left w:val="none" w:sz="0" w:space="0" w:color="auto"/>
                <w:bottom w:val="none" w:sz="0" w:space="0" w:color="auto"/>
                <w:right w:val="none" w:sz="0" w:space="0" w:color="auto"/>
              </w:divBdr>
            </w:div>
            <w:div w:id="129061220">
              <w:marLeft w:val="0"/>
              <w:marRight w:val="0"/>
              <w:marTop w:val="0"/>
              <w:marBottom w:val="0"/>
              <w:divBdr>
                <w:top w:val="none" w:sz="0" w:space="0" w:color="auto"/>
                <w:left w:val="none" w:sz="0" w:space="0" w:color="auto"/>
                <w:bottom w:val="none" w:sz="0" w:space="0" w:color="auto"/>
                <w:right w:val="none" w:sz="0" w:space="0" w:color="auto"/>
              </w:divBdr>
            </w:div>
            <w:div w:id="2044557586">
              <w:marLeft w:val="0"/>
              <w:marRight w:val="0"/>
              <w:marTop w:val="0"/>
              <w:marBottom w:val="0"/>
              <w:divBdr>
                <w:top w:val="none" w:sz="0" w:space="0" w:color="auto"/>
                <w:left w:val="none" w:sz="0" w:space="0" w:color="auto"/>
                <w:bottom w:val="none" w:sz="0" w:space="0" w:color="auto"/>
                <w:right w:val="none" w:sz="0" w:space="0" w:color="auto"/>
              </w:divBdr>
            </w:div>
            <w:div w:id="1120302398">
              <w:marLeft w:val="0"/>
              <w:marRight w:val="0"/>
              <w:marTop w:val="0"/>
              <w:marBottom w:val="0"/>
              <w:divBdr>
                <w:top w:val="none" w:sz="0" w:space="0" w:color="auto"/>
                <w:left w:val="none" w:sz="0" w:space="0" w:color="auto"/>
                <w:bottom w:val="none" w:sz="0" w:space="0" w:color="auto"/>
                <w:right w:val="none" w:sz="0" w:space="0" w:color="auto"/>
              </w:divBdr>
            </w:div>
            <w:div w:id="1810979809">
              <w:marLeft w:val="0"/>
              <w:marRight w:val="0"/>
              <w:marTop w:val="0"/>
              <w:marBottom w:val="0"/>
              <w:divBdr>
                <w:top w:val="none" w:sz="0" w:space="0" w:color="auto"/>
                <w:left w:val="none" w:sz="0" w:space="0" w:color="auto"/>
                <w:bottom w:val="none" w:sz="0" w:space="0" w:color="auto"/>
                <w:right w:val="none" w:sz="0" w:space="0" w:color="auto"/>
              </w:divBdr>
            </w:div>
            <w:div w:id="1736471845">
              <w:marLeft w:val="0"/>
              <w:marRight w:val="0"/>
              <w:marTop w:val="0"/>
              <w:marBottom w:val="0"/>
              <w:divBdr>
                <w:top w:val="none" w:sz="0" w:space="0" w:color="auto"/>
                <w:left w:val="none" w:sz="0" w:space="0" w:color="auto"/>
                <w:bottom w:val="none" w:sz="0" w:space="0" w:color="auto"/>
                <w:right w:val="none" w:sz="0" w:space="0" w:color="auto"/>
              </w:divBdr>
            </w:div>
            <w:div w:id="1178351761">
              <w:marLeft w:val="0"/>
              <w:marRight w:val="0"/>
              <w:marTop w:val="0"/>
              <w:marBottom w:val="0"/>
              <w:divBdr>
                <w:top w:val="none" w:sz="0" w:space="0" w:color="auto"/>
                <w:left w:val="none" w:sz="0" w:space="0" w:color="auto"/>
                <w:bottom w:val="none" w:sz="0" w:space="0" w:color="auto"/>
                <w:right w:val="none" w:sz="0" w:space="0" w:color="auto"/>
              </w:divBdr>
            </w:div>
            <w:div w:id="794908351">
              <w:marLeft w:val="0"/>
              <w:marRight w:val="0"/>
              <w:marTop w:val="0"/>
              <w:marBottom w:val="0"/>
              <w:divBdr>
                <w:top w:val="none" w:sz="0" w:space="0" w:color="auto"/>
                <w:left w:val="none" w:sz="0" w:space="0" w:color="auto"/>
                <w:bottom w:val="none" w:sz="0" w:space="0" w:color="auto"/>
                <w:right w:val="none" w:sz="0" w:space="0" w:color="auto"/>
              </w:divBdr>
            </w:div>
            <w:div w:id="179784229">
              <w:marLeft w:val="0"/>
              <w:marRight w:val="0"/>
              <w:marTop w:val="0"/>
              <w:marBottom w:val="0"/>
              <w:divBdr>
                <w:top w:val="none" w:sz="0" w:space="0" w:color="auto"/>
                <w:left w:val="none" w:sz="0" w:space="0" w:color="auto"/>
                <w:bottom w:val="none" w:sz="0" w:space="0" w:color="auto"/>
                <w:right w:val="none" w:sz="0" w:space="0" w:color="auto"/>
              </w:divBdr>
            </w:div>
            <w:div w:id="360251960">
              <w:marLeft w:val="0"/>
              <w:marRight w:val="0"/>
              <w:marTop w:val="0"/>
              <w:marBottom w:val="0"/>
              <w:divBdr>
                <w:top w:val="none" w:sz="0" w:space="0" w:color="auto"/>
                <w:left w:val="none" w:sz="0" w:space="0" w:color="auto"/>
                <w:bottom w:val="none" w:sz="0" w:space="0" w:color="auto"/>
                <w:right w:val="none" w:sz="0" w:space="0" w:color="auto"/>
              </w:divBdr>
            </w:div>
            <w:div w:id="561524476">
              <w:marLeft w:val="0"/>
              <w:marRight w:val="0"/>
              <w:marTop w:val="0"/>
              <w:marBottom w:val="0"/>
              <w:divBdr>
                <w:top w:val="none" w:sz="0" w:space="0" w:color="auto"/>
                <w:left w:val="none" w:sz="0" w:space="0" w:color="auto"/>
                <w:bottom w:val="none" w:sz="0" w:space="0" w:color="auto"/>
                <w:right w:val="none" w:sz="0" w:space="0" w:color="auto"/>
              </w:divBdr>
            </w:div>
            <w:div w:id="171264090">
              <w:marLeft w:val="0"/>
              <w:marRight w:val="0"/>
              <w:marTop w:val="0"/>
              <w:marBottom w:val="0"/>
              <w:divBdr>
                <w:top w:val="none" w:sz="0" w:space="0" w:color="auto"/>
                <w:left w:val="none" w:sz="0" w:space="0" w:color="auto"/>
                <w:bottom w:val="none" w:sz="0" w:space="0" w:color="auto"/>
                <w:right w:val="none" w:sz="0" w:space="0" w:color="auto"/>
              </w:divBdr>
            </w:div>
            <w:div w:id="804663861">
              <w:marLeft w:val="0"/>
              <w:marRight w:val="0"/>
              <w:marTop w:val="0"/>
              <w:marBottom w:val="0"/>
              <w:divBdr>
                <w:top w:val="none" w:sz="0" w:space="0" w:color="auto"/>
                <w:left w:val="none" w:sz="0" w:space="0" w:color="auto"/>
                <w:bottom w:val="none" w:sz="0" w:space="0" w:color="auto"/>
                <w:right w:val="none" w:sz="0" w:space="0" w:color="auto"/>
              </w:divBdr>
            </w:div>
            <w:div w:id="1145781065">
              <w:marLeft w:val="0"/>
              <w:marRight w:val="0"/>
              <w:marTop w:val="0"/>
              <w:marBottom w:val="0"/>
              <w:divBdr>
                <w:top w:val="none" w:sz="0" w:space="0" w:color="auto"/>
                <w:left w:val="none" w:sz="0" w:space="0" w:color="auto"/>
                <w:bottom w:val="none" w:sz="0" w:space="0" w:color="auto"/>
                <w:right w:val="none" w:sz="0" w:space="0" w:color="auto"/>
              </w:divBdr>
            </w:div>
            <w:div w:id="43795518">
              <w:marLeft w:val="0"/>
              <w:marRight w:val="0"/>
              <w:marTop w:val="0"/>
              <w:marBottom w:val="0"/>
              <w:divBdr>
                <w:top w:val="none" w:sz="0" w:space="0" w:color="auto"/>
                <w:left w:val="none" w:sz="0" w:space="0" w:color="auto"/>
                <w:bottom w:val="none" w:sz="0" w:space="0" w:color="auto"/>
                <w:right w:val="none" w:sz="0" w:space="0" w:color="auto"/>
              </w:divBdr>
            </w:div>
            <w:div w:id="500660670">
              <w:marLeft w:val="0"/>
              <w:marRight w:val="0"/>
              <w:marTop w:val="0"/>
              <w:marBottom w:val="0"/>
              <w:divBdr>
                <w:top w:val="none" w:sz="0" w:space="0" w:color="auto"/>
                <w:left w:val="none" w:sz="0" w:space="0" w:color="auto"/>
                <w:bottom w:val="none" w:sz="0" w:space="0" w:color="auto"/>
                <w:right w:val="none" w:sz="0" w:space="0" w:color="auto"/>
              </w:divBdr>
            </w:div>
            <w:div w:id="528496961">
              <w:marLeft w:val="0"/>
              <w:marRight w:val="0"/>
              <w:marTop w:val="0"/>
              <w:marBottom w:val="0"/>
              <w:divBdr>
                <w:top w:val="none" w:sz="0" w:space="0" w:color="auto"/>
                <w:left w:val="none" w:sz="0" w:space="0" w:color="auto"/>
                <w:bottom w:val="none" w:sz="0" w:space="0" w:color="auto"/>
                <w:right w:val="none" w:sz="0" w:space="0" w:color="auto"/>
              </w:divBdr>
            </w:div>
            <w:div w:id="2079085254">
              <w:marLeft w:val="0"/>
              <w:marRight w:val="0"/>
              <w:marTop w:val="0"/>
              <w:marBottom w:val="0"/>
              <w:divBdr>
                <w:top w:val="none" w:sz="0" w:space="0" w:color="auto"/>
                <w:left w:val="none" w:sz="0" w:space="0" w:color="auto"/>
                <w:bottom w:val="none" w:sz="0" w:space="0" w:color="auto"/>
                <w:right w:val="none" w:sz="0" w:space="0" w:color="auto"/>
              </w:divBdr>
            </w:div>
            <w:div w:id="139806361">
              <w:marLeft w:val="0"/>
              <w:marRight w:val="0"/>
              <w:marTop w:val="0"/>
              <w:marBottom w:val="0"/>
              <w:divBdr>
                <w:top w:val="none" w:sz="0" w:space="0" w:color="auto"/>
                <w:left w:val="none" w:sz="0" w:space="0" w:color="auto"/>
                <w:bottom w:val="none" w:sz="0" w:space="0" w:color="auto"/>
                <w:right w:val="none" w:sz="0" w:space="0" w:color="auto"/>
              </w:divBdr>
            </w:div>
            <w:div w:id="1936550846">
              <w:marLeft w:val="0"/>
              <w:marRight w:val="0"/>
              <w:marTop w:val="0"/>
              <w:marBottom w:val="0"/>
              <w:divBdr>
                <w:top w:val="none" w:sz="0" w:space="0" w:color="auto"/>
                <w:left w:val="none" w:sz="0" w:space="0" w:color="auto"/>
                <w:bottom w:val="none" w:sz="0" w:space="0" w:color="auto"/>
                <w:right w:val="none" w:sz="0" w:space="0" w:color="auto"/>
              </w:divBdr>
            </w:div>
            <w:div w:id="2130858213">
              <w:marLeft w:val="0"/>
              <w:marRight w:val="0"/>
              <w:marTop w:val="0"/>
              <w:marBottom w:val="0"/>
              <w:divBdr>
                <w:top w:val="none" w:sz="0" w:space="0" w:color="auto"/>
                <w:left w:val="none" w:sz="0" w:space="0" w:color="auto"/>
                <w:bottom w:val="none" w:sz="0" w:space="0" w:color="auto"/>
                <w:right w:val="none" w:sz="0" w:space="0" w:color="auto"/>
              </w:divBdr>
            </w:div>
            <w:div w:id="2111899027">
              <w:marLeft w:val="0"/>
              <w:marRight w:val="0"/>
              <w:marTop w:val="0"/>
              <w:marBottom w:val="0"/>
              <w:divBdr>
                <w:top w:val="none" w:sz="0" w:space="0" w:color="auto"/>
                <w:left w:val="none" w:sz="0" w:space="0" w:color="auto"/>
                <w:bottom w:val="none" w:sz="0" w:space="0" w:color="auto"/>
                <w:right w:val="none" w:sz="0" w:space="0" w:color="auto"/>
              </w:divBdr>
            </w:div>
            <w:div w:id="1680306550">
              <w:marLeft w:val="0"/>
              <w:marRight w:val="0"/>
              <w:marTop w:val="0"/>
              <w:marBottom w:val="0"/>
              <w:divBdr>
                <w:top w:val="none" w:sz="0" w:space="0" w:color="auto"/>
                <w:left w:val="none" w:sz="0" w:space="0" w:color="auto"/>
                <w:bottom w:val="none" w:sz="0" w:space="0" w:color="auto"/>
                <w:right w:val="none" w:sz="0" w:space="0" w:color="auto"/>
              </w:divBdr>
            </w:div>
            <w:div w:id="1738747796">
              <w:marLeft w:val="0"/>
              <w:marRight w:val="0"/>
              <w:marTop w:val="0"/>
              <w:marBottom w:val="0"/>
              <w:divBdr>
                <w:top w:val="none" w:sz="0" w:space="0" w:color="auto"/>
                <w:left w:val="none" w:sz="0" w:space="0" w:color="auto"/>
                <w:bottom w:val="none" w:sz="0" w:space="0" w:color="auto"/>
                <w:right w:val="none" w:sz="0" w:space="0" w:color="auto"/>
              </w:divBdr>
            </w:div>
            <w:div w:id="1147697630">
              <w:marLeft w:val="0"/>
              <w:marRight w:val="0"/>
              <w:marTop w:val="0"/>
              <w:marBottom w:val="0"/>
              <w:divBdr>
                <w:top w:val="none" w:sz="0" w:space="0" w:color="auto"/>
                <w:left w:val="none" w:sz="0" w:space="0" w:color="auto"/>
                <w:bottom w:val="none" w:sz="0" w:space="0" w:color="auto"/>
                <w:right w:val="none" w:sz="0" w:space="0" w:color="auto"/>
              </w:divBdr>
            </w:div>
            <w:div w:id="1698581415">
              <w:marLeft w:val="0"/>
              <w:marRight w:val="0"/>
              <w:marTop w:val="0"/>
              <w:marBottom w:val="0"/>
              <w:divBdr>
                <w:top w:val="none" w:sz="0" w:space="0" w:color="auto"/>
                <w:left w:val="none" w:sz="0" w:space="0" w:color="auto"/>
                <w:bottom w:val="none" w:sz="0" w:space="0" w:color="auto"/>
                <w:right w:val="none" w:sz="0" w:space="0" w:color="auto"/>
              </w:divBdr>
            </w:div>
            <w:div w:id="1790120008">
              <w:marLeft w:val="0"/>
              <w:marRight w:val="0"/>
              <w:marTop w:val="0"/>
              <w:marBottom w:val="0"/>
              <w:divBdr>
                <w:top w:val="none" w:sz="0" w:space="0" w:color="auto"/>
                <w:left w:val="none" w:sz="0" w:space="0" w:color="auto"/>
                <w:bottom w:val="none" w:sz="0" w:space="0" w:color="auto"/>
                <w:right w:val="none" w:sz="0" w:space="0" w:color="auto"/>
              </w:divBdr>
            </w:div>
            <w:div w:id="487867303">
              <w:marLeft w:val="0"/>
              <w:marRight w:val="0"/>
              <w:marTop w:val="0"/>
              <w:marBottom w:val="0"/>
              <w:divBdr>
                <w:top w:val="none" w:sz="0" w:space="0" w:color="auto"/>
                <w:left w:val="none" w:sz="0" w:space="0" w:color="auto"/>
                <w:bottom w:val="none" w:sz="0" w:space="0" w:color="auto"/>
                <w:right w:val="none" w:sz="0" w:space="0" w:color="auto"/>
              </w:divBdr>
            </w:div>
            <w:div w:id="203492735">
              <w:marLeft w:val="0"/>
              <w:marRight w:val="0"/>
              <w:marTop w:val="0"/>
              <w:marBottom w:val="0"/>
              <w:divBdr>
                <w:top w:val="none" w:sz="0" w:space="0" w:color="auto"/>
                <w:left w:val="none" w:sz="0" w:space="0" w:color="auto"/>
                <w:bottom w:val="none" w:sz="0" w:space="0" w:color="auto"/>
                <w:right w:val="none" w:sz="0" w:space="0" w:color="auto"/>
              </w:divBdr>
            </w:div>
            <w:div w:id="984745481">
              <w:marLeft w:val="0"/>
              <w:marRight w:val="0"/>
              <w:marTop w:val="0"/>
              <w:marBottom w:val="0"/>
              <w:divBdr>
                <w:top w:val="none" w:sz="0" w:space="0" w:color="auto"/>
                <w:left w:val="none" w:sz="0" w:space="0" w:color="auto"/>
                <w:bottom w:val="none" w:sz="0" w:space="0" w:color="auto"/>
                <w:right w:val="none" w:sz="0" w:space="0" w:color="auto"/>
              </w:divBdr>
            </w:div>
            <w:div w:id="368379710">
              <w:marLeft w:val="0"/>
              <w:marRight w:val="0"/>
              <w:marTop w:val="0"/>
              <w:marBottom w:val="0"/>
              <w:divBdr>
                <w:top w:val="none" w:sz="0" w:space="0" w:color="auto"/>
                <w:left w:val="none" w:sz="0" w:space="0" w:color="auto"/>
                <w:bottom w:val="none" w:sz="0" w:space="0" w:color="auto"/>
                <w:right w:val="none" w:sz="0" w:space="0" w:color="auto"/>
              </w:divBdr>
            </w:div>
            <w:div w:id="1634292126">
              <w:marLeft w:val="0"/>
              <w:marRight w:val="0"/>
              <w:marTop w:val="0"/>
              <w:marBottom w:val="0"/>
              <w:divBdr>
                <w:top w:val="none" w:sz="0" w:space="0" w:color="auto"/>
                <w:left w:val="none" w:sz="0" w:space="0" w:color="auto"/>
                <w:bottom w:val="none" w:sz="0" w:space="0" w:color="auto"/>
                <w:right w:val="none" w:sz="0" w:space="0" w:color="auto"/>
              </w:divBdr>
            </w:div>
            <w:div w:id="921333833">
              <w:marLeft w:val="0"/>
              <w:marRight w:val="0"/>
              <w:marTop w:val="0"/>
              <w:marBottom w:val="0"/>
              <w:divBdr>
                <w:top w:val="none" w:sz="0" w:space="0" w:color="auto"/>
                <w:left w:val="none" w:sz="0" w:space="0" w:color="auto"/>
                <w:bottom w:val="none" w:sz="0" w:space="0" w:color="auto"/>
                <w:right w:val="none" w:sz="0" w:space="0" w:color="auto"/>
              </w:divBdr>
            </w:div>
            <w:div w:id="1172991796">
              <w:marLeft w:val="0"/>
              <w:marRight w:val="0"/>
              <w:marTop w:val="0"/>
              <w:marBottom w:val="0"/>
              <w:divBdr>
                <w:top w:val="none" w:sz="0" w:space="0" w:color="auto"/>
                <w:left w:val="none" w:sz="0" w:space="0" w:color="auto"/>
                <w:bottom w:val="none" w:sz="0" w:space="0" w:color="auto"/>
                <w:right w:val="none" w:sz="0" w:space="0" w:color="auto"/>
              </w:divBdr>
            </w:div>
            <w:div w:id="1145929568">
              <w:marLeft w:val="0"/>
              <w:marRight w:val="0"/>
              <w:marTop w:val="0"/>
              <w:marBottom w:val="0"/>
              <w:divBdr>
                <w:top w:val="none" w:sz="0" w:space="0" w:color="auto"/>
                <w:left w:val="none" w:sz="0" w:space="0" w:color="auto"/>
                <w:bottom w:val="none" w:sz="0" w:space="0" w:color="auto"/>
                <w:right w:val="none" w:sz="0" w:space="0" w:color="auto"/>
              </w:divBdr>
            </w:div>
            <w:div w:id="107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29449">
      <w:bodyDiv w:val="1"/>
      <w:marLeft w:val="0"/>
      <w:marRight w:val="0"/>
      <w:marTop w:val="0"/>
      <w:marBottom w:val="0"/>
      <w:divBdr>
        <w:top w:val="none" w:sz="0" w:space="0" w:color="auto"/>
        <w:left w:val="none" w:sz="0" w:space="0" w:color="auto"/>
        <w:bottom w:val="none" w:sz="0" w:space="0" w:color="auto"/>
        <w:right w:val="none" w:sz="0" w:space="0" w:color="auto"/>
      </w:divBdr>
      <w:divsChild>
        <w:div w:id="1582451430">
          <w:marLeft w:val="0"/>
          <w:marRight w:val="0"/>
          <w:marTop w:val="0"/>
          <w:marBottom w:val="0"/>
          <w:divBdr>
            <w:top w:val="none" w:sz="0" w:space="0" w:color="auto"/>
            <w:left w:val="none" w:sz="0" w:space="0" w:color="auto"/>
            <w:bottom w:val="none" w:sz="0" w:space="0" w:color="auto"/>
            <w:right w:val="none" w:sz="0" w:space="0" w:color="auto"/>
          </w:divBdr>
          <w:divsChild>
            <w:div w:id="6315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3367">
      <w:bodyDiv w:val="1"/>
      <w:marLeft w:val="0"/>
      <w:marRight w:val="0"/>
      <w:marTop w:val="0"/>
      <w:marBottom w:val="0"/>
      <w:divBdr>
        <w:top w:val="none" w:sz="0" w:space="0" w:color="auto"/>
        <w:left w:val="none" w:sz="0" w:space="0" w:color="auto"/>
        <w:bottom w:val="none" w:sz="0" w:space="0" w:color="auto"/>
        <w:right w:val="none" w:sz="0" w:space="0" w:color="auto"/>
      </w:divBdr>
      <w:divsChild>
        <w:div w:id="1837575253">
          <w:marLeft w:val="0"/>
          <w:marRight w:val="0"/>
          <w:marTop w:val="0"/>
          <w:marBottom w:val="0"/>
          <w:divBdr>
            <w:top w:val="none" w:sz="0" w:space="0" w:color="auto"/>
            <w:left w:val="none" w:sz="0" w:space="0" w:color="auto"/>
            <w:bottom w:val="none" w:sz="0" w:space="0" w:color="auto"/>
            <w:right w:val="none" w:sz="0" w:space="0" w:color="auto"/>
          </w:divBdr>
          <w:divsChild>
            <w:div w:id="10387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9322">
      <w:bodyDiv w:val="1"/>
      <w:marLeft w:val="0"/>
      <w:marRight w:val="0"/>
      <w:marTop w:val="0"/>
      <w:marBottom w:val="0"/>
      <w:divBdr>
        <w:top w:val="none" w:sz="0" w:space="0" w:color="auto"/>
        <w:left w:val="none" w:sz="0" w:space="0" w:color="auto"/>
        <w:bottom w:val="none" w:sz="0" w:space="0" w:color="auto"/>
        <w:right w:val="none" w:sz="0" w:space="0" w:color="auto"/>
      </w:divBdr>
      <w:divsChild>
        <w:div w:id="218564500">
          <w:marLeft w:val="0"/>
          <w:marRight w:val="0"/>
          <w:marTop w:val="0"/>
          <w:marBottom w:val="0"/>
          <w:divBdr>
            <w:top w:val="none" w:sz="0" w:space="0" w:color="auto"/>
            <w:left w:val="none" w:sz="0" w:space="0" w:color="auto"/>
            <w:bottom w:val="none" w:sz="0" w:space="0" w:color="auto"/>
            <w:right w:val="none" w:sz="0" w:space="0" w:color="auto"/>
          </w:divBdr>
          <w:divsChild>
            <w:div w:id="729116536">
              <w:marLeft w:val="0"/>
              <w:marRight w:val="0"/>
              <w:marTop w:val="0"/>
              <w:marBottom w:val="0"/>
              <w:divBdr>
                <w:top w:val="none" w:sz="0" w:space="0" w:color="auto"/>
                <w:left w:val="none" w:sz="0" w:space="0" w:color="auto"/>
                <w:bottom w:val="none" w:sz="0" w:space="0" w:color="auto"/>
                <w:right w:val="none" w:sz="0" w:space="0" w:color="auto"/>
              </w:divBdr>
            </w:div>
            <w:div w:id="1851096169">
              <w:marLeft w:val="0"/>
              <w:marRight w:val="0"/>
              <w:marTop w:val="0"/>
              <w:marBottom w:val="0"/>
              <w:divBdr>
                <w:top w:val="none" w:sz="0" w:space="0" w:color="auto"/>
                <w:left w:val="none" w:sz="0" w:space="0" w:color="auto"/>
                <w:bottom w:val="none" w:sz="0" w:space="0" w:color="auto"/>
                <w:right w:val="none" w:sz="0" w:space="0" w:color="auto"/>
              </w:divBdr>
            </w:div>
            <w:div w:id="2076127730">
              <w:marLeft w:val="0"/>
              <w:marRight w:val="0"/>
              <w:marTop w:val="0"/>
              <w:marBottom w:val="0"/>
              <w:divBdr>
                <w:top w:val="none" w:sz="0" w:space="0" w:color="auto"/>
                <w:left w:val="none" w:sz="0" w:space="0" w:color="auto"/>
                <w:bottom w:val="none" w:sz="0" w:space="0" w:color="auto"/>
                <w:right w:val="none" w:sz="0" w:space="0" w:color="auto"/>
              </w:divBdr>
            </w:div>
            <w:div w:id="718552684">
              <w:marLeft w:val="0"/>
              <w:marRight w:val="0"/>
              <w:marTop w:val="0"/>
              <w:marBottom w:val="0"/>
              <w:divBdr>
                <w:top w:val="none" w:sz="0" w:space="0" w:color="auto"/>
                <w:left w:val="none" w:sz="0" w:space="0" w:color="auto"/>
                <w:bottom w:val="none" w:sz="0" w:space="0" w:color="auto"/>
                <w:right w:val="none" w:sz="0" w:space="0" w:color="auto"/>
              </w:divBdr>
            </w:div>
            <w:div w:id="1412392462">
              <w:marLeft w:val="0"/>
              <w:marRight w:val="0"/>
              <w:marTop w:val="0"/>
              <w:marBottom w:val="0"/>
              <w:divBdr>
                <w:top w:val="none" w:sz="0" w:space="0" w:color="auto"/>
                <w:left w:val="none" w:sz="0" w:space="0" w:color="auto"/>
                <w:bottom w:val="none" w:sz="0" w:space="0" w:color="auto"/>
                <w:right w:val="none" w:sz="0" w:space="0" w:color="auto"/>
              </w:divBdr>
            </w:div>
            <w:div w:id="1510636139">
              <w:marLeft w:val="0"/>
              <w:marRight w:val="0"/>
              <w:marTop w:val="0"/>
              <w:marBottom w:val="0"/>
              <w:divBdr>
                <w:top w:val="none" w:sz="0" w:space="0" w:color="auto"/>
                <w:left w:val="none" w:sz="0" w:space="0" w:color="auto"/>
                <w:bottom w:val="none" w:sz="0" w:space="0" w:color="auto"/>
                <w:right w:val="none" w:sz="0" w:space="0" w:color="auto"/>
              </w:divBdr>
            </w:div>
            <w:div w:id="2100523943">
              <w:marLeft w:val="0"/>
              <w:marRight w:val="0"/>
              <w:marTop w:val="0"/>
              <w:marBottom w:val="0"/>
              <w:divBdr>
                <w:top w:val="none" w:sz="0" w:space="0" w:color="auto"/>
                <w:left w:val="none" w:sz="0" w:space="0" w:color="auto"/>
                <w:bottom w:val="none" w:sz="0" w:space="0" w:color="auto"/>
                <w:right w:val="none" w:sz="0" w:space="0" w:color="auto"/>
              </w:divBdr>
            </w:div>
            <w:div w:id="2050447356">
              <w:marLeft w:val="0"/>
              <w:marRight w:val="0"/>
              <w:marTop w:val="0"/>
              <w:marBottom w:val="0"/>
              <w:divBdr>
                <w:top w:val="none" w:sz="0" w:space="0" w:color="auto"/>
                <w:left w:val="none" w:sz="0" w:space="0" w:color="auto"/>
                <w:bottom w:val="none" w:sz="0" w:space="0" w:color="auto"/>
                <w:right w:val="none" w:sz="0" w:space="0" w:color="auto"/>
              </w:divBdr>
            </w:div>
            <w:div w:id="283586982">
              <w:marLeft w:val="0"/>
              <w:marRight w:val="0"/>
              <w:marTop w:val="0"/>
              <w:marBottom w:val="0"/>
              <w:divBdr>
                <w:top w:val="none" w:sz="0" w:space="0" w:color="auto"/>
                <w:left w:val="none" w:sz="0" w:space="0" w:color="auto"/>
                <w:bottom w:val="none" w:sz="0" w:space="0" w:color="auto"/>
                <w:right w:val="none" w:sz="0" w:space="0" w:color="auto"/>
              </w:divBdr>
            </w:div>
            <w:div w:id="1371298982">
              <w:marLeft w:val="0"/>
              <w:marRight w:val="0"/>
              <w:marTop w:val="0"/>
              <w:marBottom w:val="0"/>
              <w:divBdr>
                <w:top w:val="none" w:sz="0" w:space="0" w:color="auto"/>
                <w:left w:val="none" w:sz="0" w:space="0" w:color="auto"/>
                <w:bottom w:val="none" w:sz="0" w:space="0" w:color="auto"/>
                <w:right w:val="none" w:sz="0" w:space="0" w:color="auto"/>
              </w:divBdr>
            </w:div>
            <w:div w:id="1852987724">
              <w:marLeft w:val="0"/>
              <w:marRight w:val="0"/>
              <w:marTop w:val="0"/>
              <w:marBottom w:val="0"/>
              <w:divBdr>
                <w:top w:val="none" w:sz="0" w:space="0" w:color="auto"/>
                <w:left w:val="none" w:sz="0" w:space="0" w:color="auto"/>
                <w:bottom w:val="none" w:sz="0" w:space="0" w:color="auto"/>
                <w:right w:val="none" w:sz="0" w:space="0" w:color="auto"/>
              </w:divBdr>
            </w:div>
            <w:div w:id="1335572983">
              <w:marLeft w:val="0"/>
              <w:marRight w:val="0"/>
              <w:marTop w:val="0"/>
              <w:marBottom w:val="0"/>
              <w:divBdr>
                <w:top w:val="none" w:sz="0" w:space="0" w:color="auto"/>
                <w:left w:val="none" w:sz="0" w:space="0" w:color="auto"/>
                <w:bottom w:val="none" w:sz="0" w:space="0" w:color="auto"/>
                <w:right w:val="none" w:sz="0" w:space="0" w:color="auto"/>
              </w:divBdr>
            </w:div>
            <w:div w:id="1382554826">
              <w:marLeft w:val="0"/>
              <w:marRight w:val="0"/>
              <w:marTop w:val="0"/>
              <w:marBottom w:val="0"/>
              <w:divBdr>
                <w:top w:val="none" w:sz="0" w:space="0" w:color="auto"/>
                <w:left w:val="none" w:sz="0" w:space="0" w:color="auto"/>
                <w:bottom w:val="none" w:sz="0" w:space="0" w:color="auto"/>
                <w:right w:val="none" w:sz="0" w:space="0" w:color="auto"/>
              </w:divBdr>
            </w:div>
            <w:div w:id="1960598586">
              <w:marLeft w:val="0"/>
              <w:marRight w:val="0"/>
              <w:marTop w:val="0"/>
              <w:marBottom w:val="0"/>
              <w:divBdr>
                <w:top w:val="none" w:sz="0" w:space="0" w:color="auto"/>
                <w:left w:val="none" w:sz="0" w:space="0" w:color="auto"/>
                <w:bottom w:val="none" w:sz="0" w:space="0" w:color="auto"/>
                <w:right w:val="none" w:sz="0" w:space="0" w:color="auto"/>
              </w:divBdr>
            </w:div>
            <w:div w:id="824710639">
              <w:marLeft w:val="0"/>
              <w:marRight w:val="0"/>
              <w:marTop w:val="0"/>
              <w:marBottom w:val="0"/>
              <w:divBdr>
                <w:top w:val="none" w:sz="0" w:space="0" w:color="auto"/>
                <w:left w:val="none" w:sz="0" w:space="0" w:color="auto"/>
                <w:bottom w:val="none" w:sz="0" w:space="0" w:color="auto"/>
                <w:right w:val="none" w:sz="0" w:space="0" w:color="auto"/>
              </w:divBdr>
            </w:div>
            <w:div w:id="172307541">
              <w:marLeft w:val="0"/>
              <w:marRight w:val="0"/>
              <w:marTop w:val="0"/>
              <w:marBottom w:val="0"/>
              <w:divBdr>
                <w:top w:val="none" w:sz="0" w:space="0" w:color="auto"/>
                <w:left w:val="none" w:sz="0" w:space="0" w:color="auto"/>
                <w:bottom w:val="none" w:sz="0" w:space="0" w:color="auto"/>
                <w:right w:val="none" w:sz="0" w:space="0" w:color="auto"/>
              </w:divBdr>
            </w:div>
            <w:div w:id="1103459563">
              <w:marLeft w:val="0"/>
              <w:marRight w:val="0"/>
              <w:marTop w:val="0"/>
              <w:marBottom w:val="0"/>
              <w:divBdr>
                <w:top w:val="none" w:sz="0" w:space="0" w:color="auto"/>
                <w:left w:val="none" w:sz="0" w:space="0" w:color="auto"/>
                <w:bottom w:val="none" w:sz="0" w:space="0" w:color="auto"/>
                <w:right w:val="none" w:sz="0" w:space="0" w:color="auto"/>
              </w:divBdr>
            </w:div>
            <w:div w:id="7831164">
              <w:marLeft w:val="0"/>
              <w:marRight w:val="0"/>
              <w:marTop w:val="0"/>
              <w:marBottom w:val="0"/>
              <w:divBdr>
                <w:top w:val="none" w:sz="0" w:space="0" w:color="auto"/>
                <w:left w:val="none" w:sz="0" w:space="0" w:color="auto"/>
                <w:bottom w:val="none" w:sz="0" w:space="0" w:color="auto"/>
                <w:right w:val="none" w:sz="0" w:space="0" w:color="auto"/>
              </w:divBdr>
            </w:div>
            <w:div w:id="278027638">
              <w:marLeft w:val="0"/>
              <w:marRight w:val="0"/>
              <w:marTop w:val="0"/>
              <w:marBottom w:val="0"/>
              <w:divBdr>
                <w:top w:val="none" w:sz="0" w:space="0" w:color="auto"/>
                <w:left w:val="none" w:sz="0" w:space="0" w:color="auto"/>
                <w:bottom w:val="none" w:sz="0" w:space="0" w:color="auto"/>
                <w:right w:val="none" w:sz="0" w:space="0" w:color="auto"/>
              </w:divBdr>
            </w:div>
            <w:div w:id="433944212">
              <w:marLeft w:val="0"/>
              <w:marRight w:val="0"/>
              <w:marTop w:val="0"/>
              <w:marBottom w:val="0"/>
              <w:divBdr>
                <w:top w:val="none" w:sz="0" w:space="0" w:color="auto"/>
                <w:left w:val="none" w:sz="0" w:space="0" w:color="auto"/>
                <w:bottom w:val="none" w:sz="0" w:space="0" w:color="auto"/>
                <w:right w:val="none" w:sz="0" w:space="0" w:color="auto"/>
              </w:divBdr>
            </w:div>
            <w:div w:id="1203130319">
              <w:marLeft w:val="0"/>
              <w:marRight w:val="0"/>
              <w:marTop w:val="0"/>
              <w:marBottom w:val="0"/>
              <w:divBdr>
                <w:top w:val="none" w:sz="0" w:space="0" w:color="auto"/>
                <w:left w:val="none" w:sz="0" w:space="0" w:color="auto"/>
                <w:bottom w:val="none" w:sz="0" w:space="0" w:color="auto"/>
                <w:right w:val="none" w:sz="0" w:space="0" w:color="auto"/>
              </w:divBdr>
            </w:div>
            <w:div w:id="1414933459">
              <w:marLeft w:val="0"/>
              <w:marRight w:val="0"/>
              <w:marTop w:val="0"/>
              <w:marBottom w:val="0"/>
              <w:divBdr>
                <w:top w:val="none" w:sz="0" w:space="0" w:color="auto"/>
                <w:left w:val="none" w:sz="0" w:space="0" w:color="auto"/>
                <w:bottom w:val="none" w:sz="0" w:space="0" w:color="auto"/>
                <w:right w:val="none" w:sz="0" w:space="0" w:color="auto"/>
              </w:divBdr>
            </w:div>
            <w:div w:id="1515607789">
              <w:marLeft w:val="0"/>
              <w:marRight w:val="0"/>
              <w:marTop w:val="0"/>
              <w:marBottom w:val="0"/>
              <w:divBdr>
                <w:top w:val="none" w:sz="0" w:space="0" w:color="auto"/>
                <w:left w:val="none" w:sz="0" w:space="0" w:color="auto"/>
                <w:bottom w:val="none" w:sz="0" w:space="0" w:color="auto"/>
                <w:right w:val="none" w:sz="0" w:space="0" w:color="auto"/>
              </w:divBdr>
            </w:div>
            <w:div w:id="1745295128">
              <w:marLeft w:val="0"/>
              <w:marRight w:val="0"/>
              <w:marTop w:val="0"/>
              <w:marBottom w:val="0"/>
              <w:divBdr>
                <w:top w:val="none" w:sz="0" w:space="0" w:color="auto"/>
                <w:left w:val="none" w:sz="0" w:space="0" w:color="auto"/>
                <w:bottom w:val="none" w:sz="0" w:space="0" w:color="auto"/>
                <w:right w:val="none" w:sz="0" w:space="0" w:color="auto"/>
              </w:divBdr>
            </w:div>
            <w:div w:id="2114476791">
              <w:marLeft w:val="0"/>
              <w:marRight w:val="0"/>
              <w:marTop w:val="0"/>
              <w:marBottom w:val="0"/>
              <w:divBdr>
                <w:top w:val="none" w:sz="0" w:space="0" w:color="auto"/>
                <w:left w:val="none" w:sz="0" w:space="0" w:color="auto"/>
                <w:bottom w:val="none" w:sz="0" w:space="0" w:color="auto"/>
                <w:right w:val="none" w:sz="0" w:space="0" w:color="auto"/>
              </w:divBdr>
            </w:div>
            <w:div w:id="1794791577">
              <w:marLeft w:val="0"/>
              <w:marRight w:val="0"/>
              <w:marTop w:val="0"/>
              <w:marBottom w:val="0"/>
              <w:divBdr>
                <w:top w:val="none" w:sz="0" w:space="0" w:color="auto"/>
                <w:left w:val="none" w:sz="0" w:space="0" w:color="auto"/>
                <w:bottom w:val="none" w:sz="0" w:space="0" w:color="auto"/>
                <w:right w:val="none" w:sz="0" w:space="0" w:color="auto"/>
              </w:divBdr>
            </w:div>
            <w:div w:id="8214953">
              <w:marLeft w:val="0"/>
              <w:marRight w:val="0"/>
              <w:marTop w:val="0"/>
              <w:marBottom w:val="0"/>
              <w:divBdr>
                <w:top w:val="none" w:sz="0" w:space="0" w:color="auto"/>
                <w:left w:val="none" w:sz="0" w:space="0" w:color="auto"/>
                <w:bottom w:val="none" w:sz="0" w:space="0" w:color="auto"/>
                <w:right w:val="none" w:sz="0" w:space="0" w:color="auto"/>
              </w:divBdr>
            </w:div>
            <w:div w:id="1022560400">
              <w:marLeft w:val="0"/>
              <w:marRight w:val="0"/>
              <w:marTop w:val="0"/>
              <w:marBottom w:val="0"/>
              <w:divBdr>
                <w:top w:val="none" w:sz="0" w:space="0" w:color="auto"/>
                <w:left w:val="none" w:sz="0" w:space="0" w:color="auto"/>
                <w:bottom w:val="none" w:sz="0" w:space="0" w:color="auto"/>
                <w:right w:val="none" w:sz="0" w:space="0" w:color="auto"/>
              </w:divBdr>
            </w:div>
            <w:div w:id="232929901">
              <w:marLeft w:val="0"/>
              <w:marRight w:val="0"/>
              <w:marTop w:val="0"/>
              <w:marBottom w:val="0"/>
              <w:divBdr>
                <w:top w:val="none" w:sz="0" w:space="0" w:color="auto"/>
                <w:left w:val="none" w:sz="0" w:space="0" w:color="auto"/>
                <w:bottom w:val="none" w:sz="0" w:space="0" w:color="auto"/>
                <w:right w:val="none" w:sz="0" w:space="0" w:color="auto"/>
              </w:divBdr>
            </w:div>
            <w:div w:id="1938514447">
              <w:marLeft w:val="0"/>
              <w:marRight w:val="0"/>
              <w:marTop w:val="0"/>
              <w:marBottom w:val="0"/>
              <w:divBdr>
                <w:top w:val="none" w:sz="0" w:space="0" w:color="auto"/>
                <w:left w:val="none" w:sz="0" w:space="0" w:color="auto"/>
                <w:bottom w:val="none" w:sz="0" w:space="0" w:color="auto"/>
                <w:right w:val="none" w:sz="0" w:space="0" w:color="auto"/>
              </w:divBdr>
            </w:div>
            <w:div w:id="2085836407">
              <w:marLeft w:val="0"/>
              <w:marRight w:val="0"/>
              <w:marTop w:val="0"/>
              <w:marBottom w:val="0"/>
              <w:divBdr>
                <w:top w:val="none" w:sz="0" w:space="0" w:color="auto"/>
                <w:left w:val="none" w:sz="0" w:space="0" w:color="auto"/>
                <w:bottom w:val="none" w:sz="0" w:space="0" w:color="auto"/>
                <w:right w:val="none" w:sz="0" w:space="0" w:color="auto"/>
              </w:divBdr>
            </w:div>
            <w:div w:id="1000426701">
              <w:marLeft w:val="0"/>
              <w:marRight w:val="0"/>
              <w:marTop w:val="0"/>
              <w:marBottom w:val="0"/>
              <w:divBdr>
                <w:top w:val="none" w:sz="0" w:space="0" w:color="auto"/>
                <w:left w:val="none" w:sz="0" w:space="0" w:color="auto"/>
                <w:bottom w:val="none" w:sz="0" w:space="0" w:color="auto"/>
                <w:right w:val="none" w:sz="0" w:space="0" w:color="auto"/>
              </w:divBdr>
            </w:div>
            <w:div w:id="1771508421">
              <w:marLeft w:val="0"/>
              <w:marRight w:val="0"/>
              <w:marTop w:val="0"/>
              <w:marBottom w:val="0"/>
              <w:divBdr>
                <w:top w:val="none" w:sz="0" w:space="0" w:color="auto"/>
                <w:left w:val="none" w:sz="0" w:space="0" w:color="auto"/>
                <w:bottom w:val="none" w:sz="0" w:space="0" w:color="auto"/>
                <w:right w:val="none" w:sz="0" w:space="0" w:color="auto"/>
              </w:divBdr>
            </w:div>
            <w:div w:id="332991967">
              <w:marLeft w:val="0"/>
              <w:marRight w:val="0"/>
              <w:marTop w:val="0"/>
              <w:marBottom w:val="0"/>
              <w:divBdr>
                <w:top w:val="none" w:sz="0" w:space="0" w:color="auto"/>
                <w:left w:val="none" w:sz="0" w:space="0" w:color="auto"/>
                <w:bottom w:val="none" w:sz="0" w:space="0" w:color="auto"/>
                <w:right w:val="none" w:sz="0" w:space="0" w:color="auto"/>
              </w:divBdr>
            </w:div>
            <w:div w:id="495000845">
              <w:marLeft w:val="0"/>
              <w:marRight w:val="0"/>
              <w:marTop w:val="0"/>
              <w:marBottom w:val="0"/>
              <w:divBdr>
                <w:top w:val="none" w:sz="0" w:space="0" w:color="auto"/>
                <w:left w:val="none" w:sz="0" w:space="0" w:color="auto"/>
                <w:bottom w:val="none" w:sz="0" w:space="0" w:color="auto"/>
                <w:right w:val="none" w:sz="0" w:space="0" w:color="auto"/>
              </w:divBdr>
            </w:div>
            <w:div w:id="229460257">
              <w:marLeft w:val="0"/>
              <w:marRight w:val="0"/>
              <w:marTop w:val="0"/>
              <w:marBottom w:val="0"/>
              <w:divBdr>
                <w:top w:val="none" w:sz="0" w:space="0" w:color="auto"/>
                <w:left w:val="none" w:sz="0" w:space="0" w:color="auto"/>
                <w:bottom w:val="none" w:sz="0" w:space="0" w:color="auto"/>
                <w:right w:val="none" w:sz="0" w:space="0" w:color="auto"/>
              </w:divBdr>
            </w:div>
            <w:div w:id="36011633">
              <w:marLeft w:val="0"/>
              <w:marRight w:val="0"/>
              <w:marTop w:val="0"/>
              <w:marBottom w:val="0"/>
              <w:divBdr>
                <w:top w:val="none" w:sz="0" w:space="0" w:color="auto"/>
                <w:left w:val="none" w:sz="0" w:space="0" w:color="auto"/>
                <w:bottom w:val="none" w:sz="0" w:space="0" w:color="auto"/>
                <w:right w:val="none" w:sz="0" w:space="0" w:color="auto"/>
              </w:divBdr>
            </w:div>
            <w:div w:id="1723748999">
              <w:marLeft w:val="0"/>
              <w:marRight w:val="0"/>
              <w:marTop w:val="0"/>
              <w:marBottom w:val="0"/>
              <w:divBdr>
                <w:top w:val="none" w:sz="0" w:space="0" w:color="auto"/>
                <w:left w:val="none" w:sz="0" w:space="0" w:color="auto"/>
                <w:bottom w:val="none" w:sz="0" w:space="0" w:color="auto"/>
                <w:right w:val="none" w:sz="0" w:space="0" w:color="auto"/>
              </w:divBdr>
            </w:div>
            <w:div w:id="315762062">
              <w:marLeft w:val="0"/>
              <w:marRight w:val="0"/>
              <w:marTop w:val="0"/>
              <w:marBottom w:val="0"/>
              <w:divBdr>
                <w:top w:val="none" w:sz="0" w:space="0" w:color="auto"/>
                <w:left w:val="none" w:sz="0" w:space="0" w:color="auto"/>
                <w:bottom w:val="none" w:sz="0" w:space="0" w:color="auto"/>
                <w:right w:val="none" w:sz="0" w:space="0" w:color="auto"/>
              </w:divBdr>
            </w:div>
            <w:div w:id="1435587532">
              <w:marLeft w:val="0"/>
              <w:marRight w:val="0"/>
              <w:marTop w:val="0"/>
              <w:marBottom w:val="0"/>
              <w:divBdr>
                <w:top w:val="none" w:sz="0" w:space="0" w:color="auto"/>
                <w:left w:val="none" w:sz="0" w:space="0" w:color="auto"/>
                <w:bottom w:val="none" w:sz="0" w:space="0" w:color="auto"/>
                <w:right w:val="none" w:sz="0" w:space="0" w:color="auto"/>
              </w:divBdr>
            </w:div>
            <w:div w:id="1597440694">
              <w:marLeft w:val="0"/>
              <w:marRight w:val="0"/>
              <w:marTop w:val="0"/>
              <w:marBottom w:val="0"/>
              <w:divBdr>
                <w:top w:val="none" w:sz="0" w:space="0" w:color="auto"/>
                <w:left w:val="none" w:sz="0" w:space="0" w:color="auto"/>
                <w:bottom w:val="none" w:sz="0" w:space="0" w:color="auto"/>
                <w:right w:val="none" w:sz="0" w:space="0" w:color="auto"/>
              </w:divBdr>
            </w:div>
            <w:div w:id="250435087">
              <w:marLeft w:val="0"/>
              <w:marRight w:val="0"/>
              <w:marTop w:val="0"/>
              <w:marBottom w:val="0"/>
              <w:divBdr>
                <w:top w:val="none" w:sz="0" w:space="0" w:color="auto"/>
                <w:left w:val="none" w:sz="0" w:space="0" w:color="auto"/>
                <w:bottom w:val="none" w:sz="0" w:space="0" w:color="auto"/>
                <w:right w:val="none" w:sz="0" w:space="0" w:color="auto"/>
              </w:divBdr>
            </w:div>
            <w:div w:id="749885487">
              <w:marLeft w:val="0"/>
              <w:marRight w:val="0"/>
              <w:marTop w:val="0"/>
              <w:marBottom w:val="0"/>
              <w:divBdr>
                <w:top w:val="none" w:sz="0" w:space="0" w:color="auto"/>
                <w:left w:val="none" w:sz="0" w:space="0" w:color="auto"/>
                <w:bottom w:val="none" w:sz="0" w:space="0" w:color="auto"/>
                <w:right w:val="none" w:sz="0" w:space="0" w:color="auto"/>
              </w:divBdr>
            </w:div>
            <w:div w:id="374237931">
              <w:marLeft w:val="0"/>
              <w:marRight w:val="0"/>
              <w:marTop w:val="0"/>
              <w:marBottom w:val="0"/>
              <w:divBdr>
                <w:top w:val="none" w:sz="0" w:space="0" w:color="auto"/>
                <w:left w:val="none" w:sz="0" w:space="0" w:color="auto"/>
                <w:bottom w:val="none" w:sz="0" w:space="0" w:color="auto"/>
                <w:right w:val="none" w:sz="0" w:space="0" w:color="auto"/>
              </w:divBdr>
            </w:div>
            <w:div w:id="1929147760">
              <w:marLeft w:val="0"/>
              <w:marRight w:val="0"/>
              <w:marTop w:val="0"/>
              <w:marBottom w:val="0"/>
              <w:divBdr>
                <w:top w:val="none" w:sz="0" w:space="0" w:color="auto"/>
                <w:left w:val="none" w:sz="0" w:space="0" w:color="auto"/>
                <w:bottom w:val="none" w:sz="0" w:space="0" w:color="auto"/>
                <w:right w:val="none" w:sz="0" w:space="0" w:color="auto"/>
              </w:divBdr>
            </w:div>
            <w:div w:id="1952860578">
              <w:marLeft w:val="0"/>
              <w:marRight w:val="0"/>
              <w:marTop w:val="0"/>
              <w:marBottom w:val="0"/>
              <w:divBdr>
                <w:top w:val="none" w:sz="0" w:space="0" w:color="auto"/>
                <w:left w:val="none" w:sz="0" w:space="0" w:color="auto"/>
                <w:bottom w:val="none" w:sz="0" w:space="0" w:color="auto"/>
                <w:right w:val="none" w:sz="0" w:space="0" w:color="auto"/>
              </w:divBdr>
            </w:div>
            <w:div w:id="1822769720">
              <w:marLeft w:val="0"/>
              <w:marRight w:val="0"/>
              <w:marTop w:val="0"/>
              <w:marBottom w:val="0"/>
              <w:divBdr>
                <w:top w:val="none" w:sz="0" w:space="0" w:color="auto"/>
                <w:left w:val="none" w:sz="0" w:space="0" w:color="auto"/>
                <w:bottom w:val="none" w:sz="0" w:space="0" w:color="auto"/>
                <w:right w:val="none" w:sz="0" w:space="0" w:color="auto"/>
              </w:divBdr>
            </w:div>
            <w:div w:id="8223230">
              <w:marLeft w:val="0"/>
              <w:marRight w:val="0"/>
              <w:marTop w:val="0"/>
              <w:marBottom w:val="0"/>
              <w:divBdr>
                <w:top w:val="none" w:sz="0" w:space="0" w:color="auto"/>
                <w:left w:val="none" w:sz="0" w:space="0" w:color="auto"/>
                <w:bottom w:val="none" w:sz="0" w:space="0" w:color="auto"/>
                <w:right w:val="none" w:sz="0" w:space="0" w:color="auto"/>
              </w:divBdr>
            </w:div>
            <w:div w:id="611015284">
              <w:marLeft w:val="0"/>
              <w:marRight w:val="0"/>
              <w:marTop w:val="0"/>
              <w:marBottom w:val="0"/>
              <w:divBdr>
                <w:top w:val="none" w:sz="0" w:space="0" w:color="auto"/>
                <w:left w:val="none" w:sz="0" w:space="0" w:color="auto"/>
                <w:bottom w:val="none" w:sz="0" w:space="0" w:color="auto"/>
                <w:right w:val="none" w:sz="0" w:space="0" w:color="auto"/>
              </w:divBdr>
            </w:div>
            <w:div w:id="1120882986">
              <w:marLeft w:val="0"/>
              <w:marRight w:val="0"/>
              <w:marTop w:val="0"/>
              <w:marBottom w:val="0"/>
              <w:divBdr>
                <w:top w:val="none" w:sz="0" w:space="0" w:color="auto"/>
                <w:left w:val="none" w:sz="0" w:space="0" w:color="auto"/>
                <w:bottom w:val="none" w:sz="0" w:space="0" w:color="auto"/>
                <w:right w:val="none" w:sz="0" w:space="0" w:color="auto"/>
              </w:divBdr>
            </w:div>
            <w:div w:id="1602760756">
              <w:marLeft w:val="0"/>
              <w:marRight w:val="0"/>
              <w:marTop w:val="0"/>
              <w:marBottom w:val="0"/>
              <w:divBdr>
                <w:top w:val="none" w:sz="0" w:space="0" w:color="auto"/>
                <w:left w:val="none" w:sz="0" w:space="0" w:color="auto"/>
                <w:bottom w:val="none" w:sz="0" w:space="0" w:color="auto"/>
                <w:right w:val="none" w:sz="0" w:space="0" w:color="auto"/>
              </w:divBdr>
            </w:div>
            <w:div w:id="1220022246">
              <w:marLeft w:val="0"/>
              <w:marRight w:val="0"/>
              <w:marTop w:val="0"/>
              <w:marBottom w:val="0"/>
              <w:divBdr>
                <w:top w:val="none" w:sz="0" w:space="0" w:color="auto"/>
                <w:left w:val="none" w:sz="0" w:space="0" w:color="auto"/>
                <w:bottom w:val="none" w:sz="0" w:space="0" w:color="auto"/>
                <w:right w:val="none" w:sz="0" w:space="0" w:color="auto"/>
              </w:divBdr>
            </w:div>
            <w:div w:id="172769578">
              <w:marLeft w:val="0"/>
              <w:marRight w:val="0"/>
              <w:marTop w:val="0"/>
              <w:marBottom w:val="0"/>
              <w:divBdr>
                <w:top w:val="none" w:sz="0" w:space="0" w:color="auto"/>
                <w:left w:val="none" w:sz="0" w:space="0" w:color="auto"/>
                <w:bottom w:val="none" w:sz="0" w:space="0" w:color="auto"/>
                <w:right w:val="none" w:sz="0" w:space="0" w:color="auto"/>
              </w:divBdr>
            </w:div>
            <w:div w:id="1948779046">
              <w:marLeft w:val="0"/>
              <w:marRight w:val="0"/>
              <w:marTop w:val="0"/>
              <w:marBottom w:val="0"/>
              <w:divBdr>
                <w:top w:val="none" w:sz="0" w:space="0" w:color="auto"/>
                <w:left w:val="none" w:sz="0" w:space="0" w:color="auto"/>
                <w:bottom w:val="none" w:sz="0" w:space="0" w:color="auto"/>
                <w:right w:val="none" w:sz="0" w:space="0" w:color="auto"/>
              </w:divBdr>
            </w:div>
            <w:div w:id="2126540050">
              <w:marLeft w:val="0"/>
              <w:marRight w:val="0"/>
              <w:marTop w:val="0"/>
              <w:marBottom w:val="0"/>
              <w:divBdr>
                <w:top w:val="none" w:sz="0" w:space="0" w:color="auto"/>
                <w:left w:val="none" w:sz="0" w:space="0" w:color="auto"/>
                <w:bottom w:val="none" w:sz="0" w:space="0" w:color="auto"/>
                <w:right w:val="none" w:sz="0" w:space="0" w:color="auto"/>
              </w:divBdr>
            </w:div>
            <w:div w:id="2134051459">
              <w:marLeft w:val="0"/>
              <w:marRight w:val="0"/>
              <w:marTop w:val="0"/>
              <w:marBottom w:val="0"/>
              <w:divBdr>
                <w:top w:val="none" w:sz="0" w:space="0" w:color="auto"/>
                <w:left w:val="none" w:sz="0" w:space="0" w:color="auto"/>
                <w:bottom w:val="none" w:sz="0" w:space="0" w:color="auto"/>
                <w:right w:val="none" w:sz="0" w:space="0" w:color="auto"/>
              </w:divBdr>
            </w:div>
            <w:div w:id="16173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5471">
      <w:bodyDiv w:val="1"/>
      <w:marLeft w:val="0"/>
      <w:marRight w:val="0"/>
      <w:marTop w:val="0"/>
      <w:marBottom w:val="0"/>
      <w:divBdr>
        <w:top w:val="none" w:sz="0" w:space="0" w:color="auto"/>
        <w:left w:val="none" w:sz="0" w:space="0" w:color="auto"/>
        <w:bottom w:val="none" w:sz="0" w:space="0" w:color="auto"/>
        <w:right w:val="none" w:sz="0" w:space="0" w:color="auto"/>
      </w:divBdr>
      <w:divsChild>
        <w:div w:id="1034691615">
          <w:marLeft w:val="0"/>
          <w:marRight w:val="0"/>
          <w:marTop w:val="0"/>
          <w:marBottom w:val="0"/>
          <w:divBdr>
            <w:top w:val="none" w:sz="0" w:space="0" w:color="auto"/>
            <w:left w:val="none" w:sz="0" w:space="0" w:color="auto"/>
            <w:bottom w:val="none" w:sz="0" w:space="0" w:color="auto"/>
            <w:right w:val="none" w:sz="0" w:space="0" w:color="auto"/>
          </w:divBdr>
          <w:divsChild>
            <w:div w:id="522940375">
              <w:marLeft w:val="0"/>
              <w:marRight w:val="0"/>
              <w:marTop w:val="0"/>
              <w:marBottom w:val="0"/>
              <w:divBdr>
                <w:top w:val="none" w:sz="0" w:space="0" w:color="auto"/>
                <w:left w:val="none" w:sz="0" w:space="0" w:color="auto"/>
                <w:bottom w:val="none" w:sz="0" w:space="0" w:color="auto"/>
                <w:right w:val="none" w:sz="0" w:space="0" w:color="auto"/>
              </w:divBdr>
            </w:div>
            <w:div w:id="776290832">
              <w:marLeft w:val="0"/>
              <w:marRight w:val="0"/>
              <w:marTop w:val="0"/>
              <w:marBottom w:val="0"/>
              <w:divBdr>
                <w:top w:val="none" w:sz="0" w:space="0" w:color="auto"/>
                <w:left w:val="none" w:sz="0" w:space="0" w:color="auto"/>
                <w:bottom w:val="none" w:sz="0" w:space="0" w:color="auto"/>
                <w:right w:val="none" w:sz="0" w:space="0" w:color="auto"/>
              </w:divBdr>
            </w:div>
            <w:div w:id="28921285">
              <w:marLeft w:val="0"/>
              <w:marRight w:val="0"/>
              <w:marTop w:val="0"/>
              <w:marBottom w:val="0"/>
              <w:divBdr>
                <w:top w:val="none" w:sz="0" w:space="0" w:color="auto"/>
                <w:left w:val="none" w:sz="0" w:space="0" w:color="auto"/>
                <w:bottom w:val="none" w:sz="0" w:space="0" w:color="auto"/>
                <w:right w:val="none" w:sz="0" w:space="0" w:color="auto"/>
              </w:divBdr>
            </w:div>
            <w:div w:id="820581229">
              <w:marLeft w:val="0"/>
              <w:marRight w:val="0"/>
              <w:marTop w:val="0"/>
              <w:marBottom w:val="0"/>
              <w:divBdr>
                <w:top w:val="none" w:sz="0" w:space="0" w:color="auto"/>
                <w:left w:val="none" w:sz="0" w:space="0" w:color="auto"/>
                <w:bottom w:val="none" w:sz="0" w:space="0" w:color="auto"/>
                <w:right w:val="none" w:sz="0" w:space="0" w:color="auto"/>
              </w:divBdr>
            </w:div>
            <w:div w:id="1554122248">
              <w:marLeft w:val="0"/>
              <w:marRight w:val="0"/>
              <w:marTop w:val="0"/>
              <w:marBottom w:val="0"/>
              <w:divBdr>
                <w:top w:val="none" w:sz="0" w:space="0" w:color="auto"/>
                <w:left w:val="none" w:sz="0" w:space="0" w:color="auto"/>
                <w:bottom w:val="none" w:sz="0" w:space="0" w:color="auto"/>
                <w:right w:val="none" w:sz="0" w:space="0" w:color="auto"/>
              </w:divBdr>
            </w:div>
            <w:div w:id="1736970468">
              <w:marLeft w:val="0"/>
              <w:marRight w:val="0"/>
              <w:marTop w:val="0"/>
              <w:marBottom w:val="0"/>
              <w:divBdr>
                <w:top w:val="none" w:sz="0" w:space="0" w:color="auto"/>
                <w:left w:val="none" w:sz="0" w:space="0" w:color="auto"/>
                <w:bottom w:val="none" w:sz="0" w:space="0" w:color="auto"/>
                <w:right w:val="none" w:sz="0" w:space="0" w:color="auto"/>
              </w:divBdr>
            </w:div>
            <w:div w:id="31276269">
              <w:marLeft w:val="0"/>
              <w:marRight w:val="0"/>
              <w:marTop w:val="0"/>
              <w:marBottom w:val="0"/>
              <w:divBdr>
                <w:top w:val="none" w:sz="0" w:space="0" w:color="auto"/>
                <w:left w:val="none" w:sz="0" w:space="0" w:color="auto"/>
                <w:bottom w:val="none" w:sz="0" w:space="0" w:color="auto"/>
                <w:right w:val="none" w:sz="0" w:space="0" w:color="auto"/>
              </w:divBdr>
            </w:div>
            <w:div w:id="1879121402">
              <w:marLeft w:val="0"/>
              <w:marRight w:val="0"/>
              <w:marTop w:val="0"/>
              <w:marBottom w:val="0"/>
              <w:divBdr>
                <w:top w:val="none" w:sz="0" w:space="0" w:color="auto"/>
                <w:left w:val="none" w:sz="0" w:space="0" w:color="auto"/>
                <w:bottom w:val="none" w:sz="0" w:space="0" w:color="auto"/>
                <w:right w:val="none" w:sz="0" w:space="0" w:color="auto"/>
              </w:divBdr>
            </w:div>
            <w:div w:id="2138529217">
              <w:marLeft w:val="0"/>
              <w:marRight w:val="0"/>
              <w:marTop w:val="0"/>
              <w:marBottom w:val="0"/>
              <w:divBdr>
                <w:top w:val="none" w:sz="0" w:space="0" w:color="auto"/>
                <w:left w:val="none" w:sz="0" w:space="0" w:color="auto"/>
                <w:bottom w:val="none" w:sz="0" w:space="0" w:color="auto"/>
                <w:right w:val="none" w:sz="0" w:space="0" w:color="auto"/>
              </w:divBdr>
            </w:div>
            <w:div w:id="1728063240">
              <w:marLeft w:val="0"/>
              <w:marRight w:val="0"/>
              <w:marTop w:val="0"/>
              <w:marBottom w:val="0"/>
              <w:divBdr>
                <w:top w:val="none" w:sz="0" w:space="0" w:color="auto"/>
                <w:left w:val="none" w:sz="0" w:space="0" w:color="auto"/>
                <w:bottom w:val="none" w:sz="0" w:space="0" w:color="auto"/>
                <w:right w:val="none" w:sz="0" w:space="0" w:color="auto"/>
              </w:divBdr>
            </w:div>
            <w:div w:id="1682078941">
              <w:marLeft w:val="0"/>
              <w:marRight w:val="0"/>
              <w:marTop w:val="0"/>
              <w:marBottom w:val="0"/>
              <w:divBdr>
                <w:top w:val="none" w:sz="0" w:space="0" w:color="auto"/>
                <w:left w:val="none" w:sz="0" w:space="0" w:color="auto"/>
                <w:bottom w:val="none" w:sz="0" w:space="0" w:color="auto"/>
                <w:right w:val="none" w:sz="0" w:space="0" w:color="auto"/>
              </w:divBdr>
            </w:div>
            <w:div w:id="1182431424">
              <w:marLeft w:val="0"/>
              <w:marRight w:val="0"/>
              <w:marTop w:val="0"/>
              <w:marBottom w:val="0"/>
              <w:divBdr>
                <w:top w:val="none" w:sz="0" w:space="0" w:color="auto"/>
                <w:left w:val="none" w:sz="0" w:space="0" w:color="auto"/>
                <w:bottom w:val="none" w:sz="0" w:space="0" w:color="auto"/>
                <w:right w:val="none" w:sz="0" w:space="0" w:color="auto"/>
              </w:divBdr>
            </w:div>
            <w:div w:id="426734683">
              <w:marLeft w:val="0"/>
              <w:marRight w:val="0"/>
              <w:marTop w:val="0"/>
              <w:marBottom w:val="0"/>
              <w:divBdr>
                <w:top w:val="none" w:sz="0" w:space="0" w:color="auto"/>
                <w:left w:val="none" w:sz="0" w:space="0" w:color="auto"/>
                <w:bottom w:val="none" w:sz="0" w:space="0" w:color="auto"/>
                <w:right w:val="none" w:sz="0" w:space="0" w:color="auto"/>
              </w:divBdr>
            </w:div>
            <w:div w:id="1803427645">
              <w:marLeft w:val="0"/>
              <w:marRight w:val="0"/>
              <w:marTop w:val="0"/>
              <w:marBottom w:val="0"/>
              <w:divBdr>
                <w:top w:val="none" w:sz="0" w:space="0" w:color="auto"/>
                <w:left w:val="none" w:sz="0" w:space="0" w:color="auto"/>
                <w:bottom w:val="none" w:sz="0" w:space="0" w:color="auto"/>
                <w:right w:val="none" w:sz="0" w:space="0" w:color="auto"/>
              </w:divBdr>
            </w:div>
            <w:div w:id="1775705560">
              <w:marLeft w:val="0"/>
              <w:marRight w:val="0"/>
              <w:marTop w:val="0"/>
              <w:marBottom w:val="0"/>
              <w:divBdr>
                <w:top w:val="none" w:sz="0" w:space="0" w:color="auto"/>
                <w:left w:val="none" w:sz="0" w:space="0" w:color="auto"/>
                <w:bottom w:val="none" w:sz="0" w:space="0" w:color="auto"/>
                <w:right w:val="none" w:sz="0" w:space="0" w:color="auto"/>
              </w:divBdr>
            </w:div>
            <w:div w:id="1804955504">
              <w:marLeft w:val="0"/>
              <w:marRight w:val="0"/>
              <w:marTop w:val="0"/>
              <w:marBottom w:val="0"/>
              <w:divBdr>
                <w:top w:val="none" w:sz="0" w:space="0" w:color="auto"/>
                <w:left w:val="none" w:sz="0" w:space="0" w:color="auto"/>
                <w:bottom w:val="none" w:sz="0" w:space="0" w:color="auto"/>
                <w:right w:val="none" w:sz="0" w:space="0" w:color="auto"/>
              </w:divBdr>
            </w:div>
            <w:div w:id="861092154">
              <w:marLeft w:val="0"/>
              <w:marRight w:val="0"/>
              <w:marTop w:val="0"/>
              <w:marBottom w:val="0"/>
              <w:divBdr>
                <w:top w:val="none" w:sz="0" w:space="0" w:color="auto"/>
                <w:left w:val="none" w:sz="0" w:space="0" w:color="auto"/>
                <w:bottom w:val="none" w:sz="0" w:space="0" w:color="auto"/>
                <w:right w:val="none" w:sz="0" w:space="0" w:color="auto"/>
              </w:divBdr>
            </w:div>
            <w:div w:id="2087335157">
              <w:marLeft w:val="0"/>
              <w:marRight w:val="0"/>
              <w:marTop w:val="0"/>
              <w:marBottom w:val="0"/>
              <w:divBdr>
                <w:top w:val="none" w:sz="0" w:space="0" w:color="auto"/>
                <w:left w:val="none" w:sz="0" w:space="0" w:color="auto"/>
                <w:bottom w:val="none" w:sz="0" w:space="0" w:color="auto"/>
                <w:right w:val="none" w:sz="0" w:space="0" w:color="auto"/>
              </w:divBdr>
            </w:div>
            <w:div w:id="977421677">
              <w:marLeft w:val="0"/>
              <w:marRight w:val="0"/>
              <w:marTop w:val="0"/>
              <w:marBottom w:val="0"/>
              <w:divBdr>
                <w:top w:val="none" w:sz="0" w:space="0" w:color="auto"/>
                <w:left w:val="none" w:sz="0" w:space="0" w:color="auto"/>
                <w:bottom w:val="none" w:sz="0" w:space="0" w:color="auto"/>
                <w:right w:val="none" w:sz="0" w:space="0" w:color="auto"/>
              </w:divBdr>
            </w:div>
            <w:div w:id="242878741">
              <w:marLeft w:val="0"/>
              <w:marRight w:val="0"/>
              <w:marTop w:val="0"/>
              <w:marBottom w:val="0"/>
              <w:divBdr>
                <w:top w:val="none" w:sz="0" w:space="0" w:color="auto"/>
                <w:left w:val="none" w:sz="0" w:space="0" w:color="auto"/>
                <w:bottom w:val="none" w:sz="0" w:space="0" w:color="auto"/>
                <w:right w:val="none" w:sz="0" w:space="0" w:color="auto"/>
              </w:divBdr>
            </w:div>
            <w:div w:id="2073698475">
              <w:marLeft w:val="0"/>
              <w:marRight w:val="0"/>
              <w:marTop w:val="0"/>
              <w:marBottom w:val="0"/>
              <w:divBdr>
                <w:top w:val="none" w:sz="0" w:space="0" w:color="auto"/>
                <w:left w:val="none" w:sz="0" w:space="0" w:color="auto"/>
                <w:bottom w:val="none" w:sz="0" w:space="0" w:color="auto"/>
                <w:right w:val="none" w:sz="0" w:space="0" w:color="auto"/>
              </w:divBdr>
            </w:div>
            <w:div w:id="1163543267">
              <w:marLeft w:val="0"/>
              <w:marRight w:val="0"/>
              <w:marTop w:val="0"/>
              <w:marBottom w:val="0"/>
              <w:divBdr>
                <w:top w:val="none" w:sz="0" w:space="0" w:color="auto"/>
                <w:left w:val="none" w:sz="0" w:space="0" w:color="auto"/>
                <w:bottom w:val="none" w:sz="0" w:space="0" w:color="auto"/>
                <w:right w:val="none" w:sz="0" w:space="0" w:color="auto"/>
              </w:divBdr>
            </w:div>
            <w:div w:id="651103267">
              <w:marLeft w:val="0"/>
              <w:marRight w:val="0"/>
              <w:marTop w:val="0"/>
              <w:marBottom w:val="0"/>
              <w:divBdr>
                <w:top w:val="none" w:sz="0" w:space="0" w:color="auto"/>
                <w:left w:val="none" w:sz="0" w:space="0" w:color="auto"/>
                <w:bottom w:val="none" w:sz="0" w:space="0" w:color="auto"/>
                <w:right w:val="none" w:sz="0" w:space="0" w:color="auto"/>
              </w:divBdr>
            </w:div>
            <w:div w:id="873810437">
              <w:marLeft w:val="0"/>
              <w:marRight w:val="0"/>
              <w:marTop w:val="0"/>
              <w:marBottom w:val="0"/>
              <w:divBdr>
                <w:top w:val="none" w:sz="0" w:space="0" w:color="auto"/>
                <w:left w:val="none" w:sz="0" w:space="0" w:color="auto"/>
                <w:bottom w:val="none" w:sz="0" w:space="0" w:color="auto"/>
                <w:right w:val="none" w:sz="0" w:space="0" w:color="auto"/>
              </w:divBdr>
            </w:div>
            <w:div w:id="916207035">
              <w:marLeft w:val="0"/>
              <w:marRight w:val="0"/>
              <w:marTop w:val="0"/>
              <w:marBottom w:val="0"/>
              <w:divBdr>
                <w:top w:val="none" w:sz="0" w:space="0" w:color="auto"/>
                <w:left w:val="none" w:sz="0" w:space="0" w:color="auto"/>
                <w:bottom w:val="none" w:sz="0" w:space="0" w:color="auto"/>
                <w:right w:val="none" w:sz="0" w:space="0" w:color="auto"/>
              </w:divBdr>
            </w:div>
            <w:div w:id="1738627642">
              <w:marLeft w:val="0"/>
              <w:marRight w:val="0"/>
              <w:marTop w:val="0"/>
              <w:marBottom w:val="0"/>
              <w:divBdr>
                <w:top w:val="none" w:sz="0" w:space="0" w:color="auto"/>
                <w:left w:val="none" w:sz="0" w:space="0" w:color="auto"/>
                <w:bottom w:val="none" w:sz="0" w:space="0" w:color="auto"/>
                <w:right w:val="none" w:sz="0" w:space="0" w:color="auto"/>
              </w:divBdr>
            </w:div>
            <w:div w:id="1938370702">
              <w:marLeft w:val="0"/>
              <w:marRight w:val="0"/>
              <w:marTop w:val="0"/>
              <w:marBottom w:val="0"/>
              <w:divBdr>
                <w:top w:val="none" w:sz="0" w:space="0" w:color="auto"/>
                <w:left w:val="none" w:sz="0" w:space="0" w:color="auto"/>
                <w:bottom w:val="none" w:sz="0" w:space="0" w:color="auto"/>
                <w:right w:val="none" w:sz="0" w:space="0" w:color="auto"/>
              </w:divBdr>
            </w:div>
            <w:div w:id="1468621322">
              <w:marLeft w:val="0"/>
              <w:marRight w:val="0"/>
              <w:marTop w:val="0"/>
              <w:marBottom w:val="0"/>
              <w:divBdr>
                <w:top w:val="none" w:sz="0" w:space="0" w:color="auto"/>
                <w:left w:val="none" w:sz="0" w:space="0" w:color="auto"/>
                <w:bottom w:val="none" w:sz="0" w:space="0" w:color="auto"/>
                <w:right w:val="none" w:sz="0" w:space="0" w:color="auto"/>
              </w:divBdr>
            </w:div>
            <w:div w:id="1260481204">
              <w:marLeft w:val="0"/>
              <w:marRight w:val="0"/>
              <w:marTop w:val="0"/>
              <w:marBottom w:val="0"/>
              <w:divBdr>
                <w:top w:val="none" w:sz="0" w:space="0" w:color="auto"/>
                <w:left w:val="none" w:sz="0" w:space="0" w:color="auto"/>
                <w:bottom w:val="none" w:sz="0" w:space="0" w:color="auto"/>
                <w:right w:val="none" w:sz="0" w:space="0" w:color="auto"/>
              </w:divBdr>
            </w:div>
            <w:div w:id="642975647">
              <w:marLeft w:val="0"/>
              <w:marRight w:val="0"/>
              <w:marTop w:val="0"/>
              <w:marBottom w:val="0"/>
              <w:divBdr>
                <w:top w:val="none" w:sz="0" w:space="0" w:color="auto"/>
                <w:left w:val="none" w:sz="0" w:space="0" w:color="auto"/>
                <w:bottom w:val="none" w:sz="0" w:space="0" w:color="auto"/>
                <w:right w:val="none" w:sz="0" w:space="0" w:color="auto"/>
              </w:divBdr>
            </w:div>
            <w:div w:id="1482191522">
              <w:marLeft w:val="0"/>
              <w:marRight w:val="0"/>
              <w:marTop w:val="0"/>
              <w:marBottom w:val="0"/>
              <w:divBdr>
                <w:top w:val="none" w:sz="0" w:space="0" w:color="auto"/>
                <w:left w:val="none" w:sz="0" w:space="0" w:color="auto"/>
                <w:bottom w:val="none" w:sz="0" w:space="0" w:color="auto"/>
                <w:right w:val="none" w:sz="0" w:space="0" w:color="auto"/>
              </w:divBdr>
            </w:div>
            <w:div w:id="1304657083">
              <w:marLeft w:val="0"/>
              <w:marRight w:val="0"/>
              <w:marTop w:val="0"/>
              <w:marBottom w:val="0"/>
              <w:divBdr>
                <w:top w:val="none" w:sz="0" w:space="0" w:color="auto"/>
                <w:left w:val="none" w:sz="0" w:space="0" w:color="auto"/>
                <w:bottom w:val="none" w:sz="0" w:space="0" w:color="auto"/>
                <w:right w:val="none" w:sz="0" w:space="0" w:color="auto"/>
              </w:divBdr>
            </w:div>
            <w:div w:id="1325475573">
              <w:marLeft w:val="0"/>
              <w:marRight w:val="0"/>
              <w:marTop w:val="0"/>
              <w:marBottom w:val="0"/>
              <w:divBdr>
                <w:top w:val="none" w:sz="0" w:space="0" w:color="auto"/>
                <w:left w:val="none" w:sz="0" w:space="0" w:color="auto"/>
                <w:bottom w:val="none" w:sz="0" w:space="0" w:color="auto"/>
                <w:right w:val="none" w:sz="0" w:space="0" w:color="auto"/>
              </w:divBdr>
            </w:div>
            <w:div w:id="390614475">
              <w:marLeft w:val="0"/>
              <w:marRight w:val="0"/>
              <w:marTop w:val="0"/>
              <w:marBottom w:val="0"/>
              <w:divBdr>
                <w:top w:val="none" w:sz="0" w:space="0" w:color="auto"/>
                <w:left w:val="none" w:sz="0" w:space="0" w:color="auto"/>
                <w:bottom w:val="none" w:sz="0" w:space="0" w:color="auto"/>
                <w:right w:val="none" w:sz="0" w:space="0" w:color="auto"/>
              </w:divBdr>
            </w:div>
            <w:div w:id="133068365">
              <w:marLeft w:val="0"/>
              <w:marRight w:val="0"/>
              <w:marTop w:val="0"/>
              <w:marBottom w:val="0"/>
              <w:divBdr>
                <w:top w:val="none" w:sz="0" w:space="0" w:color="auto"/>
                <w:left w:val="none" w:sz="0" w:space="0" w:color="auto"/>
                <w:bottom w:val="none" w:sz="0" w:space="0" w:color="auto"/>
                <w:right w:val="none" w:sz="0" w:space="0" w:color="auto"/>
              </w:divBdr>
            </w:div>
            <w:div w:id="543325783">
              <w:marLeft w:val="0"/>
              <w:marRight w:val="0"/>
              <w:marTop w:val="0"/>
              <w:marBottom w:val="0"/>
              <w:divBdr>
                <w:top w:val="none" w:sz="0" w:space="0" w:color="auto"/>
                <w:left w:val="none" w:sz="0" w:space="0" w:color="auto"/>
                <w:bottom w:val="none" w:sz="0" w:space="0" w:color="auto"/>
                <w:right w:val="none" w:sz="0" w:space="0" w:color="auto"/>
              </w:divBdr>
            </w:div>
            <w:div w:id="1964338412">
              <w:marLeft w:val="0"/>
              <w:marRight w:val="0"/>
              <w:marTop w:val="0"/>
              <w:marBottom w:val="0"/>
              <w:divBdr>
                <w:top w:val="none" w:sz="0" w:space="0" w:color="auto"/>
                <w:left w:val="none" w:sz="0" w:space="0" w:color="auto"/>
                <w:bottom w:val="none" w:sz="0" w:space="0" w:color="auto"/>
                <w:right w:val="none" w:sz="0" w:space="0" w:color="auto"/>
              </w:divBdr>
            </w:div>
            <w:div w:id="1279026772">
              <w:marLeft w:val="0"/>
              <w:marRight w:val="0"/>
              <w:marTop w:val="0"/>
              <w:marBottom w:val="0"/>
              <w:divBdr>
                <w:top w:val="none" w:sz="0" w:space="0" w:color="auto"/>
                <w:left w:val="none" w:sz="0" w:space="0" w:color="auto"/>
                <w:bottom w:val="none" w:sz="0" w:space="0" w:color="auto"/>
                <w:right w:val="none" w:sz="0" w:space="0" w:color="auto"/>
              </w:divBdr>
            </w:div>
            <w:div w:id="1218980463">
              <w:marLeft w:val="0"/>
              <w:marRight w:val="0"/>
              <w:marTop w:val="0"/>
              <w:marBottom w:val="0"/>
              <w:divBdr>
                <w:top w:val="none" w:sz="0" w:space="0" w:color="auto"/>
                <w:left w:val="none" w:sz="0" w:space="0" w:color="auto"/>
                <w:bottom w:val="none" w:sz="0" w:space="0" w:color="auto"/>
                <w:right w:val="none" w:sz="0" w:space="0" w:color="auto"/>
              </w:divBdr>
            </w:div>
            <w:div w:id="1957713324">
              <w:marLeft w:val="0"/>
              <w:marRight w:val="0"/>
              <w:marTop w:val="0"/>
              <w:marBottom w:val="0"/>
              <w:divBdr>
                <w:top w:val="none" w:sz="0" w:space="0" w:color="auto"/>
                <w:left w:val="none" w:sz="0" w:space="0" w:color="auto"/>
                <w:bottom w:val="none" w:sz="0" w:space="0" w:color="auto"/>
                <w:right w:val="none" w:sz="0" w:space="0" w:color="auto"/>
              </w:divBdr>
            </w:div>
            <w:div w:id="1342002848">
              <w:marLeft w:val="0"/>
              <w:marRight w:val="0"/>
              <w:marTop w:val="0"/>
              <w:marBottom w:val="0"/>
              <w:divBdr>
                <w:top w:val="none" w:sz="0" w:space="0" w:color="auto"/>
                <w:left w:val="none" w:sz="0" w:space="0" w:color="auto"/>
                <w:bottom w:val="none" w:sz="0" w:space="0" w:color="auto"/>
                <w:right w:val="none" w:sz="0" w:space="0" w:color="auto"/>
              </w:divBdr>
            </w:div>
            <w:div w:id="1656296362">
              <w:marLeft w:val="0"/>
              <w:marRight w:val="0"/>
              <w:marTop w:val="0"/>
              <w:marBottom w:val="0"/>
              <w:divBdr>
                <w:top w:val="none" w:sz="0" w:space="0" w:color="auto"/>
                <w:left w:val="none" w:sz="0" w:space="0" w:color="auto"/>
                <w:bottom w:val="none" w:sz="0" w:space="0" w:color="auto"/>
                <w:right w:val="none" w:sz="0" w:space="0" w:color="auto"/>
              </w:divBdr>
            </w:div>
            <w:div w:id="1895971701">
              <w:marLeft w:val="0"/>
              <w:marRight w:val="0"/>
              <w:marTop w:val="0"/>
              <w:marBottom w:val="0"/>
              <w:divBdr>
                <w:top w:val="none" w:sz="0" w:space="0" w:color="auto"/>
                <w:left w:val="none" w:sz="0" w:space="0" w:color="auto"/>
                <w:bottom w:val="none" w:sz="0" w:space="0" w:color="auto"/>
                <w:right w:val="none" w:sz="0" w:space="0" w:color="auto"/>
              </w:divBdr>
            </w:div>
            <w:div w:id="189028959">
              <w:marLeft w:val="0"/>
              <w:marRight w:val="0"/>
              <w:marTop w:val="0"/>
              <w:marBottom w:val="0"/>
              <w:divBdr>
                <w:top w:val="none" w:sz="0" w:space="0" w:color="auto"/>
                <w:left w:val="none" w:sz="0" w:space="0" w:color="auto"/>
                <w:bottom w:val="none" w:sz="0" w:space="0" w:color="auto"/>
                <w:right w:val="none" w:sz="0" w:space="0" w:color="auto"/>
              </w:divBdr>
            </w:div>
            <w:div w:id="236020688">
              <w:marLeft w:val="0"/>
              <w:marRight w:val="0"/>
              <w:marTop w:val="0"/>
              <w:marBottom w:val="0"/>
              <w:divBdr>
                <w:top w:val="none" w:sz="0" w:space="0" w:color="auto"/>
                <w:left w:val="none" w:sz="0" w:space="0" w:color="auto"/>
                <w:bottom w:val="none" w:sz="0" w:space="0" w:color="auto"/>
                <w:right w:val="none" w:sz="0" w:space="0" w:color="auto"/>
              </w:divBdr>
            </w:div>
            <w:div w:id="1068575538">
              <w:marLeft w:val="0"/>
              <w:marRight w:val="0"/>
              <w:marTop w:val="0"/>
              <w:marBottom w:val="0"/>
              <w:divBdr>
                <w:top w:val="none" w:sz="0" w:space="0" w:color="auto"/>
                <w:left w:val="none" w:sz="0" w:space="0" w:color="auto"/>
                <w:bottom w:val="none" w:sz="0" w:space="0" w:color="auto"/>
                <w:right w:val="none" w:sz="0" w:space="0" w:color="auto"/>
              </w:divBdr>
            </w:div>
            <w:div w:id="708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1375618417">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324090548">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100579216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518006826">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345">
      <w:bodyDiv w:val="1"/>
      <w:marLeft w:val="0"/>
      <w:marRight w:val="0"/>
      <w:marTop w:val="0"/>
      <w:marBottom w:val="0"/>
      <w:divBdr>
        <w:top w:val="none" w:sz="0" w:space="0" w:color="auto"/>
        <w:left w:val="none" w:sz="0" w:space="0" w:color="auto"/>
        <w:bottom w:val="none" w:sz="0" w:space="0" w:color="auto"/>
        <w:right w:val="none" w:sz="0" w:space="0" w:color="auto"/>
      </w:divBdr>
      <w:divsChild>
        <w:div w:id="1295023008">
          <w:marLeft w:val="0"/>
          <w:marRight w:val="0"/>
          <w:marTop w:val="0"/>
          <w:marBottom w:val="0"/>
          <w:divBdr>
            <w:top w:val="none" w:sz="0" w:space="0" w:color="auto"/>
            <w:left w:val="none" w:sz="0" w:space="0" w:color="auto"/>
            <w:bottom w:val="none" w:sz="0" w:space="0" w:color="auto"/>
            <w:right w:val="none" w:sz="0" w:space="0" w:color="auto"/>
          </w:divBdr>
          <w:divsChild>
            <w:div w:id="1306200004">
              <w:marLeft w:val="0"/>
              <w:marRight w:val="0"/>
              <w:marTop w:val="0"/>
              <w:marBottom w:val="0"/>
              <w:divBdr>
                <w:top w:val="none" w:sz="0" w:space="0" w:color="auto"/>
                <w:left w:val="none" w:sz="0" w:space="0" w:color="auto"/>
                <w:bottom w:val="none" w:sz="0" w:space="0" w:color="auto"/>
                <w:right w:val="none" w:sz="0" w:space="0" w:color="auto"/>
              </w:divBdr>
            </w:div>
            <w:div w:id="1907833708">
              <w:marLeft w:val="0"/>
              <w:marRight w:val="0"/>
              <w:marTop w:val="0"/>
              <w:marBottom w:val="0"/>
              <w:divBdr>
                <w:top w:val="none" w:sz="0" w:space="0" w:color="auto"/>
                <w:left w:val="none" w:sz="0" w:space="0" w:color="auto"/>
                <w:bottom w:val="none" w:sz="0" w:space="0" w:color="auto"/>
                <w:right w:val="none" w:sz="0" w:space="0" w:color="auto"/>
              </w:divBdr>
            </w:div>
            <w:div w:id="987901422">
              <w:marLeft w:val="0"/>
              <w:marRight w:val="0"/>
              <w:marTop w:val="0"/>
              <w:marBottom w:val="0"/>
              <w:divBdr>
                <w:top w:val="none" w:sz="0" w:space="0" w:color="auto"/>
                <w:left w:val="none" w:sz="0" w:space="0" w:color="auto"/>
                <w:bottom w:val="none" w:sz="0" w:space="0" w:color="auto"/>
                <w:right w:val="none" w:sz="0" w:space="0" w:color="auto"/>
              </w:divBdr>
            </w:div>
            <w:div w:id="264850999">
              <w:marLeft w:val="0"/>
              <w:marRight w:val="0"/>
              <w:marTop w:val="0"/>
              <w:marBottom w:val="0"/>
              <w:divBdr>
                <w:top w:val="none" w:sz="0" w:space="0" w:color="auto"/>
                <w:left w:val="none" w:sz="0" w:space="0" w:color="auto"/>
                <w:bottom w:val="none" w:sz="0" w:space="0" w:color="auto"/>
                <w:right w:val="none" w:sz="0" w:space="0" w:color="auto"/>
              </w:divBdr>
            </w:div>
            <w:div w:id="1029719180">
              <w:marLeft w:val="0"/>
              <w:marRight w:val="0"/>
              <w:marTop w:val="0"/>
              <w:marBottom w:val="0"/>
              <w:divBdr>
                <w:top w:val="none" w:sz="0" w:space="0" w:color="auto"/>
                <w:left w:val="none" w:sz="0" w:space="0" w:color="auto"/>
                <w:bottom w:val="none" w:sz="0" w:space="0" w:color="auto"/>
                <w:right w:val="none" w:sz="0" w:space="0" w:color="auto"/>
              </w:divBdr>
            </w:div>
            <w:div w:id="1513687274">
              <w:marLeft w:val="0"/>
              <w:marRight w:val="0"/>
              <w:marTop w:val="0"/>
              <w:marBottom w:val="0"/>
              <w:divBdr>
                <w:top w:val="none" w:sz="0" w:space="0" w:color="auto"/>
                <w:left w:val="none" w:sz="0" w:space="0" w:color="auto"/>
                <w:bottom w:val="none" w:sz="0" w:space="0" w:color="auto"/>
                <w:right w:val="none" w:sz="0" w:space="0" w:color="auto"/>
              </w:divBdr>
            </w:div>
            <w:div w:id="2094542846">
              <w:marLeft w:val="0"/>
              <w:marRight w:val="0"/>
              <w:marTop w:val="0"/>
              <w:marBottom w:val="0"/>
              <w:divBdr>
                <w:top w:val="none" w:sz="0" w:space="0" w:color="auto"/>
                <w:left w:val="none" w:sz="0" w:space="0" w:color="auto"/>
                <w:bottom w:val="none" w:sz="0" w:space="0" w:color="auto"/>
                <w:right w:val="none" w:sz="0" w:space="0" w:color="auto"/>
              </w:divBdr>
            </w:div>
            <w:div w:id="911819565">
              <w:marLeft w:val="0"/>
              <w:marRight w:val="0"/>
              <w:marTop w:val="0"/>
              <w:marBottom w:val="0"/>
              <w:divBdr>
                <w:top w:val="none" w:sz="0" w:space="0" w:color="auto"/>
                <w:left w:val="none" w:sz="0" w:space="0" w:color="auto"/>
                <w:bottom w:val="none" w:sz="0" w:space="0" w:color="auto"/>
                <w:right w:val="none" w:sz="0" w:space="0" w:color="auto"/>
              </w:divBdr>
            </w:div>
            <w:div w:id="660813253">
              <w:marLeft w:val="0"/>
              <w:marRight w:val="0"/>
              <w:marTop w:val="0"/>
              <w:marBottom w:val="0"/>
              <w:divBdr>
                <w:top w:val="none" w:sz="0" w:space="0" w:color="auto"/>
                <w:left w:val="none" w:sz="0" w:space="0" w:color="auto"/>
                <w:bottom w:val="none" w:sz="0" w:space="0" w:color="auto"/>
                <w:right w:val="none" w:sz="0" w:space="0" w:color="auto"/>
              </w:divBdr>
            </w:div>
            <w:div w:id="1686206591">
              <w:marLeft w:val="0"/>
              <w:marRight w:val="0"/>
              <w:marTop w:val="0"/>
              <w:marBottom w:val="0"/>
              <w:divBdr>
                <w:top w:val="none" w:sz="0" w:space="0" w:color="auto"/>
                <w:left w:val="none" w:sz="0" w:space="0" w:color="auto"/>
                <w:bottom w:val="none" w:sz="0" w:space="0" w:color="auto"/>
                <w:right w:val="none" w:sz="0" w:space="0" w:color="auto"/>
              </w:divBdr>
            </w:div>
            <w:div w:id="11452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6887">
      <w:bodyDiv w:val="1"/>
      <w:marLeft w:val="0"/>
      <w:marRight w:val="0"/>
      <w:marTop w:val="0"/>
      <w:marBottom w:val="0"/>
      <w:divBdr>
        <w:top w:val="none" w:sz="0" w:space="0" w:color="auto"/>
        <w:left w:val="none" w:sz="0" w:space="0" w:color="auto"/>
        <w:bottom w:val="none" w:sz="0" w:space="0" w:color="auto"/>
        <w:right w:val="none" w:sz="0" w:space="0" w:color="auto"/>
      </w:divBdr>
      <w:divsChild>
        <w:div w:id="1666545047">
          <w:marLeft w:val="0"/>
          <w:marRight w:val="0"/>
          <w:marTop w:val="0"/>
          <w:marBottom w:val="0"/>
          <w:divBdr>
            <w:top w:val="none" w:sz="0" w:space="0" w:color="auto"/>
            <w:left w:val="none" w:sz="0" w:space="0" w:color="auto"/>
            <w:bottom w:val="none" w:sz="0" w:space="0" w:color="auto"/>
            <w:right w:val="none" w:sz="0" w:space="0" w:color="auto"/>
          </w:divBdr>
          <w:divsChild>
            <w:div w:id="1715497720">
              <w:marLeft w:val="0"/>
              <w:marRight w:val="0"/>
              <w:marTop w:val="0"/>
              <w:marBottom w:val="0"/>
              <w:divBdr>
                <w:top w:val="none" w:sz="0" w:space="0" w:color="auto"/>
                <w:left w:val="none" w:sz="0" w:space="0" w:color="auto"/>
                <w:bottom w:val="none" w:sz="0" w:space="0" w:color="auto"/>
                <w:right w:val="none" w:sz="0" w:space="0" w:color="auto"/>
              </w:divBdr>
            </w:div>
            <w:div w:id="1653438561">
              <w:marLeft w:val="0"/>
              <w:marRight w:val="0"/>
              <w:marTop w:val="0"/>
              <w:marBottom w:val="0"/>
              <w:divBdr>
                <w:top w:val="none" w:sz="0" w:space="0" w:color="auto"/>
                <w:left w:val="none" w:sz="0" w:space="0" w:color="auto"/>
                <w:bottom w:val="none" w:sz="0" w:space="0" w:color="auto"/>
                <w:right w:val="none" w:sz="0" w:space="0" w:color="auto"/>
              </w:divBdr>
            </w:div>
            <w:div w:id="1410999837">
              <w:marLeft w:val="0"/>
              <w:marRight w:val="0"/>
              <w:marTop w:val="0"/>
              <w:marBottom w:val="0"/>
              <w:divBdr>
                <w:top w:val="none" w:sz="0" w:space="0" w:color="auto"/>
                <w:left w:val="none" w:sz="0" w:space="0" w:color="auto"/>
                <w:bottom w:val="none" w:sz="0" w:space="0" w:color="auto"/>
                <w:right w:val="none" w:sz="0" w:space="0" w:color="auto"/>
              </w:divBdr>
            </w:div>
            <w:div w:id="1137991966">
              <w:marLeft w:val="0"/>
              <w:marRight w:val="0"/>
              <w:marTop w:val="0"/>
              <w:marBottom w:val="0"/>
              <w:divBdr>
                <w:top w:val="none" w:sz="0" w:space="0" w:color="auto"/>
                <w:left w:val="none" w:sz="0" w:space="0" w:color="auto"/>
                <w:bottom w:val="none" w:sz="0" w:space="0" w:color="auto"/>
                <w:right w:val="none" w:sz="0" w:space="0" w:color="auto"/>
              </w:divBdr>
            </w:div>
            <w:div w:id="1538931662">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1044986363">
              <w:marLeft w:val="0"/>
              <w:marRight w:val="0"/>
              <w:marTop w:val="0"/>
              <w:marBottom w:val="0"/>
              <w:divBdr>
                <w:top w:val="none" w:sz="0" w:space="0" w:color="auto"/>
                <w:left w:val="none" w:sz="0" w:space="0" w:color="auto"/>
                <w:bottom w:val="none" w:sz="0" w:space="0" w:color="auto"/>
                <w:right w:val="none" w:sz="0" w:space="0" w:color="auto"/>
              </w:divBdr>
            </w:div>
            <w:div w:id="1763451894">
              <w:marLeft w:val="0"/>
              <w:marRight w:val="0"/>
              <w:marTop w:val="0"/>
              <w:marBottom w:val="0"/>
              <w:divBdr>
                <w:top w:val="none" w:sz="0" w:space="0" w:color="auto"/>
                <w:left w:val="none" w:sz="0" w:space="0" w:color="auto"/>
                <w:bottom w:val="none" w:sz="0" w:space="0" w:color="auto"/>
                <w:right w:val="none" w:sz="0" w:space="0" w:color="auto"/>
              </w:divBdr>
            </w:div>
            <w:div w:id="731926133">
              <w:marLeft w:val="0"/>
              <w:marRight w:val="0"/>
              <w:marTop w:val="0"/>
              <w:marBottom w:val="0"/>
              <w:divBdr>
                <w:top w:val="none" w:sz="0" w:space="0" w:color="auto"/>
                <w:left w:val="none" w:sz="0" w:space="0" w:color="auto"/>
                <w:bottom w:val="none" w:sz="0" w:space="0" w:color="auto"/>
                <w:right w:val="none" w:sz="0" w:space="0" w:color="auto"/>
              </w:divBdr>
            </w:div>
            <w:div w:id="2037273553">
              <w:marLeft w:val="0"/>
              <w:marRight w:val="0"/>
              <w:marTop w:val="0"/>
              <w:marBottom w:val="0"/>
              <w:divBdr>
                <w:top w:val="none" w:sz="0" w:space="0" w:color="auto"/>
                <w:left w:val="none" w:sz="0" w:space="0" w:color="auto"/>
                <w:bottom w:val="none" w:sz="0" w:space="0" w:color="auto"/>
                <w:right w:val="none" w:sz="0" w:space="0" w:color="auto"/>
              </w:divBdr>
            </w:div>
            <w:div w:id="328143357">
              <w:marLeft w:val="0"/>
              <w:marRight w:val="0"/>
              <w:marTop w:val="0"/>
              <w:marBottom w:val="0"/>
              <w:divBdr>
                <w:top w:val="none" w:sz="0" w:space="0" w:color="auto"/>
                <w:left w:val="none" w:sz="0" w:space="0" w:color="auto"/>
                <w:bottom w:val="none" w:sz="0" w:space="0" w:color="auto"/>
                <w:right w:val="none" w:sz="0" w:space="0" w:color="auto"/>
              </w:divBdr>
            </w:div>
            <w:div w:id="687100099">
              <w:marLeft w:val="0"/>
              <w:marRight w:val="0"/>
              <w:marTop w:val="0"/>
              <w:marBottom w:val="0"/>
              <w:divBdr>
                <w:top w:val="none" w:sz="0" w:space="0" w:color="auto"/>
                <w:left w:val="none" w:sz="0" w:space="0" w:color="auto"/>
                <w:bottom w:val="none" w:sz="0" w:space="0" w:color="auto"/>
                <w:right w:val="none" w:sz="0" w:space="0" w:color="auto"/>
              </w:divBdr>
            </w:div>
            <w:div w:id="1804620506">
              <w:marLeft w:val="0"/>
              <w:marRight w:val="0"/>
              <w:marTop w:val="0"/>
              <w:marBottom w:val="0"/>
              <w:divBdr>
                <w:top w:val="none" w:sz="0" w:space="0" w:color="auto"/>
                <w:left w:val="none" w:sz="0" w:space="0" w:color="auto"/>
                <w:bottom w:val="none" w:sz="0" w:space="0" w:color="auto"/>
                <w:right w:val="none" w:sz="0" w:space="0" w:color="auto"/>
              </w:divBdr>
            </w:div>
            <w:div w:id="386298271">
              <w:marLeft w:val="0"/>
              <w:marRight w:val="0"/>
              <w:marTop w:val="0"/>
              <w:marBottom w:val="0"/>
              <w:divBdr>
                <w:top w:val="none" w:sz="0" w:space="0" w:color="auto"/>
                <w:left w:val="none" w:sz="0" w:space="0" w:color="auto"/>
                <w:bottom w:val="none" w:sz="0" w:space="0" w:color="auto"/>
                <w:right w:val="none" w:sz="0" w:space="0" w:color="auto"/>
              </w:divBdr>
            </w:div>
            <w:div w:id="2108426254">
              <w:marLeft w:val="0"/>
              <w:marRight w:val="0"/>
              <w:marTop w:val="0"/>
              <w:marBottom w:val="0"/>
              <w:divBdr>
                <w:top w:val="none" w:sz="0" w:space="0" w:color="auto"/>
                <w:left w:val="none" w:sz="0" w:space="0" w:color="auto"/>
                <w:bottom w:val="none" w:sz="0" w:space="0" w:color="auto"/>
                <w:right w:val="none" w:sz="0" w:space="0" w:color="auto"/>
              </w:divBdr>
            </w:div>
            <w:div w:id="485904282">
              <w:marLeft w:val="0"/>
              <w:marRight w:val="0"/>
              <w:marTop w:val="0"/>
              <w:marBottom w:val="0"/>
              <w:divBdr>
                <w:top w:val="none" w:sz="0" w:space="0" w:color="auto"/>
                <w:left w:val="none" w:sz="0" w:space="0" w:color="auto"/>
                <w:bottom w:val="none" w:sz="0" w:space="0" w:color="auto"/>
                <w:right w:val="none" w:sz="0" w:space="0" w:color="auto"/>
              </w:divBdr>
            </w:div>
            <w:div w:id="1795252682">
              <w:marLeft w:val="0"/>
              <w:marRight w:val="0"/>
              <w:marTop w:val="0"/>
              <w:marBottom w:val="0"/>
              <w:divBdr>
                <w:top w:val="none" w:sz="0" w:space="0" w:color="auto"/>
                <w:left w:val="none" w:sz="0" w:space="0" w:color="auto"/>
                <w:bottom w:val="none" w:sz="0" w:space="0" w:color="auto"/>
                <w:right w:val="none" w:sz="0" w:space="0" w:color="auto"/>
              </w:divBdr>
            </w:div>
            <w:div w:id="510797610">
              <w:marLeft w:val="0"/>
              <w:marRight w:val="0"/>
              <w:marTop w:val="0"/>
              <w:marBottom w:val="0"/>
              <w:divBdr>
                <w:top w:val="none" w:sz="0" w:space="0" w:color="auto"/>
                <w:left w:val="none" w:sz="0" w:space="0" w:color="auto"/>
                <w:bottom w:val="none" w:sz="0" w:space="0" w:color="auto"/>
                <w:right w:val="none" w:sz="0" w:space="0" w:color="auto"/>
              </w:divBdr>
            </w:div>
            <w:div w:id="180171358">
              <w:marLeft w:val="0"/>
              <w:marRight w:val="0"/>
              <w:marTop w:val="0"/>
              <w:marBottom w:val="0"/>
              <w:divBdr>
                <w:top w:val="none" w:sz="0" w:space="0" w:color="auto"/>
                <w:left w:val="none" w:sz="0" w:space="0" w:color="auto"/>
                <w:bottom w:val="none" w:sz="0" w:space="0" w:color="auto"/>
                <w:right w:val="none" w:sz="0" w:space="0" w:color="auto"/>
              </w:divBdr>
            </w:div>
            <w:div w:id="1483543081">
              <w:marLeft w:val="0"/>
              <w:marRight w:val="0"/>
              <w:marTop w:val="0"/>
              <w:marBottom w:val="0"/>
              <w:divBdr>
                <w:top w:val="none" w:sz="0" w:space="0" w:color="auto"/>
                <w:left w:val="none" w:sz="0" w:space="0" w:color="auto"/>
                <w:bottom w:val="none" w:sz="0" w:space="0" w:color="auto"/>
                <w:right w:val="none" w:sz="0" w:space="0" w:color="auto"/>
              </w:divBdr>
            </w:div>
            <w:div w:id="1048725115">
              <w:marLeft w:val="0"/>
              <w:marRight w:val="0"/>
              <w:marTop w:val="0"/>
              <w:marBottom w:val="0"/>
              <w:divBdr>
                <w:top w:val="none" w:sz="0" w:space="0" w:color="auto"/>
                <w:left w:val="none" w:sz="0" w:space="0" w:color="auto"/>
                <w:bottom w:val="none" w:sz="0" w:space="0" w:color="auto"/>
                <w:right w:val="none" w:sz="0" w:space="0" w:color="auto"/>
              </w:divBdr>
            </w:div>
            <w:div w:id="1801802251">
              <w:marLeft w:val="0"/>
              <w:marRight w:val="0"/>
              <w:marTop w:val="0"/>
              <w:marBottom w:val="0"/>
              <w:divBdr>
                <w:top w:val="none" w:sz="0" w:space="0" w:color="auto"/>
                <w:left w:val="none" w:sz="0" w:space="0" w:color="auto"/>
                <w:bottom w:val="none" w:sz="0" w:space="0" w:color="auto"/>
                <w:right w:val="none" w:sz="0" w:space="0" w:color="auto"/>
              </w:divBdr>
            </w:div>
            <w:div w:id="593323476">
              <w:marLeft w:val="0"/>
              <w:marRight w:val="0"/>
              <w:marTop w:val="0"/>
              <w:marBottom w:val="0"/>
              <w:divBdr>
                <w:top w:val="none" w:sz="0" w:space="0" w:color="auto"/>
                <w:left w:val="none" w:sz="0" w:space="0" w:color="auto"/>
                <w:bottom w:val="none" w:sz="0" w:space="0" w:color="auto"/>
                <w:right w:val="none" w:sz="0" w:space="0" w:color="auto"/>
              </w:divBdr>
            </w:div>
            <w:div w:id="397410539">
              <w:marLeft w:val="0"/>
              <w:marRight w:val="0"/>
              <w:marTop w:val="0"/>
              <w:marBottom w:val="0"/>
              <w:divBdr>
                <w:top w:val="none" w:sz="0" w:space="0" w:color="auto"/>
                <w:left w:val="none" w:sz="0" w:space="0" w:color="auto"/>
                <w:bottom w:val="none" w:sz="0" w:space="0" w:color="auto"/>
                <w:right w:val="none" w:sz="0" w:space="0" w:color="auto"/>
              </w:divBdr>
            </w:div>
            <w:div w:id="976955017">
              <w:marLeft w:val="0"/>
              <w:marRight w:val="0"/>
              <w:marTop w:val="0"/>
              <w:marBottom w:val="0"/>
              <w:divBdr>
                <w:top w:val="none" w:sz="0" w:space="0" w:color="auto"/>
                <w:left w:val="none" w:sz="0" w:space="0" w:color="auto"/>
                <w:bottom w:val="none" w:sz="0" w:space="0" w:color="auto"/>
                <w:right w:val="none" w:sz="0" w:space="0" w:color="auto"/>
              </w:divBdr>
            </w:div>
            <w:div w:id="2002078726">
              <w:marLeft w:val="0"/>
              <w:marRight w:val="0"/>
              <w:marTop w:val="0"/>
              <w:marBottom w:val="0"/>
              <w:divBdr>
                <w:top w:val="none" w:sz="0" w:space="0" w:color="auto"/>
                <w:left w:val="none" w:sz="0" w:space="0" w:color="auto"/>
                <w:bottom w:val="none" w:sz="0" w:space="0" w:color="auto"/>
                <w:right w:val="none" w:sz="0" w:space="0" w:color="auto"/>
              </w:divBdr>
            </w:div>
            <w:div w:id="770316006">
              <w:marLeft w:val="0"/>
              <w:marRight w:val="0"/>
              <w:marTop w:val="0"/>
              <w:marBottom w:val="0"/>
              <w:divBdr>
                <w:top w:val="none" w:sz="0" w:space="0" w:color="auto"/>
                <w:left w:val="none" w:sz="0" w:space="0" w:color="auto"/>
                <w:bottom w:val="none" w:sz="0" w:space="0" w:color="auto"/>
                <w:right w:val="none" w:sz="0" w:space="0" w:color="auto"/>
              </w:divBdr>
            </w:div>
            <w:div w:id="1997605174">
              <w:marLeft w:val="0"/>
              <w:marRight w:val="0"/>
              <w:marTop w:val="0"/>
              <w:marBottom w:val="0"/>
              <w:divBdr>
                <w:top w:val="none" w:sz="0" w:space="0" w:color="auto"/>
                <w:left w:val="none" w:sz="0" w:space="0" w:color="auto"/>
                <w:bottom w:val="none" w:sz="0" w:space="0" w:color="auto"/>
                <w:right w:val="none" w:sz="0" w:space="0" w:color="auto"/>
              </w:divBdr>
            </w:div>
            <w:div w:id="1632049923">
              <w:marLeft w:val="0"/>
              <w:marRight w:val="0"/>
              <w:marTop w:val="0"/>
              <w:marBottom w:val="0"/>
              <w:divBdr>
                <w:top w:val="none" w:sz="0" w:space="0" w:color="auto"/>
                <w:left w:val="none" w:sz="0" w:space="0" w:color="auto"/>
                <w:bottom w:val="none" w:sz="0" w:space="0" w:color="auto"/>
                <w:right w:val="none" w:sz="0" w:space="0" w:color="auto"/>
              </w:divBdr>
            </w:div>
            <w:div w:id="1637098837">
              <w:marLeft w:val="0"/>
              <w:marRight w:val="0"/>
              <w:marTop w:val="0"/>
              <w:marBottom w:val="0"/>
              <w:divBdr>
                <w:top w:val="none" w:sz="0" w:space="0" w:color="auto"/>
                <w:left w:val="none" w:sz="0" w:space="0" w:color="auto"/>
                <w:bottom w:val="none" w:sz="0" w:space="0" w:color="auto"/>
                <w:right w:val="none" w:sz="0" w:space="0" w:color="auto"/>
              </w:divBdr>
            </w:div>
            <w:div w:id="1039664924">
              <w:marLeft w:val="0"/>
              <w:marRight w:val="0"/>
              <w:marTop w:val="0"/>
              <w:marBottom w:val="0"/>
              <w:divBdr>
                <w:top w:val="none" w:sz="0" w:space="0" w:color="auto"/>
                <w:left w:val="none" w:sz="0" w:space="0" w:color="auto"/>
                <w:bottom w:val="none" w:sz="0" w:space="0" w:color="auto"/>
                <w:right w:val="none" w:sz="0" w:space="0" w:color="auto"/>
              </w:divBdr>
            </w:div>
            <w:div w:id="1243639914">
              <w:marLeft w:val="0"/>
              <w:marRight w:val="0"/>
              <w:marTop w:val="0"/>
              <w:marBottom w:val="0"/>
              <w:divBdr>
                <w:top w:val="none" w:sz="0" w:space="0" w:color="auto"/>
                <w:left w:val="none" w:sz="0" w:space="0" w:color="auto"/>
                <w:bottom w:val="none" w:sz="0" w:space="0" w:color="auto"/>
                <w:right w:val="none" w:sz="0" w:space="0" w:color="auto"/>
              </w:divBdr>
            </w:div>
            <w:div w:id="1209686064">
              <w:marLeft w:val="0"/>
              <w:marRight w:val="0"/>
              <w:marTop w:val="0"/>
              <w:marBottom w:val="0"/>
              <w:divBdr>
                <w:top w:val="none" w:sz="0" w:space="0" w:color="auto"/>
                <w:left w:val="none" w:sz="0" w:space="0" w:color="auto"/>
                <w:bottom w:val="none" w:sz="0" w:space="0" w:color="auto"/>
                <w:right w:val="none" w:sz="0" w:space="0" w:color="auto"/>
              </w:divBdr>
            </w:div>
            <w:div w:id="1039166066">
              <w:marLeft w:val="0"/>
              <w:marRight w:val="0"/>
              <w:marTop w:val="0"/>
              <w:marBottom w:val="0"/>
              <w:divBdr>
                <w:top w:val="none" w:sz="0" w:space="0" w:color="auto"/>
                <w:left w:val="none" w:sz="0" w:space="0" w:color="auto"/>
                <w:bottom w:val="none" w:sz="0" w:space="0" w:color="auto"/>
                <w:right w:val="none" w:sz="0" w:space="0" w:color="auto"/>
              </w:divBdr>
            </w:div>
            <w:div w:id="1238007488">
              <w:marLeft w:val="0"/>
              <w:marRight w:val="0"/>
              <w:marTop w:val="0"/>
              <w:marBottom w:val="0"/>
              <w:divBdr>
                <w:top w:val="none" w:sz="0" w:space="0" w:color="auto"/>
                <w:left w:val="none" w:sz="0" w:space="0" w:color="auto"/>
                <w:bottom w:val="none" w:sz="0" w:space="0" w:color="auto"/>
                <w:right w:val="none" w:sz="0" w:space="0" w:color="auto"/>
              </w:divBdr>
            </w:div>
            <w:div w:id="1249926811">
              <w:marLeft w:val="0"/>
              <w:marRight w:val="0"/>
              <w:marTop w:val="0"/>
              <w:marBottom w:val="0"/>
              <w:divBdr>
                <w:top w:val="none" w:sz="0" w:space="0" w:color="auto"/>
                <w:left w:val="none" w:sz="0" w:space="0" w:color="auto"/>
                <w:bottom w:val="none" w:sz="0" w:space="0" w:color="auto"/>
                <w:right w:val="none" w:sz="0" w:space="0" w:color="auto"/>
              </w:divBdr>
            </w:div>
            <w:div w:id="289095900">
              <w:marLeft w:val="0"/>
              <w:marRight w:val="0"/>
              <w:marTop w:val="0"/>
              <w:marBottom w:val="0"/>
              <w:divBdr>
                <w:top w:val="none" w:sz="0" w:space="0" w:color="auto"/>
                <w:left w:val="none" w:sz="0" w:space="0" w:color="auto"/>
                <w:bottom w:val="none" w:sz="0" w:space="0" w:color="auto"/>
                <w:right w:val="none" w:sz="0" w:space="0" w:color="auto"/>
              </w:divBdr>
            </w:div>
            <w:div w:id="1320302259">
              <w:marLeft w:val="0"/>
              <w:marRight w:val="0"/>
              <w:marTop w:val="0"/>
              <w:marBottom w:val="0"/>
              <w:divBdr>
                <w:top w:val="none" w:sz="0" w:space="0" w:color="auto"/>
                <w:left w:val="none" w:sz="0" w:space="0" w:color="auto"/>
                <w:bottom w:val="none" w:sz="0" w:space="0" w:color="auto"/>
                <w:right w:val="none" w:sz="0" w:space="0" w:color="auto"/>
              </w:divBdr>
            </w:div>
            <w:div w:id="92366098">
              <w:marLeft w:val="0"/>
              <w:marRight w:val="0"/>
              <w:marTop w:val="0"/>
              <w:marBottom w:val="0"/>
              <w:divBdr>
                <w:top w:val="none" w:sz="0" w:space="0" w:color="auto"/>
                <w:left w:val="none" w:sz="0" w:space="0" w:color="auto"/>
                <w:bottom w:val="none" w:sz="0" w:space="0" w:color="auto"/>
                <w:right w:val="none" w:sz="0" w:space="0" w:color="auto"/>
              </w:divBdr>
            </w:div>
            <w:div w:id="2098861146">
              <w:marLeft w:val="0"/>
              <w:marRight w:val="0"/>
              <w:marTop w:val="0"/>
              <w:marBottom w:val="0"/>
              <w:divBdr>
                <w:top w:val="none" w:sz="0" w:space="0" w:color="auto"/>
                <w:left w:val="none" w:sz="0" w:space="0" w:color="auto"/>
                <w:bottom w:val="none" w:sz="0" w:space="0" w:color="auto"/>
                <w:right w:val="none" w:sz="0" w:space="0" w:color="auto"/>
              </w:divBdr>
            </w:div>
            <w:div w:id="1001202547">
              <w:marLeft w:val="0"/>
              <w:marRight w:val="0"/>
              <w:marTop w:val="0"/>
              <w:marBottom w:val="0"/>
              <w:divBdr>
                <w:top w:val="none" w:sz="0" w:space="0" w:color="auto"/>
                <w:left w:val="none" w:sz="0" w:space="0" w:color="auto"/>
                <w:bottom w:val="none" w:sz="0" w:space="0" w:color="auto"/>
                <w:right w:val="none" w:sz="0" w:space="0" w:color="auto"/>
              </w:divBdr>
            </w:div>
            <w:div w:id="2076973179">
              <w:marLeft w:val="0"/>
              <w:marRight w:val="0"/>
              <w:marTop w:val="0"/>
              <w:marBottom w:val="0"/>
              <w:divBdr>
                <w:top w:val="none" w:sz="0" w:space="0" w:color="auto"/>
                <w:left w:val="none" w:sz="0" w:space="0" w:color="auto"/>
                <w:bottom w:val="none" w:sz="0" w:space="0" w:color="auto"/>
                <w:right w:val="none" w:sz="0" w:space="0" w:color="auto"/>
              </w:divBdr>
            </w:div>
            <w:div w:id="680279206">
              <w:marLeft w:val="0"/>
              <w:marRight w:val="0"/>
              <w:marTop w:val="0"/>
              <w:marBottom w:val="0"/>
              <w:divBdr>
                <w:top w:val="none" w:sz="0" w:space="0" w:color="auto"/>
                <w:left w:val="none" w:sz="0" w:space="0" w:color="auto"/>
                <w:bottom w:val="none" w:sz="0" w:space="0" w:color="auto"/>
                <w:right w:val="none" w:sz="0" w:space="0" w:color="auto"/>
              </w:divBdr>
            </w:div>
            <w:div w:id="1485202796">
              <w:marLeft w:val="0"/>
              <w:marRight w:val="0"/>
              <w:marTop w:val="0"/>
              <w:marBottom w:val="0"/>
              <w:divBdr>
                <w:top w:val="none" w:sz="0" w:space="0" w:color="auto"/>
                <w:left w:val="none" w:sz="0" w:space="0" w:color="auto"/>
                <w:bottom w:val="none" w:sz="0" w:space="0" w:color="auto"/>
                <w:right w:val="none" w:sz="0" w:space="0" w:color="auto"/>
              </w:divBdr>
            </w:div>
            <w:div w:id="1963999270">
              <w:marLeft w:val="0"/>
              <w:marRight w:val="0"/>
              <w:marTop w:val="0"/>
              <w:marBottom w:val="0"/>
              <w:divBdr>
                <w:top w:val="none" w:sz="0" w:space="0" w:color="auto"/>
                <w:left w:val="none" w:sz="0" w:space="0" w:color="auto"/>
                <w:bottom w:val="none" w:sz="0" w:space="0" w:color="auto"/>
                <w:right w:val="none" w:sz="0" w:space="0" w:color="auto"/>
              </w:divBdr>
            </w:div>
            <w:div w:id="100607149">
              <w:marLeft w:val="0"/>
              <w:marRight w:val="0"/>
              <w:marTop w:val="0"/>
              <w:marBottom w:val="0"/>
              <w:divBdr>
                <w:top w:val="none" w:sz="0" w:space="0" w:color="auto"/>
                <w:left w:val="none" w:sz="0" w:space="0" w:color="auto"/>
                <w:bottom w:val="none" w:sz="0" w:space="0" w:color="auto"/>
                <w:right w:val="none" w:sz="0" w:space="0" w:color="auto"/>
              </w:divBdr>
            </w:div>
            <w:div w:id="63382196">
              <w:marLeft w:val="0"/>
              <w:marRight w:val="0"/>
              <w:marTop w:val="0"/>
              <w:marBottom w:val="0"/>
              <w:divBdr>
                <w:top w:val="none" w:sz="0" w:space="0" w:color="auto"/>
                <w:left w:val="none" w:sz="0" w:space="0" w:color="auto"/>
                <w:bottom w:val="none" w:sz="0" w:space="0" w:color="auto"/>
                <w:right w:val="none" w:sz="0" w:space="0" w:color="auto"/>
              </w:divBdr>
            </w:div>
            <w:div w:id="1864440421">
              <w:marLeft w:val="0"/>
              <w:marRight w:val="0"/>
              <w:marTop w:val="0"/>
              <w:marBottom w:val="0"/>
              <w:divBdr>
                <w:top w:val="none" w:sz="0" w:space="0" w:color="auto"/>
                <w:left w:val="none" w:sz="0" w:space="0" w:color="auto"/>
                <w:bottom w:val="none" w:sz="0" w:space="0" w:color="auto"/>
                <w:right w:val="none" w:sz="0" w:space="0" w:color="auto"/>
              </w:divBdr>
            </w:div>
            <w:div w:id="615792413">
              <w:marLeft w:val="0"/>
              <w:marRight w:val="0"/>
              <w:marTop w:val="0"/>
              <w:marBottom w:val="0"/>
              <w:divBdr>
                <w:top w:val="none" w:sz="0" w:space="0" w:color="auto"/>
                <w:left w:val="none" w:sz="0" w:space="0" w:color="auto"/>
                <w:bottom w:val="none" w:sz="0" w:space="0" w:color="auto"/>
                <w:right w:val="none" w:sz="0" w:space="0" w:color="auto"/>
              </w:divBdr>
            </w:div>
            <w:div w:id="1617132538">
              <w:marLeft w:val="0"/>
              <w:marRight w:val="0"/>
              <w:marTop w:val="0"/>
              <w:marBottom w:val="0"/>
              <w:divBdr>
                <w:top w:val="none" w:sz="0" w:space="0" w:color="auto"/>
                <w:left w:val="none" w:sz="0" w:space="0" w:color="auto"/>
                <w:bottom w:val="none" w:sz="0" w:space="0" w:color="auto"/>
                <w:right w:val="none" w:sz="0" w:space="0" w:color="auto"/>
              </w:divBdr>
            </w:div>
            <w:div w:id="1672484216">
              <w:marLeft w:val="0"/>
              <w:marRight w:val="0"/>
              <w:marTop w:val="0"/>
              <w:marBottom w:val="0"/>
              <w:divBdr>
                <w:top w:val="none" w:sz="0" w:space="0" w:color="auto"/>
                <w:left w:val="none" w:sz="0" w:space="0" w:color="auto"/>
                <w:bottom w:val="none" w:sz="0" w:space="0" w:color="auto"/>
                <w:right w:val="none" w:sz="0" w:space="0" w:color="auto"/>
              </w:divBdr>
            </w:div>
            <w:div w:id="753745124">
              <w:marLeft w:val="0"/>
              <w:marRight w:val="0"/>
              <w:marTop w:val="0"/>
              <w:marBottom w:val="0"/>
              <w:divBdr>
                <w:top w:val="none" w:sz="0" w:space="0" w:color="auto"/>
                <w:left w:val="none" w:sz="0" w:space="0" w:color="auto"/>
                <w:bottom w:val="none" w:sz="0" w:space="0" w:color="auto"/>
                <w:right w:val="none" w:sz="0" w:space="0" w:color="auto"/>
              </w:divBdr>
            </w:div>
            <w:div w:id="204025363">
              <w:marLeft w:val="0"/>
              <w:marRight w:val="0"/>
              <w:marTop w:val="0"/>
              <w:marBottom w:val="0"/>
              <w:divBdr>
                <w:top w:val="none" w:sz="0" w:space="0" w:color="auto"/>
                <w:left w:val="none" w:sz="0" w:space="0" w:color="auto"/>
                <w:bottom w:val="none" w:sz="0" w:space="0" w:color="auto"/>
                <w:right w:val="none" w:sz="0" w:space="0" w:color="auto"/>
              </w:divBdr>
            </w:div>
            <w:div w:id="722752731">
              <w:marLeft w:val="0"/>
              <w:marRight w:val="0"/>
              <w:marTop w:val="0"/>
              <w:marBottom w:val="0"/>
              <w:divBdr>
                <w:top w:val="none" w:sz="0" w:space="0" w:color="auto"/>
                <w:left w:val="none" w:sz="0" w:space="0" w:color="auto"/>
                <w:bottom w:val="none" w:sz="0" w:space="0" w:color="auto"/>
                <w:right w:val="none" w:sz="0" w:space="0" w:color="auto"/>
              </w:divBdr>
            </w:div>
            <w:div w:id="7030235">
              <w:marLeft w:val="0"/>
              <w:marRight w:val="0"/>
              <w:marTop w:val="0"/>
              <w:marBottom w:val="0"/>
              <w:divBdr>
                <w:top w:val="none" w:sz="0" w:space="0" w:color="auto"/>
                <w:left w:val="none" w:sz="0" w:space="0" w:color="auto"/>
                <w:bottom w:val="none" w:sz="0" w:space="0" w:color="auto"/>
                <w:right w:val="none" w:sz="0" w:space="0" w:color="auto"/>
              </w:divBdr>
            </w:div>
            <w:div w:id="2016029160">
              <w:marLeft w:val="0"/>
              <w:marRight w:val="0"/>
              <w:marTop w:val="0"/>
              <w:marBottom w:val="0"/>
              <w:divBdr>
                <w:top w:val="none" w:sz="0" w:space="0" w:color="auto"/>
                <w:left w:val="none" w:sz="0" w:space="0" w:color="auto"/>
                <w:bottom w:val="none" w:sz="0" w:space="0" w:color="auto"/>
                <w:right w:val="none" w:sz="0" w:space="0" w:color="auto"/>
              </w:divBdr>
            </w:div>
            <w:div w:id="733696923">
              <w:marLeft w:val="0"/>
              <w:marRight w:val="0"/>
              <w:marTop w:val="0"/>
              <w:marBottom w:val="0"/>
              <w:divBdr>
                <w:top w:val="none" w:sz="0" w:space="0" w:color="auto"/>
                <w:left w:val="none" w:sz="0" w:space="0" w:color="auto"/>
                <w:bottom w:val="none" w:sz="0" w:space="0" w:color="auto"/>
                <w:right w:val="none" w:sz="0" w:space="0" w:color="auto"/>
              </w:divBdr>
            </w:div>
            <w:div w:id="291912690">
              <w:marLeft w:val="0"/>
              <w:marRight w:val="0"/>
              <w:marTop w:val="0"/>
              <w:marBottom w:val="0"/>
              <w:divBdr>
                <w:top w:val="none" w:sz="0" w:space="0" w:color="auto"/>
                <w:left w:val="none" w:sz="0" w:space="0" w:color="auto"/>
                <w:bottom w:val="none" w:sz="0" w:space="0" w:color="auto"/>
                <w:right w:val="none" w:sz="0" w:space="0" w:color="auto"/>
              </w:divBdr>
            </w:div>
            <w:div w:id="1130825413">
              <w:marLeft w:val="0"/>
              <w:marRight w:val="0"/>
              <w:marTop w:val="0"/>
              <w:marBottom w:val="0"/>
              <w:divBdr>
                <w:top w:val="none" w:sz="0" w:space="0" w:color="auto"/>
                <w:left w:val="none" w:sz="0" w:space="0" w:color="auto"/>
                <w:bottom w:val="none" w:sz="0" w:space="0" w:color="auto"/>
                <w:right w:val="none" w:sz="0" w:space="0" w:color="auto"/>
              </w:divBdr>
            </w:div>
            <w:div w:id="1335717516">
              <w:marLeft w:val="0"/>
              <w:marRight w:val="0"/>
              <w:marTop w:val="0"/>
              <w:marBottom w:val="0"/>
              <w:divBdr>
                <w:top w:val="none" w:sz="0" w:space="0" w:color="auto"/>
                <w:left w:val="none" w:sz="0" w:space="0" w:color="auto"/>
                <w:bottom w:val="none" w:sz="0" w:space="0" w:color="auto"/>
                <w:right w:val="none" w:sz="0" w:space="0" w:color="auto"/>
              </w:divBdr>
            </w:div>
            <w:div w:id="256793852">
              <w:marLeft w:val="0"/>
              <w:marRight w:val="0"/>
              <w:marTop w:val="0"/>
              <w:marBottom w:val="0"/>
              <w:divBdr>
                <w:top w:val="none" w:sz="0" w:space="0" w:color="auto"/>
                <w:left w:val="none" w:sz="0" w:space="0" w:color="auto"/>
                <w:bottom w:val="none" w:sz="0" w:space="0" w:color="auto"/>
                <w:right w:val="none" w:sz="0" w:space="0" w:color="auto"/>
              </w:divBdr>
            </w:div>
            <w:div w:id="1152795014">
              <w:marLeft w:val="0"/>
              <w:marRight w:val="0"/>
              <w:marTop w:val="0"/>
              <w:marBottom w:val="0"/>
              <w:divBdr>
                <w:top w:val="none" w:sz="0" w:space="0" w:color="auto"/>
                <w:left w:val="none" w:sz="0" w:space="0" w:color="auto"/>
                <w:bottom w:val="none" w:sz="0" w:space="0" w:color="auto"/>
                <w:right w:val="none" w:sz="0" w:space="0" w:color="auto"/>
              </w:divBdr>
            </w:div>
            <w:div w:id="1491406829">
              <w:marLeft w:val="0"/>
              <w:marRight w:val="0"/>
              <w:marTop w:val="0"/>
              <w:marBottom w:val="0"/>
              <w:divBdr>
                <w:top w:val="none" w:sz="0" w:space="0" w:color="auto"/>
                <w:left w:val="none" w:sz="0" w:space="0" w:color="auto"/>
                <w:bottom w:val="none" w:sz="0" w:space="0" w:color="auto"/>
                <w:right w:val="none" w:sz="0" w:space="0" w:color="auto"/>
              </w:divBdr>
            </w:div>
            <w:div w:id="1984118605">
              <w:marLeft w:val="0"/>
              <w:marRight w:val="0"/>
              <w:marTop w:val="0"/>
              <w:marBottom w:val="0"/>
              <w:divBdr>
                <w:top w:val="none" w:sz="0" w:space="0" w:color="auto"/>
                <w:left w:val="none" w:sz="0" w:space="0" w:color="auto"/>
                <w:bottom w:val="none" w:sz="0" w:space="0" w:color="auto"/>
                <w:right w:val="none" w:sz="0" w:space="0" w:color="auto"/>
              </w:divBdr>
            </w:div>
            <w:div w:id="850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98401">
      <w:bodyDiv w:val="1"/>
      <w:marLeft w:val="0"/>
      <w:marRight w:val="0"/>
      <w:marTop w:val="0"/>
      <w:marBottom w:val="0"/>
      <w:divBdr>
        <w:top w:val="none" w:sz="0" w:space="0" w:color="auto"/>
        <w:left w:val="none" w:sz="0" w:space="0" w:color="auto"/>
        <w:bottom w:val="none" w:sz="0" w:space="0" w:color="auto"/>
        <w:right w:val="none" w:sz="0" w:space="0" w:color="auto"/>
      </w:divBdr>
      <w:divsChild>
        <w:div w:id="1869874075">
          <w:marLeft w:val="0"/>
          <w:marRight w:val="0"/>
          <w:marTop w:val="0"/>
          <w:marBottom w:val="0"/>
          <w:divBdr>
            <w:top w:val="none" w:sz="0" w:space="0" w:color="auto"/>
            <w:left w:val="none" w:sz="0" w:space="0" w:color="auto"/>
            <w:bottom w:val="none" w:sz="0" w:space="0" w:color="auto"/>
            <w:right w:val="none" w:sz="0" w:space="0" w:color="auto"/>
          </w:divBdr>
          <w:divsChild>
            <w:div w:id="1177883132">
              <w:marLeft w:val="0"/>
              <w:marRight w:val="0"/>
              <w:marTop w:val="0"/>
              <w:marBottom w:val="0"/>
              <w:divBdr>
                <w:top w:val="none" w:sz="0" w:space="0" w:color="auto"/>
                <w:left w:val="none" w:sz="0" w:space="0" w:color="auto"/>
                <w:bottom w:val="none" w:sz="0" w:space="0" w:color="auto"/>
                <w:right w:val="none" w:sz="0" w:space="0" w:color="auto"/>
              </w:divBdr>
            </w:div>
            <w:div w:id="46345136">
              <w:marLeft w:val="0"/>
              <w:marRight w:val="0"/>
              <w:marTop w:val="0"/>
              <w:marBottom w:val="0"/>
              <w:divBdr>
                <w:top w:val="none" w:sz="0" w:space="0" w:color="auto"/>
                <w:left w:val="none" w:sz="0" w:space="0" w:color="auto"/>
                <w:bottom w:val="none" w:sz="0" w:space="0" w:color="auto"/>
                <w:right w:val="none" w:sz="0" w:space="0" w:color="auto"/>
              </w:divBdr>
            </w:div>
            <w:div w:id="338656410">
              <w:marLeft w:val="0"/>
              <w:marRight w:val="0"/>
              <w:marTop w:val="0"/>
              <w:marBottom w:val="0"/>
              <w:divBdr>
                <w:top w:val="none" w:sz="0" w:space="0" w:color="auto"/>
                <w:left w:val="none" w:sz="0" w:space="0" w:color="auto"/>
                <w:bottom w:val="none" w:sz="0" w:space="0" w:color="auto"/>
                <w:right w:val="none" w:sz="0" w:space="0" w:color="auto"/>
              </w:divBdr>
            </w:div>
            <w:div w:id="1520968830">
              <w:marLeft w:val="0"/>
              <w:marRight w:val="0"/>
              <w:marTop w:val="0"/>
              <w:marBottom w:val="0"/>
              <w:divBdr>
                <w:top w:val="none" w:sz="0" w:space="0" w:color="auto"/>
                <w:left w:val="none" w:sz="0" w:space="0" w:color="auto"/>
                <w:bottom w:val="none" w:sz="0" w:space="0" w:color="auto"/>
                <w:right w:val="none" w:sz="0" w:space="0" w:color="auto"/>
              </w:divBdr>
            </w:div>
            <w:div w:id="2116291591">
              <w:marLeft w:val="0"/>
              <w:marRight w:val="0"/>
              <w:marTop w:val="0"/>
              <w:marBottom w:val="0"/>
              <w:divBdr>
                <w:top w:val="none" w:sz="0" w:space="0" w:color="auto"/>
                <w:left w:val="none" w:sz="0" w:space="0" w:color="auto"/>
                <w:bottom w:val="none" w:sz="0" w:space="0" w:color="auto"/>
                <w:right w:val="none" w:sz="0" w:space="0" w:color="auto"/>
              </w:divBdr>
            </w:div>
            <w:div w:id="78722584">
              <w:marLeft w:val="0"/>
              <w:marRight w:val="0"/>
              <w:marTop w:val="0"/>
              <w:marBottom w:val="0"/>
              <w:divBdr>
                <w:top w:val="none" w:sz="0" w:space="0" w:color="auto"/>
                <w:left w:val="none" w:sz="0" w:space="0" w:color="auto"/>
                <w:bottom w:val="none" w:sz="0" w:space="0" w:color="auto"/>
                <w:right w:val="none" w:sz="0" w:space="0" w:color="auto"/>
              </w:divBdr>
            </w:div>
            <w:div w:id="1297907647">
              <w:marLeft w:val="0"/>
              <w:marRight w:val="0"/>
              <w:marTop w:val="0"/>
              <w:marBottom w:val="0"/>
              <w:divBdr>
                <w:top w:val="none" w:sz="0" w:space="0" w:color="auto"/>
                <w:left w:val="none" w:sz="0" w:space="0" w:color="auto"/>
                <w:bottom w:val="none" w:sz="0" w:space="0" w:color="auto"/>
                <w:right w:val="none" w:sz="0" w:space="0" w:color="auto"/>
              </w:divBdr>
            </w:div>
            <w:div w:id="1708873276">
              <w:marLeft w:val="0"/>
              <w:marRight w:val="0"/>
              <w:marTop w:val="0"/>
              <w:marBottom w:val="0"/>
              <w:divBdr>
                <w:top w:val="none" w:sz="0" w:space="0" w:color="auto"/>
                <w:left w:val="none" w:sz="0" w:space="0" w:color="auto"/>
                <w:bottom w:val="none" w:sz="0" w:space="0" w:color="auto"/>
                <w:right w:val="none" w:sz="0" w:space="0" w:color="auto"/>
              </w:divBdr>
            </w:div>
            <w:div w:id="1325544742">
              <w:marLeft w:val="0"/>
              <w:marRight w:val="0"/>
              <w:marTop w:val="0"/>
              <w:marBottom w:val="0"/>
              <w:divBdr>
                <w:top w:val="none" w:sz="0" w:space="0" w:color="auto"/>
                <w:left w:val="none" w:sz="0" w:space="0" w:color="auto"/>
                <w:bottom w:val="none" w:sz="0" w:space="0" w:color="auto"/>
                <w:right w:val="none" w:sz="0" w:space="0" w:color="auto"/>
              </w:divBdr>
            </w:div>
            <w:div w:id="151407473">
              <w:marLeft w:val="0"/>
              <w:marRight w:val="0"/>
              <w:marTop w:val="0"/>
              <w:marBottom w:val="0"/>
              <w:divBdr>
                <w:top w:val="none" w:sz="0" w:space="0" w:color="auto"/>
                <w:left w:val="none" w:sz="0" w:space="0" w:color="auto"/>
                <w:bottom w:val="none" w:sz="0" w:space="0" w:color="auto"/>
                <w:right w:val="none" w:sz="0" w:space="0" w:color="auto"/>
              </w:divBdr>
            </w:div>
            <w:div w:id="1586498513">
              <w:marLeft w:val="0"/>
              <w:marRight w:val="0"/>
              <w:marTop w:val="0"/>
              <w:marBottom w:val="0"/>
              <w:divBdr>
                <w:top w:val="none" w:sz="0" w:space="0" w:color="auto"/>
                <w:left w:val="none" w:sz="0" w:space="0" w:color="auto"/>
                <w:bottom w:val="none" w:sz="0" w:space="0" w:color="auto"/>
                <w:right w:val="none" w:sz="0" w:space="0" w:color="auto"/>
              </w:divBdr>
            </w:div>
            <w:div w:id="1438062614">
              <w:marLeft w:val="0"/>
              <w:marRight w:val="0"/>
              <w:marTop w:val="0"/>
              <w:marBottom w:val="0"/>
              <w:divBdr>
                <w:top w:val="none" w:sz="0" w:space="0" w:color="auto"/>
                <w:left w:val="none" w:sz="0" w:space="0" w:color="auto"/>
                <w:bottom w:val="none" w:sz="0" w:space="0" w:color="auto"/>
                <w:right w:val="none" w:sz="0" w:space="0" w:color="auto"/>
              </w:divBdr>
            </w:div>
            <w:div w:id="228424919">
              <w:marLeft w:val="0"/>
              <w:marRight w:val="0"/>
              <w:marTop w:val="0"/>
              <w:marBottom w:val="0"/>
              <w:divBdr>
                <w:top w:val="none" w:sz="0" w:space="0" w:color="auto"/>
                <w:left w:val="none" w:sz="0" w:space="0" w:color="auto"/>
                <w:bottom w:val="none" w:sz="0" w:space="0" w:color="auto"/>
                <w:right w:val="none" w:sz="0" w:space="0" w:color="auto"/>
              </w:divBdr>
            </w:div>
            <w:div w:id="2630961">
              <w:marLeft w:val="0"/>
              <w:marRight w:val="0"/>
              <w:marTop w:val="0"/>
              <w:marBottom w:val="0"/>
              <w:divBdr>
                <w:top w:val="none" w:sz="0" w:space="0" w:color="auto"/>
                <w:left w:val="none" w:sz="0" w:space="0" w:color="auto"/>
                <w:bottom w:val="none" w:sz="0" w:space="0" w:color="auto"/>
                <w:right w:val="none" w:sz="0" w:space="0" w:color="auto"/>
              </w:divBdr>
            </w:div>
            <w:div w:id="1680154268">
              <w:marLeft w:val="0"/>
              <w:marRight w:val="0"/>
              <w:marTop w:val="0"/>
              <w:marBottom w:val="0"/>
              <w:divBdr>
                <w:top w:val="none" w:sz="0" w:space="0" w:color="auto"/>
                <w:left w:val="none" w:sz="0" w:space="0" w:color="auto"/>
                <w:bottom w:val="none" w:sz="0" w:space="0" w:color="auto"/>
                <w:right w:val="none" w:sz="0" w:space="0" w:color="auto"/>
              </w:divBdr>
            </w:div>
            <w:div w:id="1780683438">
              <w:marLeft w:val="0"/>
              <w:marRight w:val="0"/>
              <w:marTop w:val="0"/>
              <w:marBottom w:val="0"/>
              <w:divBdr>
                <w:top w:val="none" w:sz="0" w:space="0" w:color="auto"/>
                <w:left w:val="none" w:sz="0" w:space="0" w:color="auto"/>
                <w:bottom w:val="none" w:sz="0" w:space="0" w:color="auto"/>
                <w:right w:val="none" w:sz="0" w:space="0" w:color="auto"/>
              </w:divBdr>
            </w:div>
            <w:div w:id="765880674">
              <w:marLeft w:val="0"/>
              <w:marRight w:val="0"/>
              <w:marTop w:val="0"/>
              <w:marBottom w:val="0"/>
              <w:divBdr>
                <w:top w:val="none" w:sz="0" w:space="0" w:color="auto"/>
                <w:left w:val="none" w:sz="0" w:space="0" w:color="auto"/>
                <w:bottom w:val="none" w:sz="0" w:space="0" w:color="auto"/>
                <w:right w:val="none" w:sz="0" w:space="0" w:color="auto"/>
              </w:divBdr>
            </w:div>
            <w:div w:id="2079817402">
              <w:marLeft w:val="0"/>
              <w:marRight w:val="0"/>
              <w:marTop w:val="0"/>
              <w:marBottom w:val="0"/>
              <w:divBdr>
                <w:top w:val="none" w:sz="0" w:space="0" w:color="auto"/>
                <w:left w:val="none" w:sz="0" w:space="0" w:color="auto"/>
                <w:bottom w:val="none" w:sz="0" w:space="0" w:color="auto"/>
                <w:right w:val="none" w:sz="0" w:space="0" w:color="auto"/>
              </w:divBdr>
            </w:div>
            <w:div w:id="1694530609">
              <w:marLeft w:val="0"/>
              <w:marRight w:val="0"/>
              <w:marTop w:val="0"/>
              <w:marBottom w:val="0"/>
              <w:divBdr>
                <w:top w:val="none" w:sz="0" w:space="0" w:color="auto"/>
                <w:left w:val="none" w:sz="0" w:space="0" w:color="auto"/>
                <w:bottom w:val="none" w:sz="0" w:space="0" w:color="auto"/>
                <w:right w:val="none" w:sz="0" w:space="0" w:color="auto"/>
              </w:divBdr>
            </w:div>
            <w:div w:id="465204642">
              <w:marLeft w:val="0"/>
              <w:marRight w:val="0"/>
              <w:marTop w:val="0"/>
              <w:marBottom w:val="0"/>
              <w:divBdr>
                <w:top w:val="none" w:sz="0" w:space="0" w:color="auto"/>
                <w:left w:val="none" w:sz="0" w:space="0" w:color="auto"/>
                <w:bottom w:val="none" w:sz="0" w:space="0" w:color="auto"/>
                <w:right w:val="none" w:sz="0" w:space="0" w:color="auto"/>
              </w:divBdr>
            </w:div>
            <w:div w:id="2110344654">
              <w:marLeft w:val="0"/>
              <w:marRight w:val="0"/>
              <w:marTop w:val="0"/>
              <w:marBottom w:val="0"/>
              <w:divBdr>
                <w:top w:val="none" w:sz="0" w:space="0" w:color="auto"/>
                <w:left w:val="none" w:sz="0" w:space="0" w:color="auto"/>
                <w:bottom w:val="none" w:sz="0" w:space="0" w:color="auto"/>
                <w:right w:val="none" w:sz="0" w:space="0" w:color="auto"/>
              </w:divBdr>
            </w:div>
            <w:div w:id="1120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721">
      <w:bodyDiv w:val="1"/>
      <w:marLeft w:val="0"/>
      <w:marRight w:val="0"/>
      <w:marTop w:val="0"/>
      <w:marBottom w:val="0"/>
      <w:divBdr>
        <w:top w:val="none" w:sz="0" w:space="0" w:color="auto"/>
        <w:left w:val="none" w:sz="0" w:space="0" w:color="auto"/>
        <w:bottom w:val="none" w:sz="0" w:space="0" w:color="auto"/>
        <w:right w:val="none" w:sz="0" w:space="0" w:color="auto"/>
      </w:divBdr>
      <w:divsChild>
        <w:div w:id="496843262">
          <w:marLeft w:val="0"/>
          <w:marRight w:val="0"/>
          <w:marTop w:val="0"/>
          <w:marBottom w:val="0"/>
          <w:divBdr>
            <w:top w:val="none" w:sz="0" w:space="0" w:color="auto"/>
            <w:left w:val="none" w:sz="0" w:space="0" w:color="auto"/>
            <w:bottom w:val="none" w:sz="0" w:space="0" w:color="auto"/>
            <w:right w:val="none" w:sz="0" w:space="0" w:color="auto"/>
          </w:divBdr>
          <w:divsChild>
            <w:div w:id="185560338">
              <w:marLeft w:val="0"/>
              <w:marRight w:val="0"/>
              <w:marTop w:val="0"/>
              <w:marBottom w:val="0"/>
              <w:divBdr>
                <w:top w:val="none" w:sz="0" w:space="0" w:color="auto"/>
                <w:left w:val="none" w:sz="0" w:space="0" w:color="auto"/>
                <w:bottom w:val="none" w:sz="0" w:space="0" w:color="auto"/>
                <w:right w:val="none" w:sz="0" w:space="0" w:color="auto"/>
              </w:divBdr>
            </w:div>
            <w:div w:id="1804955844">
              <w:marLeft w:val="0"/>
              <w:marRight w:val="0"/>
              <w:marTop w:val="0"/>
              <w:marBottom w:val="0"/>
              <w:divBdr>
                <w:top w:val="none" w:sz="0" w:space="0" w:color="auto"/>
                <w:left w:val="none" w:sz="0" w:space="0" w:color="auto"/>
                <w:bottom w:val="none" w:sz="0" w:space="0" w:color="auto"/>
                <w:right w:val="none" w:sz="0" w:space="0" w:color="auto"/>
              </w:divBdr>
            </w:div>
            <w:div w:id="1101297091">
              <w:marLeft w:val="0"/>
              <w:marRight w:val="0"/>
              <w:marTop w:val="0"/>
              <w:marBottom w:val="0"/>
              <w:divBdr>
                <w:top w:val="none" w:sz="0" w:space="0" w:color="auto"/>
                <w:left w:val="none" w:sz="0" w:space="0" w:color="auto"/>
                <w:bottom w:val="none" w:sz="0" w:space="0" w:color="auto"/>
                <w:right w:val="none" w:sz="0" w:space="0" w:color="auto"/>
              </w:divBdr>
            </w:div>
            <w:div w:id="1542324980">
              <w:marLeft w:val="0"/>
              <w:marRight w:val="0"/>
              <w:marTop w:val="0"/>
              <w:marBottom w:val="0"/>
              <w:divBdr>
                <w:top w:val="none" w:sz="0" w:space="0" w:color="auto"/>
                <w:left w:val="none" w:sz="0" w:space="0" w:color="auto"/>
                <w:bottom w:val="none" w:sz="0" w:space="0" w:color="auto"/>
                <w:right w:val="none" w:sz="0" w:space="0" w:color="auto"/>
              </w:divBdr>
            </w:div>
            <w:div w:id="1323434056">
              <w:marLeft w:val="0"/>
              <w:marRight w:val="0"/>
              <w:marTop w:val="0"/>
              <w:marBottom w:val="0"/>
              <w:divBdr>
                <w:top w:val="none" w:sz="0" w:space="0" w:color="auto"/>
                <w:left w:val="none" w:sz="0" w:space="0" w:color="auto"/>
                <w:bottom w:val="none" w:sz="0" w:space="0" w:color="auto"/>
                <w:right w:val="none" w:sz="0" w:space="0" w:color="auto"/>
              </w:divBdr>
            </w:div>
            <w:div w:id="1127894730">
              <w:marLeft w:val="0"/>
              <w:marRight w:val="0"/>
              <w:marTop w:val="0"/>
              <w:marBottom w:val="0"/>
              <w:divBdr>
                <w:top w:val="none" w:sz="0" w:space="0" w:color="auto"/>
                <w:left w:val="none" w:sz="0" w:space="0" w:color="auto"/>
                <w:bottom w:val="none" w:sz="0" w:space="0" w:color="auto"/>
                <w:right w:val="none" w:sz="0" w:space="0" w:color="auto"/>
              </w:divBdr>
            </w:div>
            <w:div w:id="965625769">
              <w:marLeft w:val="0"/>
              <w:marRight w:val="0"/>
              <w:marTop w:val="0"/>
              <w:marBottom w:val="0"/>
              <w:divBdr>
                <w:top w:val="none" w:sz="0" w:space="0" w:color="auto"/>
                <w:left w:val="none" w:sz="0" w:space="0" w:color="auto"/>
                <w:bottom w:val="none" w:sz="0" w:space="0" w:color="auto"/>
                <w:right w:val="none" w:sz="0" w:space="0" w:color="auto"/>
              </w:divBdr>
            </w:div>
            <w:div w:id="1048652445">
              <w:marLeft w:val="0"/>
              <w:marRight w:val="0"/>
              <w:marTop w:val="0"/>
              <w:marBottom w:val="0"/>
              <w:divBdr>
                <w:top w:val="none" w:sz="0" w:space="0" w:color="auto"/>
                <w:left w:val="none" w:sz="0" w:space="0" w:color="auto"/>
                <w:bottom w:val="none" w:sz="0" w:space="0" w:color="auto"/>
                <w:right w:val="none" w:sz="0" w:space="0" w:color="auto"/>
              </w:divBdr>
            </w:div>
            <w:div w:id="1407532041">
              <w:marLeft w:val="0"/>
              <w:marRight w:val="0"/>
              <w:marTop w:val="0"/>
              <w:marBottom w:val="0"/>
              <w:divBdr>
                <w:top w:val="none" w:sz="0" w:space="0" w:color="auto"/>
                <w:left w:val="none" w:sz="0" w:space="0" w:color="auto"/>
                <w:bottom w:val="none" w:sz="0" w:space="0" w:color="auto"/>
                <w:right w:val="none" w:sz="0" w:space="0" w:color="auto"/>
              </w:divBdr>
            </w:div>
            <w:div w:id="1258059723">
              <w:marLeft w:val="0"/>
              <w:marRight w:val="0"/>
              <w:marTop w:val="0"/>
              <w:marBottom w:val="0"/>
              <w:divBdr>
                <w:top w:val="none" w:sz="0" w:space="0" w:color="auto"/>
                <w:left w:val="none" w:sz="0" w:space="0" w:color="auto"/>
                <w:bottom w:val="none" w:sz="0" w:space="0" w:color="auto"/>
                <w:right w:val="none" w:sz="0" w:space="0" w:color="auto"/>
              </w:divBdr>
            </w:div>
            <w:div w:id="1208369646">
              <w:marLeft w:val="0"/>
              <w:marRight w:val="0"/>
              <w:marTop w:val="0"/>
              <w:marBottom w:val="0"/>
              <w:divBdr>
                <w:top w:val="none" w:sz="0" w:space="0" w:color="auto"/>
                <w:left w:val="none" w:sz="0" w:space="0" w:color="auto"/>
                <w:bottom w:val="none" w:sz="0" w:space="0" w:color="auto"/>
                <w:right w:val="none" w:sz="0" w:space="0" w:color="auto"/>
              </w:divBdr>
            </w:div>
            <w:div w:id="1662584221">
              <w:marLeft w:val="0"/>
              <w:marRight w:val="0"/>
              <w:marTop w:val="0"/>
              <w:marBottom w:val="0"/>
              <w:divBdr>
                <w:top w:val="none" w:sz="0" w:space="0" w:color="auto"/>
                <w:left w:val="none" w:sz="0" w:space="0" w:color="auto"/>
                <w:bottom w:val="none" w:sz="0" w:space="0" w:color="auto"/>
                <w:right w:val="none" w:sz="0" w:space="0" w:color="auto"/>
              </w:divBdr>
            </w:div>
            <w:div w:id="1433626067">
              <w:marLeft w:val="0"/>
              <w:marRight w:val="0"/>
              <w:marTop w:val="0"/>
              <w:marBottom w:val="0"/>
              <w:divBdr>
                <w:top w:val="none" w:sz="0" w:space="0" w:color="auto"/>
                <w:left w:val="none" w:sz="0" w:space="0" w:color="auto"/>
                <w:bottom w:val="none" w:sz="0" w:space="0" w:color="auto"/>
                <w:right w:val="none" w:sz="0" w:space="0" w:color="auto"/>
              </w:divBdr>
            </w:div>
            <w:div w:id="1979915377">
              <w:marLeft w:val="0"/>
              <w:marRight w:val="0"/>
              <w:marTop w:val="0"/>
              <w:marBottom w:val="0"/>
              <w:divBdr>
                <w:top w:val="none" w:sz="0" w:space="0" w:color="auto"/>
                <w:left w:val="none" w:sz="0" w:space="0" w:color="auto"/>
                <w:bottom w:val="none" w:sz="0" w:space="0" w:color="auto"/>
                <w:right w:val="none" w:sz="0" w:space="0" w:color="auto"/>
              </w:divBdr>
            </w:div>
            <w:div w:id="945192893">
              <w:marLeft w:val="0"/>
              <w:marRight w:val="0"/>
              <w:marTop w:val="0"/>
              <w:marBottom w:val="0"/>
              <w:divBdr>
                <w:top w:val="none" w:sz="0" w:space="0" w:color="auto"/>
                <w:left w:val="none" w:sz="0" w:space="0" w:color="auto"/>
                <w:bottom w:val="none" w:sz="0" w:space="0" w:color="auto"/>
                <w:right w:val="none" w:sz="0" w:space="0" w:color="auto"/>
              </w:divBdr>
            </w:div>
            <w:div w:id="588540000">
              <w:marLeft w:val="0"/>
              <w:marRight w:val="0"/>
              <w:marTop w:val="0"/>
              <w:marBottom w:val="0"/>
              <w:divBdr>
                <w:top w:val="none" w:sz="0" w:space="0" w:color="auto"/>
                <w:left w:val="none" w:sz="0" w:space="0" w:color="auto"/>
                <w:bottom w:val="none" w:sz="0" w:space="0" w:color="auto"/>
                <w:right w:val="none" w:sz="0" w:space="0" w:color="auto"/>
              </w:divBdr>
            </w:div>
            <w:div w:id="1620837985">
              <w:marLeft w:val="0"/>
              <w:marRight w:val="0"/>
              <w:marTop w:val="0"/>
              <w:marBottom w:val="0"/>
              <w:divBdr>
                <w:top w:val="none" w:sz="0" w:space="0" w:color="auto"/>
                <w:left w:val="none" w:sz="0" w:space="0" w:color="auto"/>
                <w:bottom w:val="none" w:sz="0" w:space="0" w:color="auto"/>
                <w:right w:val="none" w:sz="0" w:space="0" w:color="auto"/>
              </w:divBdr>
            </w:div>
            <w:div w:id="926693560">
              <w:marLeft w:val="0"/>
              <w:marRight w:val="0"/>
              <w:marTop w:val="0"/>
              <w:marBottom w:val="0"/>
              <w:divBdr>
                <w:top w:val="none" w:sz="0" w:space="0" w:color="auto"/>
                <w:left w:val="none" w:sz="0" w:space="0" w:color="auto"/>
                <w:bottom w:val="none" w:sz="0" w:space="0" w:color="auto"/>
                <w:right w:val="none" w:sz="0" w:space="0" w:color="auto"/>
              </w:divBdr>
            </w:div>
            <w:div w:id="2132160609">
              <w:marLeft w:val="0"/>
              <w:marRight w:val="0"/>
              <w:marTop w:val="0"/>
              <w:marBottom w:val="0"/>
              <w:divBdr>
                <w:top w:val="none" w:sz="0" w:space="0" w:color="auto"/>
                <w:left w:val="none" w:sz="0" w:space="0" w:color="auto"/>
                <w:bottom w:val="none" w:sz="0" w:space="0" w:color="auto"/>
                <w:right w:val="none" w:sz="0" w:space="0" w:color="auto"/>
              </w:divBdr>
            </w:div>
            <w:div w:id="129907766">
              <w:marLeft w:val="0"/>
              <w:marRight w:val="0"/>
              <w:marTop w:val="0"/>
              <w:marBottom w:val="0"/>
              <w:divBdr>
                <w:top w:val="none" w:sz="0" w:space="0" w:color="auto"/>
                <w:left w:val="none" w:sz="0" w:space="0" w:color="auto"/>
                <w:bottom w:val="none" w:sz="0" w:space="0" w:color="auto"/>
                <w:right w:val="none" w:sz="0" w:space="0" w:color="auto"/>
              </w:divBdr>
            </w:div>
            <w:div w:id="105662295">
              <w:marLeft w:val="0"/>
              <w:marRight w:val="0"/>
              <w:marTop w:val="0"/>
              <w:marBottom w:val="0"/>
              <w:divBdr>
                <w:top w:val="none" w:sz="0" w:space="0" w:color="auto"/>
                <w:left w:val="none" w:sz="0" w:space="0" w:color="auto"/>
                <w:bottom w:val="none" w:sz="0" w:space="0" w:color="auto"/>
                <w:right w:val="none" w:sz="0" w:space="0" w:color="auto"/>
              </w:divBdr>
            </w:div>
            <w:div w:id="2062174263">
              <w:marLeft w:val="0"/>
              <w:marRight w:val="0"/>
              <w:marTop w:val="0"/>
              <w:marBottom w:val="0"/>
              <w:divBdr>
                <w:top w:val="none" w:sz="0" w:space="0" w:color="auto"/>
                <w:left w:val="none" w:sz="0" w:space="0" w:color="auto"/>
                <w:bottom w:val="none" w:sz="0" w:space="0" w:color="auto"/>
                <w:right w:val="none" w:sz="0" w:space="0" w:color="auto"/>
              </w:divBdr>
            </w:div>
            <w:div w:id="312028079">
              <w:marLeft w:val="0"/>
              <w:marRight w:val="0"/>
              <w:marTop w:val="0"/>
              <w:marBottom w:val="0"/>
              <w:divBdr>
                <w:top w:val="none" w:sz="0" w:space="0" w:color="auto"/>
                <w:left w:val="none" w:sz="0" w:space="0" w:color="auto"/>
                <w:bottom w:val="none" w:sz="0" w:space="0" w:color="auto"/>
                <w:right w:val="none" w:sz="0" w:space="0" w:color="auto"/>
              </w:divBdr>
            </w:div>
            <w:div w:id="1737044781">
              <w:marLeft w:val="0"/>
              <w:marRight w:val="0"/>
              <w:marTop w:val="0"/>
              <w:marBottom w:val="0"/>
              <w:divBdr>
                <w:top w:val="none" w:sz="0" w:space="0" w:color="auto"/>
                <w:left w:val="none" w:sz="0" w:space="0" w:color="auto"/>
                <w:bottom w:val="none" w:sz="0" w:space="0" w:color="auto"/>
                <w:right w:val="none" w:sz="0" w:space="0" w:color="auto"/>
              </w:divBdr>
            </w:div>
            <w:div w:id="1384134359">
              <w:marLeft w:val="0"/>
              <w:marRight w:val="0"/>
              <w:marTop w:val="0"/>
              <w:marBottom w:val="0"/>
              <w:divBdr>
                <w:top w:val="none" w:sz="0" w:space="0" w:color="auto"/>
                <w:left w:val="none" w:sz="0" w:space="0" w:color="auto"/>
                <w:bottom w:val="none" w:sz="0" w:space="0" w:color="auto"/>
                <w:right w:val="none" w:sz="0" w:space="0" w:color="auto"/>
              </w:divBdr>
            </w:div>
            <w:div w:id="1651599242">
              <w:marLeft w:val="0"/>
              <w:marRight w:val="0"/>
              <w:marTop w:val="0"/>
              <w:marBottom w:val="0"/>
              <w:divBdr>
                <w:top w:val="none" w:sz="0" w:space="0" w:color="auto"/>
                <w:left w:val="none" w:sz="0" w:space="0" w:color="auto"/>
                <w:bottom w:val="none" w:sz="0" w:space="0" w:color="auto"/>
                <w:right w:val="none" w:sz="0" w:space="0" w:color="auto"/>
              </w:divBdr>
            </w:div>
            <w:div w:id="1295789998">
              <w:marLeft w:val="0"/>
              <w:marRight w:val="0"/>
              <w:marTop w:val="0"/>
              <w:marBottom w:val="0"/>
              <w:divBdr>
                <w:top w:val="none" w:sz="0" w:space="0" w:color="auto"/>
                <w:left w:val="none" w:sz="0" w:space="0" w:color="auto"/>
                <w:bottom w:val="none" w:sz="0" w:space="0" w:color="auto"/>
                <w:right w:val="none" w:sz="0" w:space="0" w:color="auto"/>
              </w:divBdr>
            </w:div>
            <w:div w:id="749156879">
              <w:marLeft w:val="0"/>
              <w:marRight w:val="0"/>
              <w:marTop w:val="0"/>
              <w:marBottom w:val="0"/>
              <w:divBdr>
                <w:top w:val="none" w:sz="0" w:space="0" w:color="auto"/>
                <w:left w:val="none" w:sz="0" w:space="0" w:color="auto"/>
                <w:bottom w:val="none" w:sz="0" w:space="0" w:color="auto"/>
                <w:right w:val="none" w:sz="0" w:space="0" w:color="auto"/>
              </w:divBdr>
            </w:div>
            <w:div w:id="2102868265">
              <w:marLeft w:val="0"/>
              <w:marRight w:val="0"/>
              <w:marTop w:val="0"/>
              <w:marBottom w:val="0"/>
              <w:divBdr>
                <w:top w:val="none" w:sz="0" w:space="0" w:color="auto"/>
                <w:left w:val="none" w:sz="0" w:space="0" w:color="auto"/>
                <w:bottom w:val="none" w:sz="0" w:space="0" w:color="auto"/>
                <w:right w:val="none" w:sz="0" w:space="0" w:color="auto"/>
              </w:divBdr>
            </w:div>
            <w:div w:id="65346664">
              <w:marLeft w:val="0"/>
              <w:marRight w:val="0"/>
              <w:marTop w:val="0"/>
              <w:marBottom w:val="0"/>
              <w:divBdr>
                <w:top w:val="none" w:sz="0" w:space="0" w:color="auto"/>
                <w:left w:val="none" w:sz="0" w:space="0" w:color="auto"/>
                <w:bottom w:val="none" w:sz="0" w:space="0" w:color="auto"/>
                <w:right w:val="none" w:sz="0" w:space="0" w:color="auto"/>
              </w:divBdr>
            </w:div>
            <w:div w:id="1619603766">
              <w:marLeft w:val="0"/>
              <w:marRight w:val="0"/>
              <w:marTop w:val="0"/>
              <w:marBottom w:val="0"/>
              <w:divBdr>
                <w:top w:val="none" w:sz="0" w:space="0" w:color="auto"/>
                <w:left w:val="none" w:sz="0" w:space="0" w:color="auto"/>
                <w:bottom w:val="none" w:sz="0" w:space="0" w:color="auto"/>
                <w:right w:val="none" w:sz="0" w:space="0" w:color="auto"/>
              </w:divBdr>
            </w:div>
            <w:div w:id="15153518">
              <w:marLeft w:val="0"/>
              <w:marRight w:val="0"/>
              <w:marTop w:val="0"/>
              <w:marBottom w:val="0"/>
              <w:divBdr>
                <w:top w:val="none" w:sz="0" w:space="0" w:color="auto"/>
                <w:left w:val="none" w:sz="0" w:space="0" w:color="auto"/>
                <w:bottom w:val="none" w:sz="0" w:space="0" w:color="auto"/>
                <w:right w:val="none" w:sz="0" w:space="0" w:color="auto"/>
              </w:divBdr>
            </w:div>
            <w:div w:id="1067798537">
              <w:marLeft w:val="0"/>
              <w:marRight w:val="0"/>
              <w:marTop w:val="0"/>
              <w:marBottom w:val="0"/>
              <w:divBdr>
                <w:top w:val="none" w:sz="0" w:space="0" w:color="auto"/>
                <w:left w:val="none" w:sz="0" w:space="0" w:color="auto"/>
                <w:bottom w:val="none" w:sz="0" w:space="0" w:color="auto"/>
                <w:right w:val="none" w:sz="0" w:space="0" w:color="auto"/>
              </w:divBdr>
            </w:div>
            <w:div w:id="282999578">
              <w:marLeft w:val="0"/>
              <w:marRight w:val="0"/>
              <w:marTop w:val="0"/>
              <w:marBottom w:val="0"/>
              <w:divBdr>
                <w:top w:val="none" w:sz="0" w:space="0" w:color="auto"/>
                <w:left w:val="none" w:sz="0" w:space="0" w:color="auto"/>
                <w:bottom w:val="none" w:sz="0" w:space="0" w:color="auto"/>
                <w:right w:val="none" w:sz="0" w:space="0" w:color="auto"/>
              </w:divBdr>
            </w:div>
            <w:div w:id="1598908350">
              <w:marLeft w:val="0"/>
              <w:marRight w:val="0"/>
              <w:marTop w:val="0"/>
              <w:marBottom w:val="0"/>
              <w:divBdr>
                <w:top w:val="none" w:sz="0" w:space="0" w:color="auto"/>
                <w:left w:val="none" w:sz="0" w:space="0" w:color="auto"/>
                <w:bottom w:val="none" w:sz="0" w:space="0" w:color="auto"/>
                <w:right w:val="none" w:sz="0" w:space="0" w:color="auto"/>
              </w:divBdr>
            </w:div>
            <w:div w:id="2033844726">
              <w:marLeft w:val="0"/>
              <w:marRight w:val="0"/>
              <w:marTop w:val="0"/>
              <w:marBottom w:val="0"/>
              <w:divBdr>
                <w:top w:val="none" w:sz="0" w:space="0" w:color="auto"/>
                <w:left w:val="none" w:sz="0" w:space="0" w:color="auto"/>
                <w:bottom w:val="none" w:sz="0" w:space="0" w:color="auto"/>
                <w:right w:val="none" w:sz="0" w:space="0" w:color="auto"/>
              </w:divBdr>
            </w:div>
            <w:div w:id="1037701349">
              <w:marLeft w:val="0"/>
              <w:marRight w:val="0"/>
              <w:marTop w:val="0"/>
              <w:marBottom w:val="0"/>
              <w:divBdr>
                <w:top w:val="none" w:sz="0" w:space="0" w:color="auto"/>
                <w:left w:val="none" w:sz="0" w:space="0" w:color="auto"/>
                <w:bottom w:val="none" w:sz="0" w:space="0" w:color="auto"/>
                <w:right w:val="none" w:sz="0" w:space="0" w:color="auto"/>
              </w:divBdr>
            </w:div>
            <w:div w:id="707414912">
              <w:marLeft w:val="0"/>
              <w:marRight w:val="0"/>
              <w:marTop w:val="0"/>
              <w:marBottom w:val="0"/>
              <w:divBdr>
                <w:top w:val="none" w:sz="0" w:space="0" w:color="auto"/>
                <w:left w:val="none" w:sz="0" w:space="0" w:color="auto"/>
                <w:bottom w:val="none" w:sz="0" w:space="0" w:color="auto"/>
                <w:right w:val="none" w:sz="0" w:space="0" w:color="auto"/>
              </w:divBdr>
            </w:div>
            <w:div w:id="21785810">
              <w:marLeft w:val="0"/>
              <w:marRight w:val="0"/>
              <w:marTop w:val="0"/>
              <w:marBottom w:val="0"/>
              <w:divBdr>
                <w:top w:val="none" w:sz="0" w:space="0" w:color="auto"/>
                <w:left w:val="none" w:sz="0" w:space="0" w:color="auto"/>
                <w:bottom w:val="none" w:sz="0" w:space="0" w:color="auto"/>
                <w:right w:val="none" w:sz="0" w:space="0" w:color="auto"/>
              </w:divBdr>
            </w:div>
            <w:div w:id="1742362156">
              <w:marLeft w:val="0"/>
              <w:marRight w:val="0"/>
              <w:marTop w:val="0"/>
              <w:marBottom w:val="0"/>
              <w:divBdr>
                <w:top w:val="none" w:sz="0" w:space="0" w:color="auto"/>
                <w:left w:val="none" w:sz="0" w:space="0" w:color="auto"/>
                <w:bottom w:val="none" w:sz="0" w:space="0" w:color="auto"/>
                <w:right w:val="none" w:sz="0" w:space="0" w:color="auto"/>
              </w:divBdr>
            </w:div>
            <w:div w:id="1736125619">
              <w:marLeft w:val="0"/>
              <w:marRight w:val="0"/>
              <w:marTop w:val="0"/>
              <w:marBottom w:val="0"/>
              <w:divBdr>
                <w:top w:val="none" w:sz="0" w:space="0" w:color="auto"/>
                <w:left w:val="none" w:sz="0" w:space="0" w:color="auto"/>
                <w:bottom w:val="none" w:sz="0" w:space="0" w:color="auto"/>
                <w:right w:val="none" w:sz="0" w:space="0" w:color="auto"/>
              </w:divBdr>
            </w:div>
            <w:div w:id="1621649756">
              <w:marLeft w:val="0"/>
              <w:marRight w:val="0"/>
              <w:marTop w:val="0"/>
              <w:marBottom w:val="0"/>
              <w:divBdr>
                <w:top w:val="none" w:sz="0" w:space="0" w:color="auto"/>
                <w:left w:val="none" w:sz="0" w:space="0" w:color="auto"/>
                <w:bottom w:val="none" w:sz="0" w:space="0" w:color="auto"/>
                <w:right w:val="none" w:sz="0" w:space="0" w:color="auto"/>
              </w:divBdr>
            </w:div>
            <w:div w:id="417407065">
              <w:marLeft w:val="0"/>
              <w:marRight w:val="0"/>
              <w:marTop w:val="0"/>
              <w:marBottom w:val="0"/>
              <w:divBdr>
                <w:top w:val="none" w:sz="0" w:space="0" w:color="auto"/>
                <w:left w:val="none" w:sz="0" w:space="0" w:color="auto"/>
                <w:bottom w:val="none" w:sz="0" w:space="0" w:color="auto"/>
                <w:right w:val="none" w:sz="0" w:space="0" w:color="auto"/>
              </w:divBdr>
            </w:div>
            <w:div w:id="93675972">
              <w:marLeft w:val="0"/>
              <w:marRight w:val="0"/>
              <w:marTop w:val="0"/>
              <w:marBottom w:val="0"/>
              <w:divBdr>
                <w:top w:val="none" w:sz="0" w:space="0" w:color="auto"/>
                <w:left w:val="none" w:sz="0" w:space="0" w:color="auto"/>
                <w:bottom w:val="none" w:sz="0" w:space="0" w:color="auto"/>
                <w:right w:val="none" w:sz="0" w:space="0" w:color="auto"/>
              </w:divBdr>
            </w:div>
            <w:div w:id="1222133373">
              <w:marLeft w:val="0"/>
              <w:marRight w:val="0"/>
              <w:marTop w:val="0"/>
              <w:marBottom w:val="0"/>
              <w:divBdr>
                <w:top w:val="none" w:sz="0" w:space="0" w:color="auto"/>
                <w:left w:val="none" w:sz="0" w:space="0" w:color="auto"/>
                <w:bottom w:val="none" w:sz="0" w:space="0" w:color="auto"/>
                <w:right w:val="none" w:sz="0" w:space="0" w:color="auto"/>
              </w:divBdr>
            </w:div>
            <w:div w:id="934678681">
              <w:marLeft w:val="0"/>
              <w:marRight w:val="0"/>
              <w:marTop w:val="0"/>
              <w:marBottom w:val="0"/>
              <w:divBdr>
                <w:top w:val="none" w:sz="0" w:space="0" w:color="auto"/>
                <w:left w:val="none" w:sz="0" w:space="0" w:color="auto"/>
                <w:bottom w:val="none" w:sz="0" w:space="0" w:color="auto"/>
                <w:right w:val="none" w:sz="0" w:space="0" w:color="auto"/>
              </w:divBdr>
            </w:div>
            <w:div w:id="1183085140">
              <w:marLeft w:val="0"/>
              <w:marRight w:val="0"/>
              <w:marTop w:val="0"/>
              <w:marBottom w:val="0"/>
              <w:divBdr>
                <w:top w:val="none" w:sz="0" w:space="0" w:color="auto"/>
                <w:left w:val="none" w:sz="0" w:space="0" w:color="auto"/>
                <w:bottom w:val="none" w:sz="0" w:space="0" w:color="auto"/>
                <w:right w:val="none" w:sz="0" w:space="0" w:color="auto"/>
              </w:divBdr>
            </w:div>
            <w:div w:id="883903603">
              <w:marLeft w:val="0"/>
              <w:marRight w:val="0"/>
              <w:marTop w:val="0"/>
              <w:marBottom w:val="0"/>
              <w:divBdr>
                <w:top w:val="none" w:sz="0" w:space="0" w:color="auto"/>
                <w:left w:val="none" w:sz="0" w:space="0" w:color="auto"/>
                <w:bottom w:val="none" w:sz="0" w:space="0" w:color="auto"/>
                <w:right w:val="none" w:sz="0" w:space="0" w:color="auto"/>
              </w:divBdr>
            </w:div>
            <w:div w:id="1731229975">
              <w:marLeft w:val="0"/>
              <w:marRight w:val="0"/>
              <w:marTop w:val="0"/>
              <w:marBottom w:val="0"/>
              <w:divBdr>
                <w:top w:val="none" w:sz="0" w:space="0" w:color="auto"/>
                <w:left w:val="none" w:sz="0" w:space="0" w:color="auto"/>
                <w:bottom w:val="none" w:sz="0" w:space="0" w:color="auto"/>
                <w:right w:val="none" w:sz="0" w:space="0" w:color="auto"/>
              </w:divBdr>
            </w:div>
            <w:div w:id="524560786">
              <w:marLeft w:val="0"/>
              <w:marRight w:val="0"/>
              <w:marTop w:val="0"/>
              <w:marBottom w:val="0"/>
              <w:divBdr>
                <w:top w:val="none" w:sz="0" w:space="0" w:color="auto"/>
                <w:left w:val="none" w:sz="0" w:space="0" w:color="auto"/>
                <w:bottom w:val="none" w:sz="0" w:space="0" w:color="auto"/>
                <w:right w:val="none" w:sz="0" w:space="0" w:color="auto"/>
              </w:divBdr>
            </w:div>
            <w:div w:id="1711220358">
              <w:marLeft w:val="0"/>
              <w:marRight w:val="0"/>
              <w:marTop w:val="0"/>
              <w:marBottom w:val="0"/>
              <w:divBdr>
                <w:top w:val="none" w:sz="0" w:space="0" w:color="auto"/>
                <w:left w:val="none" w:sz="0" w:space="0" w:color="auto"/>
                <w:bottom w:val="none" w:sz="0" w:space="0" w:color="auto"/>
                <w:right w:val="none" w:sz="0" w:space="0" w:color="auto"/>
              </w:divBdr>
            </w:div>
            <w:div w:id="139225790">
              <w:marLeft w:val="0"/>
              <w:marRight w:val="0"/>
              <w:marTop w:val="0"/>
              <w:marBottom w:val="0"/>
              <w:divBdr>
                <w:top w:val="none" w:sz="0" w:space="0" w:color="auto"/>
                <w:left w:val="none" w:sz="0" w:space="0" w:color="auto"/>
                <w:bottom w:val="none" w:sz="0" w:space="0" w:color="auto"/>
                <w:right w:val="none" w:sz="0" w:space="0" w:color="auto"/>
              </w:divBdr>
            </w:div>
            <w:div w:id="683633901">
              <w:marLeft w:val="0"/>
              <w:marRight w:val="0"/>
              <w:marTop w:val="0"/>
              <w:marBottom w:val="0"/>
              <w:divBdr>
                <w:top w:val="none" w:sz="0" w:space="0" w:color="auto"/>
                <w:left w:val="none" w:sz="0" w:space="0" w:color="auto"/>
                <w:bottom w:val="none" w:sz="0" w:space="0" w:color="auto"/>
                <w:right w:val="none" w:sz="0" w:space="0" w:color="auto"/>
              </w:divBdr>
            </w:div>
            <w:div w:id="1573352311">
              <w:marLeft w:val="0"/>
              <w:marRight w:val="0"/>
              <w:marTop w:val="0"/>
              <w:marBottom w:val="0"/>
              <w:divBdr>
                <w:top w:val="none" w:sz="0" w:space="0" w:color="auto"/>
                <w:left w:val="none" w:sz="0" w:space="0" w:color="auto"/>
                <w:bottom w:val="none" w:sz="0" w:space="0" w:color="auto"/>
                <w:right w:val="none" w:sz="0" w:space="0" w:color="auto"/>
              </w:divBdr>
            </w:div>
            <w:div w:id="1341277675">
              <w:marLeft w:val="0"/>
              <w:marRight w:val="0"/>
              <w:marTop w:val="0"/>
              <w:marBottom w:val="0"/>
              <w:divBdr>
                <w:top w:val="none" w:sz="0" w:space="0" w:color="auto"/>
                <w:left w:val="none" w:sz="0" w:space="0" w:color="auto"/>
                <w:bottom w:val="none" w:sz="0" w:space="0" w:color="auto"/>
                <w:right w:val="none" w:sz="0" w:space="0" w:color="auto"/>
              </w:divBdr>
            </w:div>
            <w:div w:id="1968269445">
              <w:marLeft w:val="0"/>
              <w:marRight w:val="0"/>
              <w:marTop w:val="0"/>
              <w:marBottom w:val="0"/>
              <w:divBdr>
                <w:top w:val="none" w:sz="0" w:space="0" w:color="auto"/>
                <w:left w:val="none" w:sz="0" w:space="0" w:color="auto"/>
                <w:bottom w:val="none" w:sz="0" w:space="0" w:color="auto"/>
                <w:right w:val="none" w:sz="0" w:space="0" w:color="auto"/>
              </w:divBdr>
            </w:div>
            <w:div w:id="1755513215">
              <w:marLeft w:val="0"/>
              <w:marRight w:val="0"/>
              <w:marTop w:val="0"/>
              <w:marBottom w:val="0"/>
              <w:divBdr>
                <w:top w:val="none" w:sz="0" w:space="0" w:color="auto"/>
                <w:left w:val="none" w:sz="0" w:space="0" w:color="auto"/>
                <w:bottom w:val="none" w:sz="0" w:space="0" w:color="auto"/>
                <w:right w:val="none" w:sz="0" w:space="0" w:color="auto"/>
              </w:divBdr>
            </w:div>
            <w:div w:id="2082219036">
              <w:marLeft w:val="0"/>
              <w:marRight w:val="0"/>
              <w:marTop w:val="0"/>
              <w:marBottom w:val="0"/>
              <w:divBdr>
                <w:top w:val="none" w:sz="0" w:space="0" w:color="auto"/>
                <w:left w:val="none" w:sz="0" w:space="0" w:color="auto"/>
                <w:bottom w:val="none" w:sz="0" w:space="0" w:color="auto"/>
                <w:right w:val="none" w:sz="0" w:space="0" w:color="auto"/>
              </w:divBdr>
            </w:div>
            <w:div w:id="1748721010">
              <w:marLeft w:val="0"/>
              <w:marRight w:val="0"/>
              <w:marTop w:val="0"/>
              <w:marBottom w:val="0"/>
              <w:divBdr>
                <w:top w:val="none" w:sz="0" w:space="0" w:color="auto"/>
                <w:left w:val="none" w:sz="0" w:space="0" w:color="auto"/>
                <w:bottom w:val="none" w:sz="0" w:space="0" w:color="auto"/>
                <w:right w:val="none" w:sz="0" w:space="0" w:color="auto"/>
              </w:divBdr>
            </w:div>
            <w:div w:id="2104916939">
              <w:marLeft w:val="0"/>
              <w:marRight w:val="0"/>
              <w:marTop w:val="0"/>
              <w:marBottom w:val="0"/>
              <w:divBdr>
                <w:top w:val="none" w:sz="0" w:space="0" w:color="auto"/>
                <w:left w:val="none" w:sz="0" w:space="0" w:color="auto"/>
                <w:bottom w:val="none" w:sz="0" w:space="0" w:color="auto"/>
                <w:right w:val="none" w:sz="0" w:space="0" w:color="auto"/>
              </w:divBdr>
            </w:div>
            <w:div w:id="1475903010">
              <w:marLeft w:val="0"/>
              <w:marRight w:val="0"/>
              <w:marTop w:val="0"/>
              <w:marBottom w:val="0"/>
              <w:divBdr>
                <w:top w:val="none" w:sz="0" w:space="0" w:color="auto"/>
                <w:left w:val="none" w:sz="0" w:space="0" w:color="auto"/>
                <w:bottom w:val="none" w:sz="0" w:space="0" w:color="auto"/>
                <w:right w:val="none" w:sz="0" w:space="0" w:color="auto"/>
              </w:divBdr>
            </w:div>
            <w:div w:id="54664661">
              <w:marLeft w:val="0"/>
              <w:marRight w:val="0"/>
              <w:marTop w:val="0"/>
              <w:marBottom w:val="0"/>
              <w:divBdr>
                <w:top w:val="none" w:sz="0" w:space="0" w:color="auto"/>
                <w:left w:val="none" w:sz="0" w:space="0" w:color="auto"/>
                <w:bottom w:val="none" w:sz="0" w:space="0" w:color="auto"/>
                <w:right w:val="none" w:sz="0" w:space="0" w:color="auto"/>
              </w:divBdr>
            </w:div>
            <w:div w:id="665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9117">
      <w:bodyDiv w:val="1"/>
      <w:marLeft w:val="0"/>
      <w:marRight w:val="0"/>
      <w:marTop w:val="0"/>
      <w:marBottom w:val="0"/>
      <w:divBdr>
        <w:top w:val="none" w:sz="0" w:space="0" w:color="auto"/>
        <w:left w:val="none" w:sz="0" w:space="0" w:color="auto"/>
        <w:bottom w:val="none" w:sz="0" w:space="0" w:color="auto"/>
        <w:right w:val="none" w:sz="0" w:space="0" w:color="auto"/>
      </w:divBdr>
      <w:divsChild>
        <w:div w:id="203519830">
          <w:marLeft w:val="0"/>
          <w:marRight w:val="0"/>
          <w:marTop w:val="0"/>
          <w:marBottom w:val="0"/>
          <w:divBdr>
            <w:top w:val="none" w:sz="0" w:space="0" w:color="auto"/>
            <w:left w:val="none" w:sz="0" w:space="0" w:color="auto"/>
            <w:bottom w:val="none" w:sz="0" w:space="0" w:color="auto"/>
            <w:right w:val="none" w:sz="0" w:space="0" w:color="auto"/>
          </w:divBdr>
          <w:divsChild>
            <w:div w:id="14399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72358847">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3390022">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6173">
      <w:bodyDiv w:val="1"/>
      <w:marLeft w:val="0"/>
      <w:marRight w:val="0"/>
      <w:marTop w:val="0"/>
      <w:marBottom w:val="0"/>
      <w:divBdr>
        <w:top w:val="none" w:sz="0" w:space="0" w:color="auto"/>
        <w:left w:val="none" w:sz="0" w:space="0" w:color="auto"/>
        <w:bottom w:val="none" w:sz="0" w:space="0" w:color="auto"/>
        <w:right w:val="none" w:sz="0" w:space="0" w:color="auto"/>
      </w:divBdr>
      <w:divsChild>
        <w:div w:id="99031224">
          <w:marLeft w:val="0"/>
          <w:marRight w:val="0"/>
          <w:marTop w:val="0"/>
          <w:marBottom w:val="0"/>
          <w:divBdr>
            <w:top w:val="none" w:sz="0" w:space="0" w:color="auto"/>
            <w:left w:val="none" w:sz="0" w:space="0" w:color="auto"/>
            <w:bottom w:val="none" w:sz="0" w:space="0" w:color="auto"/>
            <w:right w:val="none" w:sz="0" w:space="0" w:color="auto"/>
          </w:divBdr>
          <w:divsChild>
            <w:div w:id="348146094">
              <w:marLeft w:val="0"/>
              <w:marRight w:val="0"/>
              <w:marTop w:val="0"/>
              <w:marBottom w:val="0"/>
              <w:divBdr>
                <w:top w:val="none" w:sz="0" w:space="0" w:color="auto"/>
                <w:left w:val="none" w:sz="0" w:space="0" w:color="auto"/>
                <w:bottom w:val="none" w:sz="0" w:space="0" w:color="auto"/>
                <w:right w:val="none" w:sz="0" w:space="0" w:color="auto"/>
              </w:divBdr>
            </w:div>
            <w:div w:id="754281413">
              <w:marLeft w:val="0"/>
              <w:marRight w:val="0"/>
              <w:marTop w:val="0"/>
              <w:marBottom w:val="0"/>
              <w:divBdr>
                <w:top w:val="none" w:sz="0" w:space="0" w:color="auto"/>
                <w:left w:val="none" w:sz="0" w:space="0" w:color="auto"/>
                <w:bottom w:val="none" w:sz="0" w:space="0" w:color="auto"/>
                <w:right w:val="none" w:sz="0" w:space="0" w:color="auto"/>
              </w:divBdr>
            </w:div>
            <w:div w:id="416634050">
              <w:marLeft w:val="0"/>
              <w:marRight w:val="0"/>
              <w:marTop w:val="0"/>
              <w:marBottom w:val="0"/>
              <w:divBdr>
                <w:top w:val="none" w:sz="0" w:space="0" w:color="auto"/>
                <w:left w:val="none" w:sz="0" w:space="0" w:color="auto"/>
                <w:bottom w:val="none" w:sz="0" w:space="0" w:color="auto"/>
                <w:right w:val="none" w:sz="0" w:space="0" w:color="auto"/>
              </w:divBdr>
            </w:div>
            <w:div w:id="627245922">
              <w:marLeft w:val="0"/>
              <w:marRight w:val="0"/>
              <w:marTop w:val="0"/>
              <w:marBottom w:val="0"/>
              <w:divBdr>
                <w:top w:val="none" w:sz="0" w:space="0" w:color="auto"/>
                <w:left w:val="none" w:sz="0" w:space="0" w:color="auto"/>
                <w:bottom w:val="none" w:sz="0" w:space="0" w:color="auto"/>
                <w:right w:val="none" w:sz="0" w:space="0" w:color="auto"/>
              </w:divBdr>
            </w:div>
            <w:div w:id="1400248620">
              <w:marLeft w:val="0"/>
              <w:marRight w:val="0"/>
              <w:marTop w:val="0"/>
              <w:marBottom w:val="0"/>
              <w:divBdr>
                <w:top w:val="none" w:sz="0" w:space="0" w:color="auto"/>
                <w:left w:val="none" w:sz="0" w:space="0" w:color="auto"/>
                <w:bottom w:val="none" w:sz="0" w:space="0" w:color="auto"/>
                <w:right w:val="none" w:sz="0" w:space="0" w:color="auto"/>
              </w:divBdr>
            </w:div>
            <w:div w:id="705177151">
              <w:marLeft w:val="0"/>
              <w:marRight w:val="0"/>
              <w:marTop w:val="0"/>
              <w:marBottom w:val="0"/>
              <w:divBdr>
                <w:top w:val="none" w:sz="0" w:space="0" w:color="auto"/>
                <w:left w:val="none" w:sz="0" w:space="0" w:color="auto"/>
                <w:bottom w:val="none" w:sz="0" w:space="0" w:color="auto"/>
                <w:right w:val="none" w:sz="0" w:space="0" w:color="auto"/>
              </w:divBdr>
            </w:div>
            <w:div w:id="1254708785">
              <w:marLeft w:val="0"/>
              <w:marRight w:val="0"/>
              <w:marTop w:val="0"/>
              <w:marBottom w:val="0"/>
              <w:divBdr>
                <w:top w:val="none" w:sz="0" w:space="0" w:color="auto"/>
                <w:left w:val="none" w:sz="0" w:space="0" w:color="auto"/>
                <w:bottom w:val="none" w:sz="0" w:space="0" w:color="auto"/>
                <w:right w:val="none" w:sz="0" w:space="0" w:color="auto"/>
              </w:divBdr>
            </w:div>
            <w:div w:id="1146972921">
              <w:marLeft w:val="0"/>
              <w:marRight w:val="0"/>
              <w:marTop w:val="0"/>
              <w:marBottom w:val="0"/>
              <w:divBdr>
                <w:top w:val="none" w:sz="0" w:space="0" w:color="auto"/>
                <w:left w:val="none" w:sz="0" w:space="0" w:color="auto"/>
                <w:bottom w:val="none" w:sz="0" w:space="0" w:color="auto"/>
                <w:right w:val="none" w:sz="0" w:space="0" w:color="auto"/>
              </w:divBdr>
            </w:div>
            <w:div w:id="2098163535">
              <w:marLeft w:val="0"/>
              <w:marRight w:val="0"/>
              <w:marTop w:val="0"/>
              <w:marBottom w:val="0"/>
              <w:divBdr>
                <w:top w:val="none" w:sz="0" w:space="0" w:color="auto"/>
                <w:left w:val="none" w:sz="0" w:space="0" w:color="auto"/>
                <w:bottom w:val="none" w:sz="0" w:space="0" w:color="auto"/>
                <w:right w:val="none" w:sz="0" w:space="0" w:color="auto"/>
              </w:divBdr>
            </w:div>
            <w:div w:id="1365443750">
              <w:marLeft w:val="0"/>
              <w:marRight w:val="0"/>
              <w:marTop w:val="0"/>
              <w:marBottom w:val="0"/>
              <w:divBdr>
                <w:top w:val="none" w:sz="0" w:space="0" w:color="auto"/>
                <w:left w:val="none" w:sz="0" w:space="0" w:color="auto"/>
                <w:bottom w:val="none" w:sz="0" w:space="0" w:color="auto"/>
                <w:right w:val="none" w:sz="0" w:space="0" w:color="auto"/>
              </w:divBdr>
            </w:div>
            <w:div w:id="1726753089">
              <w:marLeft w:val="0"/>
              <w:marRight w:val="0"/>
              <w:marTop w:val="0"/>
              <w:marBottom w:val="0"/>
              <w:divBdr>
                <w:top w:val="none" w:sz="0" w:space="0" w:color="auto"/>
                <w:left w:val="none" w:sz="0" w:space="0" w:color="auto"/>
                <w:bottom w:val="none" w:sz="0" w:space="0" w:color="auto"/>
                <w:right w:val="none" w:sz="0" w:space="0" w:color="auto"/>
              </w:divBdr>
            </w:div>
            <w:div w:id="1105925466">
              <w:marLeft w:val="0"/>
              <w:marRight w:val="0"/>
              <w:marTop w:val="0"/>
              <w:marBottom w:val="0"/>
              <w:divBdr>
                <w:top w:val="none" w:sz="0" w:space="0" w:color="auto"/>
                <w:left w:val="none" w:sz="0" w:space="0" w:color="auto"/>
                <w:bottom w:val="none" w:sz="0" w:space="0" w:color="auto"/>
                <w:right w:val="none" w:sz="0" w:space="0" w:color="auto"/>
              </w:divBdr>
            </w:div>
            <w:div w:id="741223484">
              <w:marLeft w:val="0"/>
              <w:marRight w:val="0"/>
              <w:marTop w:val="0"/>
              <w:marBottom w:val="0"/>
              <w:divBdr>
                <w:top w:val="none" w:sz="0" w:space="0" w:color="auto"/>
                <w:left w:val="none" w:sz="0" w:space="0" w:color="auto"/>
                <w:bottom w:val="none" w:sz="0" w:space="0" w:color="auto"/>
                <w:right w:val="none" w:sz="0" w:space="0" w:color="auto"/>
              </w:divBdr>
            </w:div>
            <w:div w:id="403799943">
              <w:marLeft w:val="0"/>
              <w:marRight w:val="0"/>
              <w:marTop w:val="0"/>
              <w:marBottom w:val="0"/>
              <w:divBdr>
                <w:top w:val="none" w:sz="0" w:space="0" w:color="auto"/>
                <w:left w:val="none" w:sz="0" w:space="0" w:color="auto"/>
                <w:bottom w:val="none" w:sz="0" w:space="0" w:color="auto"/>
                <w:right w:val="none" w:sz="0" w:space="0" w:color="auto"/>
              </w:divBdr>
            </w:div>
            <w:div w:id="408237172">
              <w:marLeft w:val="0"/>
              <w:marRight w:val="0"/>
              <w:marTop w:val="0"/>
              <w:marBottom w:val="0"/>
              <w:divBdr>
                <w:top w:val="none" w:sz="0" w:space="0" w:color="auto"/>
                <w:left w:val="none" w:sz="0" w:space="0" w:color="auto"/>
                <w:bottom w:val="none" w:sz="0" w:space="0" w:color="auto"/>
                <w:right w:val="none" w:sz="0" w:space="0" w:color="auto"/>
              </w:divBdr>
            </w:div>
            <w:div w:id="1508714808">
              <w:marLeft w:val="0"/>
              <w:marRight w:val="0"/>
              <w:marTop w:val="0"/>
              <w:marBottom w:val="0"/>
              <w:divBdr>
                <w:top w:val="none" w:sz="0" w:space="0" w:color="auto"/>
                <w:left w:val="none" w:sz="0" w:space="0" w:color="auto"/>
                <w:bottom w:val="none" w:sz="0" w:space="0" w:color="auto"/>
                <w:right w:val="none" w:sz="0" w:space="0" w:color="auto"/>
              </w:divBdr>
            </w:div>
            <w:div w:id="1492211502">
              <w:marLeft w:val="0"/>
              <w:marRight w:val="0"/>
              <w:marTop w:val="0"/>
              <w:marBottom w:val="0"/>
              <w:divBdr>
                <w:top w:val="none" w:sz="0" w:space="0" w:color="auto"/>
                <w:left w:val="none" w:sz="0" w:space="0" w:color="auto"/>
                <w:bottom w:val="none" w:sz="0" w:space="0" w:color="auto"/>
                <w:right w:val="none" w:sz="0" w:space="0" w:color="auto"/>
              </w:divBdr>
            </w:div>
            <w:div w:id="687371568">
              <w:marLeft w:val="0"/>
              <w:marRight w:val="0"/>
              <w:marTop w:val="0"/>
              <w:marBottom w:val="0"/>
              <w:divBdr>
                <w:top w:val="none" w:sz="0" w:space="0" w:color="auto"/>
                <w:left w:val="none" w:sz="0" w:space="0" w:color="auto"/>
                <w:bottom w:val="none" w:sz="0" w:space="0" w:color="auto"/>
                <w:right w:val="none" w:sz="0" w:space="0" w:color="auto"/>
              </w:divBdr>
            </w:div>
            <w:div w:id="1294408256">
              <w:marLeft w:val="0"/>
              <w:marRight w:val="0"/>
              <w:marTop w:val="0"/>
              <w:marBottom w:val="0"/>
              <w:divBdr>
                <w:top w:val="none" w:sz="0" w:space="0" w:color="auto"/>
                <w:left w:val="none" w:sz="0" w:space="0" w:color="auto"/>
                <w:bottom w:val="none" w:sz="0" w:space="0" w:color="auto"/>
                <w:right w:val="none" w:sz="0" w:space="0" w:color="auto"/>
              </w:divBdr>
            </w:div>
            <w:div w:id="192377644">
              <w:marLeft w:val="0"/>
              <w:marRight w:val="0"/>
              <w:marTop w:val="0"/>
              <w:marBottom w:val="0"/>
              <w:divBdr>
                <w:top w:val="none" w:sz="0" w:space="0" w:color="auto"/>
                <w:left w:val="none" w:sz="0" w:space="0" w:color="auto"/>
                <w:bottom w:val="none" w:sz="0" w:space="0" w:color="auto"/>
                <w:right w:val="none" w:sz="0" w:space="0" w:color="auto"/>
              </w:divBdr>
            </w:div>
            <w:div w:id="183717399">
              <w:marLeft w:val="0"/>
              <w:marRight w:val="0"/>
              <w:marTop w:val="0"/>
              <w:marBottom w:val="0"/>
              <w:divBdr>
                <w:top w:val="none" w:sz="0" w:space="0" w:color="auto"/>
                <w:left w:val="none" w:sz="0" w:space="0" w:color="auto"/>
                <w:bottom w:val="none" w:sz="0" w:space="0" w:color="auto"/>
                <w:right w:val="none" w:sz="0" w:space="0" w:color="auto"/>
              </w:divBdr>
            </w:div>
            <w:div w:id="17862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1882">
      <w:bodyDiv w:val="1"/>
      <w:marLeft w:val="0"/>
      <w:marRight w:val="0"/>
      <w:marTop w:val="0"/>
      <w:marBottom w:val="0"/>
      <w:divBdr>
        <w:top w:val="none" w:sz="0" w:space="0" w:color="auto"/>
        <w:left w:val="none" w:sz="0" w:space="0" w:color="auto"/>
        <w:bottom w:val="none" w:sz="0" w:space="0" w:color="auto"/>
        <w:right w:val="none" w:sz="0" w:space="0" w:color="auto"/>
      </w:divBdr>
      <w:divsChild>
        <w:div w:id="197789689">
          <w:marLeft w:val="0"/>
          <w:marRight w:val="0"/>
          <w:marTop w:val="0"/>
          <w:marBottom w:val="0"/>
          <w:divBdr>
            <w:top w:val="none" w:sz="0" w:space="0" w:color="auto"/>
            <w:left w:val="none" w:sz="0" w:space="0" w:color="auto"/>
            <w:bottom w:val="none" w:sz="0" w:space="0" w:color="auto"/>
            <w:right w:val="none" w:sz="0" w:space="0" w:color="auto"/>
          </w:divBdr>
          <w:divsChild>
            <w:div w:id="843133623">
              <w:marLeft w:val="0"/>
              <w:marRight w:val="0"/>
              <w:marTop w:val="0"/>
              <w:marBottom w:val="0"/>
              <w:divBdr>
                <w:top w:val="none" w:sz="0" w:space="0" w:color="auto"/>
                <w:left w:val="none" w:sz="0" w:space="0" w:color="auto"/>
                <w:bottom w:val="none" w:sz="0" w:space="0" w:color="auto"/>
                <w:right w:val="none" w:sz="0" w:space="0" w:color="auto"/>
              </w:divBdr>
            </w:div>
            <w:div w:id="680939338">
              <w:marLeft w:val="0"/>
              <w:marRight w:val="0"/>
              <w:marTop w:val="0"/>
              <w:marBottom w:val="0"/>
              <w:divBdr>
                <w:top w:val="none" w:sz="0" w:space="0" w:color="auto"/>
                <w:left w:val="none" w:sz="0" w:space="0" w:color="auto"/>
                <w:bottom w:val="none" w:sz="0" w:space="0" w:color="auto"/>
                <w:right w:val="none" w:sz="0" w:space="0" w:color="auto"/>
              </w:divBdr>
            </w:div>
            <w:div w:id="18729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1770">
      <w:bodyDiv w:val="1"/>
      <w:marLeft w:val="0"/>
      <w:marRight w:val="0"/>
      <w:marTop w:val="0"/>
      <w:marBottom w:val="0"/>
      <w:divBdr>
        <w:top w:val="none" w:sz="0" w:space="0" w:color="auto"/>
        <w:left w:val="none" w:sz="0" w:space="0" w:color="auto"/>
        <w:bottom w:val="none" w:sz="0" w:space="0" w:color="auto"/>
        <w:right w:val="none" w:sz="0" w:space="0" w:color="auto"/>
      </w:divBdr>
      <w:divsChild>
        <w:div w:id="50884735">
          <w:marLeft w:val="0"/>
          <w:marRight w:val="0"/>
          <w:marTop w:val="0"/>
          <w:marBottom w:val="0"/>
          <w:divBdr>
            <w:top w:val="none" w:sz="0" w:space="0" w:color="auto"/>
            <w:left w:val="none" w:sz="0" w:space="0" w:color="auto"/>
            <w:bottom w:val="none" w:sz="0" w:space="0" w:color="auto"/>
            <w:right w:val="none" w:sz="0" w:space="0" w:color="auto"/>
          </w:divBdr>
          <w:divsChild>
            <w:div w:id="506362800">
              <w:marLeft w:val="0"/>
              <w:marRight w:val="0"/>
              <w:marTop w:val="0"/>
              <w:marBottom w:val="0"/>
              <w:divBdr>
                <w:top w:val="none" w:sz="0" w:space="0" w:color="auto"/>
                <w:left w:val="none" w:sz="0" w:space="0" w:color="auto"/>
                <w:bottom w:val="none" w:sz="0" w:space="0" w:color="auto"/>
                <w:right w:val="none" w:sz="0" w:space="0" w:color="auto"/>
              </w:divBdr>
            </w:div>
            <w:div w:id="969822466">
              <w:marLeft w:val="0"/>
              <w:marRight w:val="0"/>
              <w:marTop w:val="0"/>
              <w:marBottom w:val="0"/>
              <w:divBdr>
                <w:top w:val="none" w:sz="0" w:space="0" w:color="auto"/>
                <w:left w:val="none" w:sz="0" w:space="0" w:color="auto"/>
                <w:bottom w:val="none" w:sz="0" w:space="0" w:color="auto"/>
                <w:right w:val="none" w:sz="0" w:space="0" w:color="auto"/>
              </w:divBdr>
            </w:div>
            <w:div w:id="1517694291">
              <w:marLeft w:val="0"/>
              <w:marRight w:val="0"/>
              <w:marTop w:val="0"/>
              <w:marBottom w:val="0"/>
              <w:divBdr>
                <w:top w:val="none" w:sz="0" w:space="0" w:color="auto"/>
                <w:left w:val="none" w:sz="0" w:space="0" w:color="auto"/>
                <w:bottom w:val="none" w:sz="0" w:space="0" w:color="auto"/>
                <w:right w:val="none" w:sz="0" w:space="0" w:color="auto"/>
              </w:divBdr>
            </w:div>
            <w:div w:id="1804538842">
              <w:marLeft w:val="0"/>
              <w:marRight w:val="0"/>
              <w:marTop w:val="0"/>
              <w:marBottom w:val="0"/>
              <w:divBdr>
                <w:top w:val="none" w:sz="0" w:space="0" w:color="auto"/>
                <w:left w:val="none" w:sz="0" w:space="0" w:color="auto"/>
                <w:bottom w:val="none" w:sz="0" w:space="0" w:color="auto"/>
                <w:right w:val="none" w:sz="0" w:space="0" w:color="auto"/>
              </w:divBdr>
            </w:div>
            <w:div w:id="415322827">
              <w:marLeft w:val="0"/>
              <w:marRight w:val="0"/>
              <w:marTop w:val="0"/>
              <w:marBottom w:val="0"/>
              <w:divBdr>
                <w:top w:val="none" w:sz="0" w:space="0" w:color="auto"/>
                <w:left w:val="none" w:sz="0" w:space="0" w:color="auto"/>
                <w:bottom w:val="none" w:sz="0" w:space="0" w:color="auto"/>
                <w:right w:val="none" w:sz="0" w:space="0" w:color="auto"/>
              </w:divBdr>
            </w:div>
            <w:div w:id="1227568714">
              <w:marLeft w:val="0"/>
              <w:marRight w:val="0"/>
              <w:marTop w:val="0"/>
              <w:marBottom w:val="0"/>
              <w:divBdr>
                <w:top w:val="none" w:sz="0" w:space="0" w:color="auto"/>
                <w:left w:val="none" w:sz="0" w:space="0" w:color="auto"/>
                <w:bottom w:val="none" w:sz="0" w:space="0" w:color="auto"/>
                <w:right w:val="none" w:sz="0" w:space="0" w:color="auto"/>
              </w:divBdr>
            </w:div>
            <w:div w:id="1395273316">
              <w:marLeft w:val="0"/>
              <w:marRight w:val="0"/>
              <w:marTop w:val="0"/>
              <w:marBottom w:val="0"/>
              <w:divBdr>
                <w:top w:val="none" w:sz="0" w:space="0" w:color="auto"/>
                <w:left w:val="none" w:sz="0" w:space="0" w:color="auto"/>
                <w:bottom w:val="none" w:sz="0" w:space="0" w:color="auto"/>
                <w:right w:val="none" w:sz="0" w:space="0" w:color="auto"/>
              </w:divBdr>
            </w:div>
            <w:div w:id="1122073846">
              <w:marLeft w:val="0"/>
              <w:marRight w:val="0"/>
              <w:marTop w:val="0"/>
              <w:marBottom w:val="0"/>
              <w:divBdr>
                <w:top w:val="none" w:sz="0" w:space="0" w:color="auto"/>
                <w:left w:val="none" w:sz="0" w:space="0" w:color="auto"/>
                <w:bottom w:val="none" w:sz="0" w:space="0" w:color="auto"/>
                <w:right w:val="none" w:sz="0" w:space="0" w:color="auto"/>
              </w:divBdr>
            </w:div>
            <w:div w:id="505903627">
              <w:marLeft w:val="0"/>
              <w:marRight w:val="0"/>
              <w:marTop w:val="0"/>
              <w:marBottom w:val="0"/>
              <w:divBdr>
                <w:top w:val="none" w:sz="0" w:space="0" w:color="auto"/>
                <w:left w:val="none" w:sz="0" w:space="0" w:color="auto"/>
                <w:bottom w:val="none" w:sz="0" w:space="0" w:color="auto"/>
                <w:right w:val="none" w:sz="0" w:space="0" w:color="auto"/>
              </w:divBdr>
            </w:div>
            <w:div w:id="821000156">
              <w:marLeft w:val="0"/>
              <w:marRight w:val="0"/>
              <w:marTop w:val="0"/>
              <w:marBottom w:val="0"/>
              <w:divBdr>
                <w:top w:val="none" w:sz="0" w:space="0" w:color="auto"/>
                <w:left w:val="none" w:sz="0" w:space="0" w:color="auto"/>
                <w:bottom w:val="none" w:sz="0" w:space="0" w:color="auto"/>
                <w:right w:val="none" w:sz="0" w:space="0" w:color="auto"/>
              </w:divBdr>
            </w:div>
            <w:div w:id="1558590649">
              <w:marLeft w:val="0"/>
              <w:marRight w:val="0"/>
              <w:marTop w:val="0"/>
              <w:marBottom w:val="0"/>
              <w:divBdr>
                <w:top w:val="none" w:sz="0" w:space="0" w:color="auto"/>
                <w:left w:val="none" w:sz="0" w:space="0" w:color="auto"/>
                <w:bottom w:val="none" w:sz="0" w:space="0" w:color="auto"/>
                <w:right w:val="none" w:sz="0" w:space="0" w:color="auto"/>
              </w:divBdr>
            </w:div>
            <w:div w:id="1121149355">
              <w:marLeft w:val="0"/>
              <w:marRight w:val="0"/>
              <w:marTop w:val="0"/>
              <w:marBottom w:val="0"/>
              <w:divBdr>
                <w:top w:val="none" w:sz="0" w:space="0" w:color="auto"/>
                <w:left w:val="none" w:sz="0" w:space="0" w:color="auto"/>
                <w:bottom w:val="none" w:sz="0" w:space="0" w:color="auto"/>
                <w:right w:val="none" w:sz="0" w:space="0" w:color="auto"/>
              </w:divBdr>
            </w:div>
            <w:div w:id="95491961">
              <w:marLeft w:val="0"/>
              <w:marRight w:val="0"/>
              <w:marTop w:val="0"/>
              <w:marBottom w:val="0"/>
              <w:divBdr>
                <w:top w:val="none" w:sz="0" w:space="0" w:color="auto"/>
                <w:left w:val="none" w:sz="0" w:space="0" w:color="auto"/>
                <w:bottom w:val="none" w:sz="0" w:space="0" w:color="auto"/>
                <w:right w:val="none" w:sz="0" w:space="0" w:color="auto"/>
              </w:divBdr>
            </w:div>
            <w:div w:id="176236654">
              <w:marLeft w:val="0"/>
              <w:marRight w:val="0"/>
              <w:marTop w:val="0"/>
              <w:marBottom w:val="0"/>
              <w:divBdr>
                <w:top w:val="none" w:sz="0" w:space="0" w:color="auto"/>
                <w:left w:val="none" w:sz="0" w:space="0" w:color="auto"/>
                <w:bottom w:val="none" w:sz="0" w:space="0" w:color="auto"/>
                <w:right w:val="none" w:sz="0" w:space="0" w:color="auto"/>
              </w:divBdr>
            </w:div>
            <w:div w:id="192570980">
              <w:marLeft w:val="0"/>
              <w:marRight w:val="0"/>
              <w:marTop w:val="0"/>
              <w:marBottom w:val="0"/>
              <w:divBdr>
                <w:top w:val="none" w:sz="0" w:space="0" w:color="auto"/>
                <w:left w:val="none" w:sz="0" w:space="0" w:color="auto"/>
                <w:bottom w:val="none" w:sz="0" w:space="0" w:color="auto"/>
                <w:right w:val="none" w:sz="0" w:space="0" w:color="auto"/>
              </w:divBdr>
            </w:div>
            <w:div w:id="633290861">
              <w:marLeft w:val="0"/>
              <w:marRight w:val="0"/>
              <w:marTop w:val="0"/>
              <w:marBottom w:val="0"/>
              <w:divBdr>
                <w:top w:val="none" w:sz="0" w:space="0" w:color="auto"/>
                <w:left w:val="none" w:sz="0" w:space="0" w:color="auto"/>
                <w:bottom w:val="none" w:sz="0" w:space="0" w:color="auto"/>
                <w:right w:val="none" w:sz="0" w:space="0" w:color="auto"/>
              </w:divBdr>
            </w:div>
            <w:div w:id="848368397">
              <w:marLeft w:val="0"/>
              <w:marRight w:val="0"/>
              <w:marTop w:val="0"/>
              <w:marBottom w:val="0"/>
              <w:divBdr>
                <w:top w:val="none" w:sz="0" w:space="0" w:color="auto"/>
                <w:left w:val="none" w:sz="0" w:space="0" w:color="auto"/>
                <w:bottom w:val="none" w:sz="0" w:space="0" w:color="auto"/>
                <w:right w:val="none" w:sz="0" w:space="0" w:color="auto"/>
              </w:divBdr>
            </w:div>
            <w:div w:id="1736929153">
              <w:marLeft w:val="0"/>
              <w:marRight w:val="0"/>
              <w:marTop w:val="0"/>
              <w:marBottom w:val="0"/>
              <w:divBdr>
                <w:top w:val="none" w:sz="0" w:space="0" w:color="auto"/>
                <w:left w:val="none" w:sz="0" w:space="0" w:color="auto"/>
                <w:bottom w:val="none" w:sz="0" w:space="0" w:color="auto"/>
                <w:right w:val="none" w:sz="0" w:space="0" w:color="auto"/>
              </w:divBdr>
            </w:div>
            <w:div w:id="1444306089">
              <w:marLeft w:val="0"/>
              <w:marRight w:val="0"/>
              <w:marTop w:val="0"/>
              <w:marBottom w:val="0"/>
              <w:divBdr>
                <w:top w:val="none" w:sz="0" w:space="0" w:color="auto"/>
                <w:left w:val="none" w:sz="0" w:space="0" w:color="auto"/>
                <w:bottom w:val="none" w:sz="0" w:space="0" w:color="auto"/>
                <w:right w:val="none" w:sz="0" w:space="0" w:color="auto"/>
              </w:divBdr>
            </w:div>
            <w:div w:id="1389035572">
              <w:marLeft w:val="0"/>
              <w:marRight w:val="0"/>
              <w:marTop w:val="0"/>
              <w:marBottom w:val="0"/>
              <w:divBdr>
                <w:top w:val="none" w:sz="0" w:space="0" w:color="auto"/>
                <w:left w:val="none" w:sz="0" w:space="0" w:color="auto"/>
                <w:bottom w:val="none" w:sz="0" w:space="0" w:color="auto"/>
                <w:right w:val="none" w:sz="0" w:space="0" w:color="auto"/>
              </w:divBdr>
            </w:div>
            <w:div w:id="1279022356">
              <w:marLeft w:val="0"/>
              <w:marRight w:val="0"/>
              <w:marTop w:val="0"/>
              <w:marBottom w:val="0"/>
              <w:divBdr>
                <w:top w:val="none" w:sz="0" w:space="0" w:color="auto"/>
                <w:left w:val="none" w:sz="0" w:space="0" w:color="auto"/>
                <w:bottom w:val="none" w:sz="0" w:space="0" w:color="auto"/>
                <w:right w:val="none" w:sz="0" w:space="0" w:color="auto"/>
              </w:divBdr>
            </w:div>
            <w:div w:id="122814664">
              <w:marLeft w:val="0"/>
              <w:marRight w:val="0"/>
              <w:marTop w:val="0"/>
              <w:marBottom w:val="0"/>
              <w:divBdr>
                <w:top w:val="none" w:sz="0" w:space="0" w:color="auto"/>
                <w:left w:val="none" w:sz="0" w:space="0" w:color="auto"/>
                <w:bottom w:val="none" w:sz="0" w:space="0" w:color="auto"/>
                <w:right w:val="none" w:sz="0" w:space="0" w:color="auto"/>
              </w:divBdr>
            </w:div>
            <w:div w:id="325548666">
              <w:marLeft w:val="0"/>
              <w:marRight w:val="0"/>
              <w:marTop w:val="0"/>
              <w:marBottom w:val="0"/>
              <w:divBdr>
                <w:top w:val="none" w:sz="0" w:space="0" w:color="auto"/>
                <w:left w:val="none" w:sz="0" w:space="0" w:color="auto"/>
                <w:bottom w:val="none" w:sz="0" w:space="0" w:color="auto"/>
                <w:right w:val="none" w:sz="0" w:space="0" w:color="auto"/>
              </w:divBdr>
            </w:div>
            <w:div w:id="1352416536">
              <w:marLeft w:val="0"/>
              <w:marRight w:val="0"/>
              <w:marTop w:val="0"/>
              <w:marBottom w:val="0"/>
              <w:divBdr>
                <w:top w:val="none" w:sz="0" w:space="0" w:color="auto"/>
                <w:left w:val="none" w:sz="0" w:space="0" w:color="auto"/>
                <w:bottom w:val="none" w:sz="0" w:space="0" w:color="auto"/>
                <w:right w:val="none" w:sz="0" w:space="0" w:color="auto"/>
              </w:divBdr>
            </w:div>
            <w:div w:id="1533149879">
              <w:marLeft w:val="0"/>
              <w:marRight w:val="0"/>
              <w:marTop w:val="0"/>
              <w:marBottom w:val="0"/>
              <w:divBdr>
                <w:top w:val="none" w:sz="0" w:space="0" w:color="auto"/>
                <w:left w:val="none" w:sz="0" w:space="0" w:color="auto"/>
                <w:bottom w:val="none" w:sz="0" w:space="0" w:color="auto"/>
                <w:right w:val="none" w:sz="0" w:space="0" w:color="auto"/>
              </w:divBdr>
            </w:div>
            <w:div w:id="693193562">
              <w:marLeft w:val="0"/>
              <w:marRight w:val="0"/>
              <w:marTop w:val="0"/>
              <w:marBottom w:val="0"/>
              <w:divBdr>
                <w:top w:val="none" w:sz="0" w:space="0" w:color="auto"/>
                <w:left w:val="none" w:sz="0" w:space="0" w:color="auto"/>
                <w:bottom w:val="none" w:sz="0" w:space="0" w:color="auto"/>
                <w:right w:val="none" w:sz="0" w:space="0" w:color="auto"/>
              </w:divBdr>
            </w:div>
            <w:div w:id="1383820797">
              <w:marLeft w:val="0"/>
              <w:marRight w:val="0"/>
              <w:marTop w:val="0"/>
              <w:marBottom w:val="0"/>
              <w:divBdr>
                <w:top w:val="none" w:sz="0" w:space="0" w:color="auto"/>
                <w:left w:val="none" w:sz="0" w:space="0" w:color="auto"/>
                <w:bottom w:val="none" w:sz="0" w:space="0" w:color="auto"/>
                <w:right w:val="none" w:sz="0" w:space="0" w:color="auto"/>
              </w:divBdr>
            </w:div>
            <w:div w:id="643312163">
              <w:marLeft w:val="0"/>
              <w:marRight w:val="0"/>
              <w:marTop w:val="0"/>
              <w:marBottom w:val="0"/>
              <w:divBdr>
                <w:top w:val="none" w:sz="0" w:space="0" w:color="auto"/>
                <w:left w:val="none" w:sz="0" w:space="0" w:color="auto"/>
                <w:bottom w:val="none" w:sz="0" w:space="0" w:color="auto"/>
                <w:right w:val="none" w:sz="0" w:space="0" w:color="auto"/>
              </w:divBdr>
            </w:div>
            <w:div w:id="213003396">
              <w:marLeft w:val="0"/>
              <w:marRight w:val="0"/>
              <w:marTop w:val="0"/>
              <w:marBottom w:val="0"/>
              <w:divBdr>
                <w:top w:val="none" w:sz="0" w:space="0" w:color="auto"/>
                <w:left w:val="none" w:sz="0" w:space="0" w:color="auto"/>
                <w:bottom w:val="none" w:sz="0" w:space="0" w:color="auto"/>
                <w:right w:val="none" w:sz="0" w:space="0" w:color="auto"/>
              </w:divBdr>
            </w:div>
            <w:div w:id="1582175964">
              <w:marLeft w:val="0"/>
              <w:marRight w:val="0"/>
              <w:marTop w:val="0"/>
              <w:marBottom w:val="0"/>
              <w:divBdr>
                <w:top w:val="none" w:sz="0" w:space="0" w:color="auto"/>
                <w:left w:val="none" w:sz="0" w:space="0" w:color="auto"/>
                <w:bottom w:val="none" w:sz="0" w:space="0" w:color="auto"/>
                <w:right w:val="none" w:sz="0" w:space="0" w:color="auto"/>
              </w:divBdr>
            </w:div>
            <w:div w:id="2113669759">
              <w:marLeft w:val="0"/>
              <w:marRight w:val="0"/>
              <w:marTop w:val="0"/>
              <w:marBottom w:val="0"/>
              <w:divBdr>
                <w:top w:val="none" w:sz="0" w:space="0" w:color="auto"/>
                <w:left w:val="none" w:sz="0" w:space="0" w:color="auto"/>
                <w:bottom w:val="none" w:sz="0" w:space="0" w:color="auto"/>
                <w:right w:val="none" w:sz="0" w:space="0" w:color="auto"/>
              </w:divBdr>
            </w:div>
            <w:div w:id="1187325800">
              <w:marLeft w:val="0"/>
              <w:marRight w:val="0"/>
              <w:marTop w:val="0"/>
              <w:marBottom w:val="0"/>
              <w:divBdr>
                <w:top w:val="none" w:sz="0" w:space="0" w:color="auto"/>
                <w:left w:val="none" w:sz="0" w:space="0" w:color="auto"/>
                <w:bottom w:val="none" w:sz="0" w:space="0" w:color="auto"/>
                <w:right w:val="none" w:sz="0" w:space="0" w:color="auto"/>
              </w:divBdr>
            </w:div>
            <w:div w:id="1199274650">
              <w:marLeft w:val="0"/>
              <w:marRight w:val="0"/>
              <w:marTop w:val="0"/>
              <w:marBottom w:val="0"/>
              <w:divBdr>
                <w:top w:val="none" w:sz="0" w:space="0" w:color="auto"/>
                <w:left w:val="none" w:sz="0" w:space="0" w:color="auto"/>
                <w:bottom w:val="none" w:sz="0" w:space="0" w:color="auto"/>
                <w:right w:val="none" w:sz="0" w:space="0" w:color="auto"/>
              </w:divBdr>
            </w:div>
            <w:div w:id="77682403">
              <w:marLeft w:val="0"/>
              <w:marRight w:val="0"/>
              <w:marTop w:val="0"/>
              <w:marBottom w:val="0"/>
              <w:divBdr>
                <w:top w:val="none" w:sz="0" w:space="0" w:color="auto"/>
                <w:left w:val="none" w:sz="0" w:space="0" w:color="auto"/>
                <w:bottom w:val="none" w:sz="0" w:space="0" w:color="auto"/>
                <w:right w:val="none" w:sz="0" w:space="0" w:color="auto"/>
              </w:divBdr>
            </w:div>
            <w:div w:id="1676495574">
              <w:marLeft w:val="0"/>
              <w:marRight w:val="0"/>
              <w:marTop w:val="0"/>
              <w:marBottom w:val="0"/>
              <w:divBdr>
                <w:top w:val="none" w:sz="0" w:space="0" w:color="auto"/>
                <w:left w:val="none" w:sz="0" w:space="0" w:color="auto"/>
                <w:bottom w:val="none" w:sz="0" w:space="0" w:color="auto"/>
                <w:right w:val="none" w:sz="0" w:space="0" w:color="auto"/>
              </w:divBdr>
            </w:div>
            <w:div w:id="575752395">
              <w:marLeft w:val="0"/>
              <w:marRight w:val="0"/>
              <w:marTop w:val="0"/>
              <w:marBottom w:val="0"/>
              <w:divBdr>
                <w:top w:val="none" w:sz="0" w:space="0" w:color="auto"/>
                <w:left w:val="none" w:sz="0" w:space="0" w:color="auto"/>
                <w:bottom w:val="none" w:sz="0" w:space="0" w:color="auto"/>
                <w:right w:val="none" w:sz="0" w:space="0" w:color="auto"/>
              </w:divBdr>
            </w:div>
            <w:div w:id="971400556">
              <w:marLeft w:val="0"/>
              <w:marRight w:val="0"/>
              <w:marTop w:val="0"/>
              <w:marBottom w:val="0"/>
              <w:divBdr>
                <w:top w:val="none" w:sz="0" w:space="0" w:color="auto"/>
                <w:left w:val="none" w:sz="0" w:space="0" w:color="auto"/>
                <w:bottom w:val="none" w:sz="0" w:space="0" w:color="auto"/>
                <w:right w:val="none" w:sz="0" w:space="0" w:color="auto"/>
              </w:divBdr>
            </w:div>
            <w:div w:id="2144107468">
              <w:marLeft w:val="0"/>
              <w:marRight w:val="0"/>
              <w:marTop w:val="0"/>
              <w:marBottom w:val="0"/>
              <w:divBdr>
                <w:top w:val="none" w:sz="0" w:space="0" w:color="auto"/>
                <w:left w:val="none" w:sz="0" w:space="0" w:color="auto"/>
                <w:bottom w:val="none" w:sz="0" w:space="0" w:color="auto"/>
                <w:right w:val="none" w:sz="0" w:space="0" w:color="auto"/>
              </w:divBdr>
            </w:div>
            <w:div w:id="1546141663">
              <w:marLeft w:val="0"/>
              <w:marRight w:val="0"/>
              <w:marTop w:val="0"/>
              <w:marBottom w:val="0"/>
              <w:divBdr>
                <w:top w:val="none" w:sz="0" w:space="0" w:color="auto"/>
                <w:left w:val="none" w:sz="0" w:space="0" w:color="auto"/>
                <w:bottom w:val="none" w:sz="0" w:space="0" w:color="auto"/>
                <w:right w:val="none" w:sz="0" w:space="0" w:color="auto"/>
              </w:divBdr>
            </w:div>
            <w:div w:id="1902053505">
              <w:marLeft w:val="0"/>
              <w:marRight w:val="0"/>
              <w:marTop w:val="0"/>
              <w:marBottom w:val="0"/>
              <w:divBdr>
                <w:top w:val="none" w:sz="0" w:space="0" w:color="auto"/>
                <w:left w:val="none" w:sz="0" w:space="0" w:color="auto"/>
                <w:bottom w:val="none" w:sz="0" w:space="0" w:color="auto"/>
                <w:right w:val="none" w:sz="0" w:space="0" w:color="auto"/>
              </w:divBdr>
            </w:div>
            <w:div w:id="1107316042">
              <w:marLeft w:val="0"/>
              <w:marRight w:val="0"/>
              <w:marTop w:val="0"/>
              <w:marBottom w:val="0"/>
              <w:divBdr>
                <w:top w:val="none" w:sz="0" w:space="0" w:color="auto"/>
                <w:left w:val="none" w:sz="0" w:space="0" w:color="auto"/>
                <w:bottom w:val="none" w:sz="0" w:space="0" w:color="auto"/>
                <w:right w:val="none" w:sz="0" w:space="0" w:color="auto"/>
              </w:divBdr>
            </w:div>
            <w:div w:id="827329856">
              <w:marLeft w:val="0"/>
              <w:marRight w:val="0"/>
              <w:marTop w:val="0"/>
              <w:marBottom w:val="0"/>
              <w:divBdr>
                <w:top w:val="none" w:sz="0" w:space="0" w:color="auto"/>
                <w:left w:val="none" w:sz="0" w:space="0" w:color="auto"/>
                <w:bottom w:val="none" w:sz="0" w:space="0" w:color="auto"/>
                <w:right w:val="none" w:sz="0" w:space="0" w:color="auto"/>
              </w:divBdr>
            </w:div>
            <w:div w:id="1321884077">
              <w:marLeft w:val="0"/>
              <w:marRight w:val="0"/>
              <w:marTop w:val="0"/>
              <w:marBottom w:val="0"/>
              <w:divBdr>
                <w:top w:val="none" w:sz="0" w:space="0" w:color="auto"/>
                <w:left w:val="none" w:sz="0" w:space="0" w:color="auto"/>
                <w:bottom w:val="none" w:sz="0" w:space="0" w:color="auto"/>
                <w:right w:val="none" w:sz="0" w:space="0" w:color="auto"/>
              </w:divBdr>
            </w:div>
            <w:div w:id="1440835709">
              <w:marLeft w:val="0"/>
              <w:marRight w:val="0"/>
              <w:marTop w:val="0"/>
              <w:marBottom w:val="0"/>
              <w:divBdr>
                <w:top w:val="none" w:sz="0" w:space="0" w:color="auto"/>
                <w:left w:val="none" w:sz="0" w:space="0" w:color="auto"/>
                <w:bottom w:val="none" w:sz="0" w:space="0" w:color="auto"/>
                <w:right w:val="none" w:sz="0" w:space="0" w:color="auto"/>
              </w:divBdr>
            </w:div>
            <w:div w:id="739789684">
              <w:marLeft w:val="0"/>
              <w:marRight w:val="0"/>
              <w:marTop w:val="0"/>
              <w:marBottom w:val="0"/>
              <w:divBdr>
                <w:top w:val="none" w:sz="0" w:space="0" w:color="auto"/>
                <w:left w:val="none" w:sz="0" w:space="0" w:color="auto"/>
                <w:bottom w:val="none" w:sz="0" w:space="0" w:color="auto"/>
                <w:right w:val="none" w:sz="0" w:space="0" w:color="auto"/>
              </w:divBdr>
            </w:div>
            <w:div w:id="941449317">
              <w:marLeft w:val="0"/>
              <w:marRight w:val="0"/>
              <w:marTop w:val="0"/>
              <w:marBottom w:val="0"/>
              <w:divBdr>
                <w:top w:val="none" w:sz="0" w:space="0" w:color="auto"/>
                <w:left w:val="none" w:sz="0" w:space="0" w:color="auto"/>
                <w:bottom w:val="none" w:sz="0" w:space="0" w:color="auto"/>
                <w:right w:val="none" w:sz="0" w:space="0" w:color="auto"/>
              </w:divBdr>
            </w:div>
            <w:div w:id="895239192">
              <w:marLeft w:val="0"/>
              <w:marRight w:val="0"/>
              <w:marTop w:val="0"/>
              <w:marBottom w:val="0"/>
              <w:divBdr>
                <w:top w:val="none" w:sz="0" w:space="0" w:color="auto"/>
                <w:left w:val="none" w:sz="0" w:space="0" w:color="auto"/>
                <w:bottom w:val="none" w:sz="0" w:space="0" w:color="auto"/>
                <w:right w:val="none" w:sz="0" w:space="0" w:color="auto"/>
              </w:divBdr>
            </w:div>
            <w:div w:id="1494762758">
              <w:marLeft w:val="0"/>
              <w:marRight w:val="0"/>
              <w:marTop w:val="0"/>
              <w:marBottom w:val="0"/>
              <w:divBdr>
                <w:top w:val="none" w:sz="0" w:space="0" w:color="auto"/>
                <w:left w:val="none" w:sz="0" w:space="0" w:color="auto"/>
                <w:bottom w:val="none" w:sz="0" w:space="0" w:color="auto"/>
                <w:right w:val="none" w:sz="0" w:space="0" w:color="auto"/>
              </w:divBdr>
            </w:div>
            <w:div w:id="284234958">
              <w:marLeft w:val="0"/>
              <w:marRight w:val="0"/>
              <w:marTop w:val="0"/>
              <w:marBottom w:val="0"/>
              <w:divBdr>
                <w:top w:val="none" w:sz="0" w:space="0" w:color="auto"/>
                <w:left w:val="none" w:sz="0" w:space="0" w:color="auto"/>
                <w:bottom w:val="none" w:sz="0" w:space="0" w:color="auto"/>
                <w:right w:val="none" w:sz="0" w:space="0" w:color="auto"/>
              </w:divBdr>
            </w:div>
            <w:div w:id="968971686">
              <w:marLeft w:val="0"/>
              <w:marRight w:val="0"/>
              <w:marTop w:val="0"/>
              <w:marBottom w:val="0"/>
              <w:divBdr>
                <w:top w:val="none" w:sz="0" w:space="0" w:color="auto"/>
                <w:left w:val="none" w:sz="0" w:space="0" w:color="auto"/>
                <w:bottom w:val="none" w:sz="0" w:space="0" w:color="auto"/>
                <w:right w:val="none" w:sz="0" w:space="0" w:color="auto"/>
              </w:divBdr>
            </w:div>
            <w:div w:id="1915780586">
              <w:marLeft w:val="0"/>
              <w:marRight w:val="0"/>
              <w:marTop w:val="0"/>
              <w:marBottom w:val="0"/>
              <w:divBdr>
                <w:top w:val="none" w:sz="0" w:space="0" w:color="auto"/>
                <w:left w:val="none" w:sz="0" w:space="0" w:color="auto"/>
                <w:bottom w:val="none" w:sz="0" w:space="0" w:color="auto"/>
                <w:right w:val="none" w:sz="0" w:space="0" w:color="auto"/>
              </w:divBdr>
            </w:div>
            <w:div w:id="714625559">
              <w:marLeft w:val="0"/>
              <w:marRight w:val="0"/>
              <w:marTop w:val="0"/>
              <w:marBottom w:val="0"/>
              <w:divBdr>
                <w:top w:val="none" w:sz="0" w:space="0" w:color="auto"/>
                <w:left w:val="none" w:sz="0" w:space="0" w:color="auto"/>
                <w:bottom w:val="none" w:sz="0" w:space="0" w:color="auto"/>
                <w:right w:val="none" w:sz="0" w:space="0" w:color="auto"/>
              </w:divBdr>
            </w:div>
            <w:div w:id="1877890378">
              <w:marLeft w:val="0"/>
              <w:marRight w:val="0"/>
              <w:marTop w:val="0"/>
              <w:marBottom w:val="0"/>
              <w:divBdr>
                <w:top w:val="none" w:sz="0" w:space="0" w:color="auto"/>
                <w:left w:val="none" w:sz="0" w:space="0" w:color="auto"/>
                <w:bottom w:val="none" w:sz="0" w:space="0" w:color="auto"/>
                <w:right w:val="none" w:sz="0" w:space="0" w:color="auto"/>
              </w:divBdr>
            </w:div>
            <w:div w:id="127742300">
              <w:marLeft w:val="0"/>
              <w:marRight w:val="0"/>
              <w:marTop w:val="0"/>
              <w:marBottom w:val="0"/>
              <w:divBdr>
                <w:top w:val="none" w:sz="0" w:space="0" w:color="auto"/>
                <w:left w:val="none" w:sz="0" w:space="0" w:color="auto"/>
                <w:bottom w:val="none" w:sz="0" w:space="0" w:color="auto"/>
                <w:right w:val="none" w:sz="0" w:space="0" w:color="auto"/>
              </w:divBdr>
            </w:div>
            <w:div w:id="575824522">
              <w:marLeft w:val="0"/>
              <w:marRight w:val="0"/>
              <w:marTop w:val="0"/>
              <w:marBottom w:val="0"/>
              <w:divBdr>
                <w:top w:val="none" w:sz="0" w:space="0" w:color="auto"/>
                <w:left w:val="none" w:sz="0" w:space="0" w:color="auto"/>
                <w:bottom w:val="none" w:sz="0" w:space="0" w:color="auto"/>
                <w:right w:val="none" w:sz="0" w:space="0" w:color="auto"/>
              </w:divBdr>
            </w:div>
            <w:div w:id="1755737688">
              <w:marLeft w:val="0"/>
              <w:marRight w:val="0"/>
              <w:marTop w:val="0"/>
              <w:marBottom w:val="0"/>
              <w:divBdr>
                <w:top w:val="none" w:sz="0" w:space="0" w:color="auto"/>
                <w:left w:val="none" w:sz="0" w:space="0" w:color="auto"/>
                <w:bottom w:val="none" w:sz="0" w:space="0" w:color="auto"/>
                <w:right w:val="none" w:sz="0" w:space="0" w:color="auto"/>
              </w:divBdr>
            </w:div>
            <w:div w:id="1580748652">
              <w:marLeft w:val="0"/>
              <w:marRight w:val="0"/>
              <w:marTop w:val="0"/>
              <w:marBottom w:val="0"/>
              <w:divBdr>
                <w:top w:val="none" w:sz="0" w:space="0" w:color="auto"/>
                <w:left w:val="none" w:sz="0" w:space="0" w:color="auto"/>
                <w:bottom w:val="none" w:sz="0" w:space="0" w:color="auto"/>
                <w:right w:val="none" w:sz="0" w:space="0" w:color="auto"/>
              </w:divBdr>
            </w:div>
            <w:div w:id="216555230">
              <w:marLeft w:val="0"/>
              <w:marRight w:val="0"/>
              <w:marTop w:val="0"/>
              <w:marBottom w:val="0"/>
              <w:divBdr>
                <w:top w:val="none" w:sz="0" w:space="0" w:color="auto"/>
                <w:left w:val="none" w:sz="0" w:space="0" w:color="auto"/>
                <w:bottom w:val="none" w:sz="0" w:space="0" w:color="auto"/>
                <w:right w:val="none" w:sz="0" w:space="0" w:color="auto"/>
              </w:divBdr>
            </w:div>
            <w:div w:id="342629018">
              <w:marLeft w:val="0"/>
              <w:marRight w:val="0"/>
              <w:marTop w:val="0"/>
              <w:marBottom w:val="0"/>
              <w:divBdr>
                <w:top w:val="none" w:sz="0" w:space="0" w:color="auto"/>
                <w:left w:val="none" w:sz="0" w:space="0" w:color="auto"/>
                <w:bottom w:val="none" w:sz="0" w:space="0" w:color="auto"/>
                <w:right w:val="none" w:sz="0" w:space="0" w:color="auto"/>
              </w:divBdr>
            </w:div>
            <w:div w:id="654841550">
              <w:marLeft w:val="0"/>
              <w:marRight w:val="0"/>
              <w:marTop w:val="0"/>
              <w:marBottom w:val="0"/>
              <w:divBdr>
                <w:top w:val="none" w:sz="0" w:space="0" w:color="auto"/>
                <w:left w:val="none" w:sz="0" w:space="0" w:color="auto"/>
                <w:bottom w:val="none" w:sz="0" w:space="0" w:color="auto"/>
                <w:right w:val="none" w:sz="0" w:space="0" w:color="auto"/>
              </w:divBdr>
            </w:div>
            <w:div w:id="1839030591">
              <w:marLeft w:val="0"/>
              <w:marRight w:val="0"/>
              <w:marTop w:val="0"/>
              <w:marBottom w:val="0"/>
              <w:divBdr>
                <w:top w:val="none" w:sz="0" w:space="0" w:color="auto"/>
                <w:left w:val="none" w:sz="0" w:space="0" w:color="auto"/>
                <w:bottom w:val="none" w:sz="0" w:space="0" w:color="auto"/>
                <w:right w:val="none" w:sz="0" w:space="0" w:color="auto"/>
              </w:divBdr>
            </w:div>
            <w:div w:id="1312905688">
              <w:marLeft w:val="0"/>
              <w:marRight w:val="0"/>
              <w:marTop w:val="0"/>
              <w:marBottom w:val="0"/>
              <w:divBdr>
                <w:top w:val="none" w:sz="0" w:space="0" w:color="auto"/>
                <w:left w:val="none" w:sz="0" w:space="0" w:color="auto"/>
                <w:bottom w:val="none" w:sz="0" w:space="0" w:color="auto"/>
                <w:right w:val="none" w:sz="0" w:space="0" w:color="auto"/>
              </w:divBdr>
            </w:div>
            <w:div w:id="1375545548">
              <w:marLeft w:val="0"/>
              <w:marRight w:val="0"/>
              <w:marTop w:val="0"/>
              <w:marBottom w:val="0"/>
              <w:divBdr>
                <w:top w:val="none" w:sz="0" w:space="0" w:color="auto"/>
                <w:left w:val="none" w:sz="0" w:space="0" w:color="auto"/>
                <w:bottom w:val="none" w:sz="0" w:space="0" w:color="auto"/>
                <w:right w:val="none" w:sz="0" w:space="0" w:color="auto"/>
              </w:divBdr>
            </w:div>
            <w:div w:id="706486522">
              <w:marLeft w:val="0"/>
              <w:marRight w:val="0"/>
              <w:marTop w:val="0"/>
              <w:marBottom w:val="0"/>
              <w:divBdr>
                <w:top w:val="none" w:sz="0" w:space="0" w:color="auto"/>
                <w:left w:val="none" w:sz="0" w:space="0" w:color="auto"/>
                <w:bottom w:val="none" w:sz="0" w:space="0" w:color="auto"/>
                <w:right w:val="none" w:sz="0" w:space="0" w:color="auto"/>
              </w:divBdr>
            </w:div>
            <w:div w:id="614563069">
              <w:marLeft w:val="0"/>
              <w:marRight w:val="0"/>
              <w:marTop w:val="0"/>
              <w:marBottom w:val="0"/>
              <w:divBdr>
                <w:top w:val="none" w:sz="0" w:space="0" w:color="auto"/>
                <w:left w:val="none" w:sz="0" w:space="0" w:color="auto"/>
                <w:bottom w:val="none" w:sz="0" w:space="0" w:color="auto"/>
                <w:right w:val="none" w:sz="0" w:space="0" w:color="auto"/>
              </w:divBdr>
            </w:div>
            <w:div w:id="569114654">
              <w:marLeft w:val="0"/>
              <w:marRight w:val="0"/>
              <w:marTop w:val="0"/>
              <w:marBottom w:val="0"/>
              <w:divBdr>
                <w:top w:val="none" w:sz="0" w:space="0" w:color="auto"/>
                <w:left w:val="none" w:sz="0" w:space="0" w:color="auto"/>
                <w:bottom w:val="none" w:sz="0" w:space="0" w:color="auto"/>
                <w:right w:val="none" w:sz="0" w:space="0" w:color="auto"/>
              </w:divBdr>
            </w:div>
            <w:div w:id="34235703">
              <w:marLeft w:val="0"/>
              <w:marRight w:val="0"/>
              <w:marTop w:val="0"/>
              <w:marBottom w:val="0"/>
              <w:divBdr>
                <w:top w:val="none" w:sz="0" w:space="0" w:color="auto"/>
                <w:left w:val="none" w:sz="0" w:space="0" w:color="auto"/>
                <w:bottom w:val="none" w:sz="0" w:space="0" w:color="auto"/>
                <w:right w:val="none" w:sz="0" w:space="0" w:color="auto"/>
              </w:divBdr>
            </w:div>
            <w:div w:id="368723169">
              <w:marLeft w:val="0"/>
              <w:marRight w:val="0"/>
              <w:marTop w:val="0"/>
              <w:marBottom w:val="0"/>
              <w:divBdr>
                <w:top w:val="none" w:sz="0" w:space="0" w:color="auto"/>
                <w:left w:val="none" w:sz="0" w:space="0" w:color="auto"/>
                <w:bottom w:val="none" w:sz="0" w:space="0" w:color="auto"/>
                <w:right w:val="none" w:sz="0" w:space="0" w:color="auto"/>
              </w:divBdr>
            </w:div>
            <w:div w:id="2026208486">
              <w:marLeft w:val="0"/>
              <w:marRight w:val="0"/>
              <w:marTop w:val="0"/>
              <w:marBottom w:val="0"/>
              <w:divBdr>
                <w:top w:val="none" w:sz="0" w:space="0" w:color="auto"/>
                <w:left w:val="none" w:sz="0" w:space="0" w:color="auto"/>
                <w:bottom w:val="none" w:sz="0" w:space="0" w:color="auto"/>
                <w:right w:val="none" w:sz="0" w:space="0" w:color="auto"/>
              </w:divBdr>
            </w:div>
            <w:div w:id="9239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9273">
      <w:bodyDiv w:val="1"/>
      <w:marLeft w:val="0"/>
      <w:marRight w:val="0"/>
      <w:marTop w:val="0"/>
      <w:marBottom w:val="0"/>
      <w:divBdr>
        <w:top w:val="none" w:sz="0" w:space="0" w:color="auto"/>
        <w:left w:val="none" w:sz="0" w:space="0" w:color="auto"/>
        <w:bottom w:val="none" w:sz="0" w:space="0" w:color="auto"/>
        <w:right w:val="none" w:sz="0" w:space="0" w:color="auto"/>
      </w:divBdr>
      <w:divsChild>
        <w:div w:id="1038896116">
          <w:marLeft w:val="0"/>
          <w:marRight w:val="0"/>
          <w:marTop w:val="0"/>
          <w:marBottom w:val="0"/>
          <w:divBdr>
            <w:top w:val="none" w:sz="0" w:space="0" w:color="auto"/>
            <w:left w:val="none" w:sz="0" w:space="0" w:color="auto"/>
            <w:bottom w:val="none" w:sz="0" w:space="0" w:color="auto"/>
            <w:right w:val="none" w:sz="0" w:space="0" w:color="auto"/>
          </w:divBdr>
          <w:divsChild>
            <w:div w:id="449908028">
              <w:marLeft w:val="0"/>
              <w:marRight w:val="0"/>
              <w:marTop w:val="0"/>
              <w:marBottom w:val="0"/>
              <w:divBdr>
                <w:top w:val="none" w:sz="0" w:space="0" w:color="auto"/>
                <w:left w:val="none" w:sz="0" w:space="0" w:color="auto"/>
                <w:bottom w:val="none" w:sz="0" w:space="0" w:color="auto"/>
                <w:right w:val="none" w:sz="0" w:space="0" w:color="auto"/>
              </w:divBdr>
            </w:div>
            <w:div w:id="1262765596">
              <w:marLeft w:val="0"/>
              <w:marRight w:val="0"/>
              <w:marTop w:val="0"/>
              <w:marBottom w:val="0"/>
              <w:divBdr>
                <w:top w:val="none" w:sz="0" w:space="0" w:color="auto"/>
                <w:left w:val="none" w:sz="0" w:space="0" w:color="auto"/>
                <w:bottom w:val="none" w:sz="0" w:space="0" w:color="auto"/>
                <w:right w:val="none" w:sz="0" w:space="0" w:color="auto"/>
              </w:divBdr>
            </w:div>
            <w:div w:id="1150906152">
              <w:marLeft w:val="0"/>
              <w:marRight w:val="0"/>
              <w:marTop w:val="0"/>
              <w:marBottom w:val="0"/>
              <w:divBdr>
                <w:top w:val="none" w:sz="0" w:space="0" w:color="auto"/>
                <w:left w:val="none" w:sz="0" w:space="0" w:color="auto"/>
                <w:bottom w:val="none" w:sz="0" w:space="0" w:color="auto"/>
                <w:right w:val="none" w:sz="0" w:space="0" w:color="auto"/>
              </w:divBdr>
            </w:div>
            <w:div w:id="125320857">
              <w:marLeft w:val="0"/>
              <w:marRight w:val="0"/>
              <w:marTop w:val="0"/>
              <w:marBottom w:val="0"/>
              <w:divBdr>
                <w:top w:val="none" w:sz="0" w:space="0" w:color="auto"/>
                <w:left w:val="none" w:sz="0" w:space="0" w:color="auto"/>
                <w:bottom w:val="none" w:sz="0" w:space="0" w:color="auto"/>
                <w:right w:val="none" w:sz="0" w:space="0" w:color="auto"/>
              </w:divBdr>
            </w:div>
            <w:div w:id="106974904">
              <w:marLeft w:val="0"/>
              <w:marRight w:val="0"/>
              <w:marTop w:val="0"/>
              <w:marBottom w:val="0"/>
              <w:divBdr>
                <w:top w:val="none" w:sz="0" w:space="0" w:color="auto"/>
                <w:left w:val="none" w:sz="0" w:space="0" w:color="auto"/>
                <w:bottom w:val="none" w:sz="0" w:space="0" w:color="auto"/>
                <w:right w:val="none" w:sz="0" w:space="0" w:color="auto"/>
              </w:divBdr>
            </w:div>
            <w:div w:id="339888685">
              <w:marLeft w:val="0"/>
              <w:marRight w:val="0"/>
              <w:marTop w:val="0"/>
              <w:marBottom w:val="0"/>
              <w:divBdr>
                <w:top w:val="none" w:sz="0" w:space="0" w:color="auto"/>
                <w:left w:val="none" w:sz="0" w:space="0" w:color="auto"/>
                <w:bottom w:val="none" w:sz="0" w:space="0" w:color="auto"/>
                <w:right w:val="none" w:sz="0" w:space="0" w:color="auto"/>
              </w:divBdr>
            </w:div>
            <w:div w:id="1300183061">
              <w:marLeft w:val="0"/>
              <w:marRight w:val="0"/>
              <w:marTop w:val="0"/>
              <w:marBottom w:val="0"/>
              <w:divBdr>
                <w:top w:val="none" w:sz="0" w:space="0" w:color="auto"/>
                <w:left w:val="none" w:sz="0" w:space="0" w:color="auto"/>
                <w:bottom w:val="none" w:sz="0" w:space="0" w:color="auto"/>
                <w:right w:val="none" w:sz="0" w:space="0" w:color="auto"/>
              </w:divBdr>
            </w:div>
            <w:div w:id="379670891">
              <w:marLeft w:val="0"/>
              <w:marRight w:val="0"/>
              <w:marTop w:val="0"/>
              <w:marBottom w:val="0"/>
              <w:divBdr>
                <w:top w:val="none" w:sz="0" w:space="0" w:color="auto"/>
                <w:left w:val="none" w:sz="0" w:space="0" w:color="auto"/>
                <w:bottom w:val="none" w:sz="0" w:space="0" w:color="auto"/>
                <w:right w:val="none" w:sz="0" w:space="0" w:color="auto"/>
              </w:divBdr>
            </w:div>
            <w:div w:id="644968568">
              <w:marLeft w:val="0"/>
              <w:marRight w:val="0"/>
              <w:marTop w:val="0"/>
              <w:marBottom w:val="0"/>
              <w:divBdr>
                <w:top w:val="none" w:sz="0" w:space="0" w:color="auto"/>
                <w:left w:val="none" w:sz="0" w:space="0" w:color="auto"/>
                <w:bottom w:val="none" w:sz="0" w:space="0" w:color="auto"/>
                <w:right w:val="none" w:sz="0" w:space="0" w:color="auto"/>
              </w:divBdr>
            </w:div>
            <w:div w:id="159274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1696687379">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20666651">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477848686">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2099351">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27532075">
      <w:bodyDiv w:val="1"/>
      <w:marLeft w:val="0"/>
      <w:marRight w:val="0"/>
      <w:marTop w:val="0"/>
      <w:marBottom w:val="0"/>
      <w:divBdr>
        <w:top w:val="none" w:sz="0" w:space="0" w:color="auto"/>
        <w:left w:val="none" w:sz="0" w:space="0" w:color="auto"/>
        <w:bottom w:val="none" w:sz="0" w:space="0" w:color="auto"/>
        <w:right w:val="none" w:sz="0" w:space="0" w:color="auto"/>
      </w:divBdr>
      <w:divsChild>
        <w:div w:id="1849103397">
          <w:marLeft w:val="0"/>
          <w:marRight w:val="0"/>
          <w:marTop w:val="0"/>
          <w:marBottom w:val="0"/>
          <w:divBdr>
            <w:top w:val="none" w:sz="0" w:space="0" w:color="auto"/>
            <w:left w:val="none" w:sz="0" w:space="0" w:color="auto"/>
            <w:bottom w:val="none" w:sz="0" w:space="0" w:color="auto"/>
            <w:right w:val="none" w:sz="0" w:space="0" w:color="auto"/>
          </w:divBdr>
          <w:divsChild>
            <w:div w:id="17345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1484665102">
              <w:marLeft w:val="0"/>
              <w:marRight w:val="0"/>
              <w:marTop w:val="0"/>
              <w:marBottom w:val="0"/>
              <w:divBdr>
                <w:top w:val="none" w:sz="0" w:space="0" w:color="auto"/>
                <w:left w:val="none" w:sz="0" w:space="0" w:color="auto"/>
                <w:bottom w:val="none" w:sz="0" w:space="0" w:color="auto"/>
                <w:right w:val="none" w:sz="0" w:space="0" w:color="auto"/>
              </w:divBdr>
            </w:div>
            <w:div w:id="71045312">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1218">
      <w:bodyDiv w:val="1"/>
      <w:marLeft w:val="0"/>
      <w:marRight w:val="0"/>
      <w:marTop w:val="0"/>
      <w:marBottom w:val="0"/>
      <w:divBdr>
        <w:top w:val="none" w:sz="0" w:space="0" w:color="auto"/>
        <w:left w:val="none" w:sz="0" w:space="0" w:color="auto"/>
        <w:bottom w:val="none" w:sz="0" w:space="0" w:color="auto"/>
        <w:right w:val="none" w:sz="0" w:space="0" w:color="auto"/>
      </w:divBdr>
      <w:divsChild>
        <w:div w:id="1252544574">
          <w:marLeft w:val="0"/>
          <w:marRight w:val="0"/>
          <w:marTop w:val="0"/>
          <w:marBottom w:val="0"/>
          <w:divBdr>
            <w:top w:val="none" w:sz="0" w:space="0" w:color="auto"/>
            <w:left w:val="none" w:sz="0" w:space="0" w:color="auto"/>
            <w:bottom w:val="none" w:sz="0" w:space="0" w:color="auto"/>
            <w:right w:val="none" w:sz="0" w:space="0" w:color="auto"/>
          </w:divBdr>
          <w:divsChild>
            <w:div w:id="148600054">
              <w:marLeft w:val="0"/>
              <w:marRight w:val="0"/>
              <w:marTop w:val="0"/>
              <w:marBottom w:val="0"/>
              <w:divBdr>
                <w:top w:val="none" w:sz="0" w:space="0" w:color="auto"/>
                <w:left w:val="none" w:sz="0" w:space="0" w:color="auto"/>
                <w:bottom w:val="none" w:sz="0" w:space="0" w:color="auto"/>
                <w:right w:val="none" w:sz="0" w:space="0" w:color="auto"/>
              </w:divBdr>
            </w:div>
            <w:div w:id="597058419">
              <w:marLeft w:val="0"/>
              <w:marRight w:val="0"/>
              <w:marTop w:val="0"/>
              <w:marBottom w:val="0"/>
              <w:divBdr>
                <w:top w:val="none" w:sz="0" w:space="0" w:color="auto"/>
                <w:left w:val="none" w:sz="0" w:space="0" w:color="auto"/>
                <w:bottom w:val="none" w:sz="0" w:space="0" w:color="auto"/>
                <w:right w:val="none" w:sz="0" w:space="0" w:color="auto"/>
              </w:divBdr>
            </w:div>
            <w:div w:id="1309895460">
              <w:marLeft w:val="0"/>
              <w:marRight w:val="0"/>
              <w:marTop w:val="0"/>
              <w:marBottom w:val="0"/>
              <w:divBdr>
                <w:top w:val="none" w:sz="0" w:space="0" w:color="auto"/>
                <w:left w:val="none" w:sz="0" w:space="0" w:color="auto"/>
                <w:bottom w:val="none" w:sz="0" w:space="0" w:color="auto"/>
                <w:right w:val="none" w:sz="0" w:space="0" w:color="auto"/>
              </w:divBdr>
            </w:div>
            <w:div w:id="1922248754">
              <w:marLeft w:val="0"/>
              <w:marRight w:val="0"/>
              <w:marTop w:val="0"/>
              <w:marBottom w:val="0"/>
              <w:divBdr>
                <w:top w:val="none" w:sz="0" w:space="0" w:color="auto"/>
                <w:left w:val="none" w:sz="0" w:space="0" w:color="auto"/>
                <w:bottom w:val="none" w:sz="0" w:space="0" w:color="auto"/>
                <w:right w:val="none" w:sz="0" w:space="0" w:color="auto"/>
              </w:divBdr>
            </w:div>
            <w:div w:id="74212238">
              <w:marLeft w:val="0"/>
              <w:marRight w:val="0"/>
              <w:marTop w:val="0"/>
              <w:marBottom w:val="0"/>
              <w:divBdr>
                <w:top w:val="none" w:sz="0" w:space="0" w:color="auto"/>
                <w:left w:val="none" w:sz="0" w:space="0" w:color="auto"/>
                <w:bottom w:val="none" w:sz="0" w:space="0" w:color="auto"/>
                <w:right w:val="none" w:sz="0" w:space="0" w:color="auto"/>
              </w:divBdr>
            </w:div>
            <w:div w:id="1653294983">
              <w:marLeft w:val="0"/>
              <w:marRight w:val="0"/>
              <w:marTop w:val="0"/>
              <w:marBottom w:val="0"/>
              <w:divBdr>
                <w:top w:val="none" w:sz="0" w:space="0" w:color="auto"/>
                <w:left w:val="none" w:sz="0" w:space="0" w:color="auto"/>
                <w:bottom w:val="none" w:sz="0" w:space="0" w:color="auto"/>
                <w:right w:val="none" w:sz="0" w:space="0" w:color="auto"/>
              </w:divBdr>
            </w:div>
            <w:div w:id="429738139">
              <w:marLeft w:val="0"/>
              <w:marRight w:val="0"/>
              <w:marTop w:val="0"/>
              <w:marBottom w:val="0"/>
              <w:divBdr>
                <w:top w:val="none" w:sz="0" w:space="0" w:color="auto"/>
                <w:left w:val="none" w:sz="0" w:space="0" w:color="auto"/>
                <w:bottom w:val="none" w:sz="0" w:space="0" w:color="auto"/>
                <w:right w:val="none" w:sz="0" w:space="0" w:color="auto"/>
              </w:divBdr>
            </w:div>
            <w:div w:id="23681350">
              <w:marLeft w:val="0"/>
              <w:marRight w:val="0"/>
              <w:marTop w:val="0"/>
              <w:marBottom w:val="0"/>
              <w:divBdr>
                <w:top w:val="none" w:sz="0" w:space="0" w:color="auto"/>
                <w:left w:val="none" w:sz="0" w:space="0" w:color="auto"/>
                <w:bottom w:val="none" w:sz="0" w:space="0" w:color="auto"/>
                <w:right w:val="none" w:sz="0" w:space="0" w:color="auto"/>
              </w:divBdr>
            </w:div>
            <w:div w:id="1732190702">
              <w:marLeft w:val="0"/>
              <w:marRight w:val="0"/>
              <w:marTop w:val="0"/>
              <w:marBottom w:val="0"/>
              <w:divBdr>
                <w:top w:val="none" w:sz="0" w:space="0" w:color="auto"/>
                <w:left w:val="none" w:sz="0" w:space="0" w:color="auto"/>
                <w:bottom w:val="none" w:sz="0" w:space="0" w:color="auto"/>
                <w:right w:val="none" w:sz="0" w:space="0" w:color="auto"/>
              </w:divBdr>
            </w:div>
            <w:div w:id="1059137553">
              <w:marLeft w:val="0"/>
              <w:marRight w:val="0"/>
              <w:marTop w:val="0"/>
              <w:marBottom w:val="0"/>
              <w:divBdr>
                <w:top w:val="none" w:sz="0" w:space="0" w:color="auto"/>
                <w:left w:val="none" w:sz="0" w:space="0" w:color="auto"/>
                <w:bottom w:val="none" w:sz="0" w:space="0" w:color="auto"/>
                <w:right w:val="none" w:sz="0" w:space="0" w:color="auto"/>
              </w:divBdr>
            </w:div>
            <w:div w:id="424957390">
              <w:marLeft w:val="0"/>
              <w:marRight w:val="0"/>
              <w:marTop w:val="0"/>
              <w:marBottom w:val="0"/>
              <w:divBdr>
                <w:top w:val="none" w:sz="0" w:space="0" w:color="auto"/>
                <w:left w:val="none" w:sz="0" w:space="0" w:color="auto"/>
                <w:bottom w:val="none" w:sz="0" w:space="0" w:color="auto"/>
                <w:right w:val="none" w:sz="0" w:space="0" w:color="auto"/>
              </w:divBdr>
            </w:div>
            <w:div w:id="1674070085">
              <w:marLeft w:val="0"/>
              <w:marRight w:val="0"/>
              <w:marTop w:val="0"/>
              <w:marBottom w:val="0"/>
              <w:divBdr>
                <w:top w:val="none" w:sz="0" w:space="0" w:color="auto"/>
                <w:left w:val="none" w:sz="0" w:space="0" w:color="auto"/>
                <w:bottom w:val="none" w:sz="0" w:space="0" w:color="auto"/>
                <w:right w:val="none" w:sz="0" w:space="0" w:color="auto"/>
              </w:divBdr>
            </w:div>
            <w:div w:id="358893392">
              <w:marLeft w:val="0"/>
              <w:marRight w:val="0"/>
              <w:marTop w:val="0"/>
              <w:marBottom w:val="0"/>
              <w:divBdr>
                <w:top w:val="none" w:sz="0" w:space="0" w:color="auto"/>
                <w:left w:val="none" w:sz="0" w:space="0" w:color="auto"/>
                <w:bottom w:val="none" w:sz="0" w:space="0" w:color="auto"/>
                <w:right w:val="none" w:sz="0" w:space="0" w:color="auto"/>
              </w:divBdr>
            </w:div>
            <w:div w:id="1836727371">
              <w:marLeft w:val="0"/>
              <w:marRight w:val="0"/>
              <w:marTop w:val="0"/>
              <w:marBottom w:val="0"/>
              <w:divBdr>
                <w:top w:val="none" w:sz="0" w:space="0" w:color="auto"/>
                <w:left w:val="none" w:sz="0" w:space="0" w:color="auto"/>
                <w:bottom w:val="none" w:sz="0" w:space="0" w:color="auto"/>
                <w:right w:val="none" w:sz="0" w:space="0" w:color="auto"/>
              </w:divBdr>
            </w:div>
            <w:div w:id="799686987">
              <w:marLeft w:val="0"/>
              <w:marRight w:val="0"/>
              <w:marTop w:val="0"/>
              <w:marBottom w:val="0"/>
              <w:divBdr>
                <w:top w:val="none" w:sz="0" w:space="0" w:color="auto"/>
                <w:left w:val="none" w:sz="0" w:space="0" w:color="auto"/>
                <w:bottom w:val="none" w:sz="0" w:space="0" w:color="auto"/>
                <w:right w:val="none" w:sz="0" w:space="0" w:color="auto"/>
              </w:divBdr>
            </w:div>
            <w:div w:id="2012901946">
              <w:marLeft w:val="0"/>
              <w:marRight w:val="0"/>
              <w:marTop w:val="0"/>
              <w:marBottom w:val="0"/>
              <w:divBdr>
                <w:top w:val="none" w:sz="0" w:space="0" w:color="auto"/>
                <w:left w:val="none" w:sz="0" w:space="0" w:color="auto"/>
                <w:bottom w:val="none" w:sz="0" w:space="0" w:color="auto"/>
                <w:right w:val="none" w:sz="0" w:space="0" w:color="auto"/>
              </w:divBdr>
            </w:div>
            <w:div w:id="843279095">
              <w:marLeft w:val="0"/>
              <w:marRight w:val="0"/>
              <w:marTop w:val="0"/>
              <w:marBottom w:val="0"/>
              <w:divBdr>
                <w:top w:val="none" w:sz="0" w:space="0" w:color="auto"/>
                <w:left w:val="none" w:sz="0" w:space="0" w:color="auto"/>
                <w:bottom w:val="none" w:sz="0" w:space="0" w:color="auto"/>
                <w:right w:val="none" w:sz="0" w:space="0" w:color="auto"/>
              </w:divBdr>
            </w:div>
            <w:div w:id="650327735">
              <w:marLeft w:val="0"/>
              <w:marRight w:val="0"/>
              <w:marTop w:val="0"/>
              <w:marBottom w:val="0"/>
              <w:divBdr>
                <w:top w:val="none" w:sz="0" w:space="0" w:color="auto"/>
                <w:left w:val="none" w:sz="0" w:space="0" w:color="auto"/>
                <w:bottom w:val="none" w:sz="0" w:space="0" w:color="auto"/>
                <w:right w:val="none" w:sz="0" w:space="0" w:color="auto"/>
              </w:divBdr>
            </w:div>
            <w:div w:id="502672996">
              <w:marLeft w:val="0"/>
              <w:marRight w:val="0"/>
              <w:marTop w:val="0"/>
              <w:marBottom w:val="0"/>
              <w:divBdr>
                <w:top w:val="none" w:sz="0" w:space="0" w:color="auto"/>
                <w:left w:val="none" w:sz="0" w:space="0" w:color="auto"/>
                <w:bottom w:val="none" w:sz="0" w:space="0" w:color="auto"/>
                <w:right w:val="none" w:sz="0" w:space="0" w:color="auto"/>
              </w:divBdr>
            </w:div>
            <w:div w:id="1100876829">
              <w:marLeft w:val="0"/>
              <w:marRight w:val="0"/>
              <w:marTop w:val="0"/>
              <w:marBottom w:val="0"/>
              <w:divBdr>
                <w:top w:val="none" w:sz="0" w:space="0" w:color="auto"/>
                <w:left w:val="none" w:sz="0" w:space="0" w:color="auto"/>
                <w:bottom w:val="none" w:sz="0" w:space="0" w:color="auto"/>
                <w:right w:val="none" w:sz="0" w:space="0" w:color="auto"/>
              </w:divBdr>
            </w:div>
            <w:div w:id="1155147789">
              <w:marLeft w:val="0"/>
              <w:marRight w:val="0"/>
              <w:marTop w:val="0"/>
              <w:marBottom w:val="0"/>
              <w:divBdr>
                <w:top w:val="none" w:sz="0" w:space="0" w:color="auto"/>
                <w:left w:val="none" w:sz="0" w:space="0" w:color="auto"/>
                <w:bottom w:val="none" w:sz="0" w:space="0" w:color="auto"/>
                <w:right w:val="none" w:sz="0" w:space="0" w:color="auto"/>
              </w:divBdr>
            </w:div>
            <w:div w:id="501822495">
              <w:marLeft w:val="0"/>
              <w:marRight w:val="0"/>
              <w:marTop w:val="0"/>
              <w:marBottom w:val="0"/>
              <w:divBdr>
                <w:top w:val="none" w:sz="0" w:space="0" w:color="auto"/>
                <w:left w:val="none" w:sz="0" w:space="0" w:color="auto"/>
                <w:bottom w:val="none" w:sz="0" w:space="0" w:color="auto"/>
                <w:right w:val="none" w:sz="0" w:space="0" w:color="auto"/>
              </w:divBdr>
            </w:div>
            <w:div w:id="645092605">
              <w:marLeft w:val="0"/>
              <w:marRight w:val="0"/>
              <w:marTop w:val="0"/>
              <w:marBottom w:val="0"/>
              <w:divBdr>
                <w:top w:val="none" w:sz="0" w:space="0" w:color="auto"/>
                <w:left w:val="none" w:sz="0" w:space="0" w:color="auto"/>
                <w:bottom w:val="none" w:sz="0" w:space="0" w:color="auto"/>
                <w:right w:val="none" w:sz="0" w:space="0" w:color="auto"/>
              </w:divBdr>
            </w:div>
            <w:div w:id="440993943">
              <w:marLeft w:val="0"/>
              <w:marRight w:val="0"/>
              <w:marTop w:val="0"/>
              <w:marBottom w:val="0"/>
              <w:divBdr>
                <w:top w:val="none" w:sz="0" w:space="0" w:color="auto"/>
                <w:left w:val="none" w:sz="0" w:space="0" w:color="auto"/>
                <w:bottom w:val="none" w:sz="0" w:space="0" w:color="auto"/>
                <w:right w:val="none" w:sz="0" w:space="0" w:color="auto"/>
              </w:divBdr>
            </w:div>
            <w:div w:id="89401147">
              <w:marLeft w:val="0"/>
              <w:marRight w:val="0"/>
              <w:marTop w:val="0"/>
              <w:marBottom w:val="0"/>
              <w:divBdr>
                <w:top w:val="none" w:sz="0" w:space="0" w:color="auto"/>
                <w:left w:val="none" w:sz="0" w:space="0" w:color="auto"/>
                <w:bottom w:val="none" w:sz="0" w:space="0" w:color="auto"/>
                <w:right w:val="none" w:sz="0" w:space="0" w:color="auto"/>
              </w:divBdr>
            </w:div>
            <w:div w:id="288514553">
              <w:marLeft w:val="0"/>
              <w:marRight w:val="0"/>
              <w:marTop w:val="0"/>
              <w:marBottom w:val="0"/>
              <w:divBdr>
                <w:top w:val="none" w:sz="0" w:space="0" w:color="auto"/>
                <w:left w:val="none" w:sz="0" w:space="0" w:color="auto"/>
                <w:bottom w:val="none" w:sz="0" w:space="0" w:color="auto"/>
                <w:right w:val="none" w:sz="0" w:space="0" w:color="auto"/>
              </w:divBdr>
            </w:div>
            <w:div w:id="1143081917">
              <w:marLeft w:val="0"/>
              <w:marRight w:val="0"/>
              <w:marTop w:val="0"/>
              <w:marBottom w:val="0"/>
              <w:divBdr>
                <w:top w:val="none" w:sz="0" w:space="0" w:color="auto"/>
                <w:left w:val="none" w:sz="0" w:space="0" w:color="auto"/>
                <w:bottom w:val="none" w:sz="0" w:space="0" w:color="auto"/>
                <w:right w:val="none" w:sz="0" w:space="0" w:color="auto"/>
              </w:divBdr>
            </w:div>
            <w:div w:id="1736464037">
              <w:marLeft w:val="0"/>
              <w:marRight w:val="0"/>
              <w:marTop w:val="0"/>
              <w:marBottom w:val="0"/>
              <w:divBdr>
                <w:top w:val="none" w:sz="0" w:space="0" w:color="auto"/>
                <w:left w:val="none" w:sz="0" w:space="0" w:color="auto"/>
                <w:bottom w:val="none" w:sz="0" w:space="0" w:color="auto"/>
                <w:right w:val="none" w:sz="0" w:space="0" w:color="auto"/>
              </w:divBdr>
            </w:div>
            <w:div w:id="596443618">
              <w:marLeft w:val="0"/>
              <w:marRight w:val="0"/>
              <w:marTop w:val="0"/>
              <w:marBottom w:val="0"/>
              <w:divBdr>
                <w:top w:val="none" w:sz="0" w:space="0" w:color="auto"/>
                <w:left w:val="none" w:sz="0" w:space="0" w:color="auto"/>
                <w:bottom w:val="none" w:sz="0" w:space="0" w:color="auto"/>
                <w:right w:val="none" w:sz="0" w:space="0" w:color="auto"/>
              </w:divBdr>
            </w:div>
            <w:div w:id="857501625">
              <w:marLeft w:val="0"/>
              <w:marRight w:val="0"/>
              <w:marTop w:val="0"/>
              <w:marBottom w:val="0"/>
              <w:divBdr>
                <w:top w:val="none" w:sz="0" w:space="0" w:color="auto"/>
                <w:left w:val="none" w:sz="0" w:space="0" w:color="auto"/>
                <w:bottom w:val="none" w:sz="0" w:space="0" w:color="auto"/>
                <w:right w:val="none" w:sz="0" w:space="0" w:color="auto"/>
              </w:divBdr>
            </w:div>
            <w:div w:id="1079866299">
              <w:marLeft w:val="0"/>
              <w:marRight w:val="0"/>
              <w:marTop w:val="0"/>
              <w:marBottom w:val="0"/>
              <w:divBdr>
                <w:top w:val="none" w:sz="0" w:space="0" w:color="auto"/>
                <w:left w:val="none" w:sz="0" w:space="0" w:color="auto"/>
                <w:bottom w:val="none" w:sz="0" w:space="0" w:color="auto"/>
                <w:right w:val="none" w:sz="0" w:space="0" w:color="auto"/>
              </w:divBdr>
            </w:div>
            <w:div w:id="2099326539">
              <w:marLeft w:val="0"/>
              <w:marRight w:val="0"/>
              <w:marTop w:val="0"/>
              <w:marBottom w:val="0"/>
              <w:divBdr>
                <w:top w:val="none" w:sz="0" w:space="0" w:color="auto"/>
                <w:left w:val="none" w:sz="0" w:space="0" w:color="auto"/>
                <w:bottom w:val="none" w:sz="0" w:space="0" w:color="auto"/>
                <w:right w:val="none" w:sz="0" w:space="0" w:color="auto"/>
              </w:divBdr>
            </w:div>
            <w:div w:id="332757286">
              <w:marLeft w:val="0"/>
              <w:marRight w:val="0"/>
              <w:marTop w:val="0"/>
              <w:marBottom w:val="0"/>
              <w:divBdr>
                <w:top w:val="none" w:sz="0" w:space="0" w:color="auto"/>
                <w:left w:val="none" w:sz="0" w:space="0" w:color="auto"/>
                <w:bottom w:val="none" w:sz="0" w:space="0" w:color="auto"/>
                <w:right w:val="none" w:sz="0" w:space="0" w:color="auto"/>
              </w:divBdr>
            </w:div>
            <w:div w:id="1651981200">
              <w:marLeft w:val="0"/>
              <w:marRight w:val="0"/>
              <w:marTop w:val="0"/>
              <w:marBottom w:val="0"/>
              <w:divBdr>
                <w:top w:val="none" w:sz="0" w:space="0" w:color="auto"/>
                <w:left w:val="none" w:sz="0" w:space="0" w:color="auto"/>
                <w:bottom w:val="none" w:sz="0" w:space="0" w:color="auto"/>
                <w:right w:val="none" w:sz="0" w:space="0" w:color="auto"/>
              </w:divBdr>
            </w:div>
            <w:div w:id="533201541">
              <w:marLeft w:val="0"/>
              <w:marRight w:val="0"/>
              <w:marTop w:val="0"/>
              <w:marBottom w:val="0"/>
              <w:divBdr>
                <w:top w:val="none" w:sz="0" w:space="0" w:color="auto"/>
                <w:left w:val="none" w:sz="0" w:space="0" w:color="auto"/>
                <w:bottom w:val="none" w:sz="0" w:space="0" w:color="auto"/>
                <w:right w:val="none" w:sz="0" w:space="0" w:color="auto"/>
              </w:divBdr>
            </w:div>
            <w:div w:id="795803694">
              <w:marLeft w:val="0"/>
              <w:marRight w:val="0"/>
              <w:marTop w:val="0"/>
              <w:marBottom w:val="0"/>
              <w:divBdr>
                <w:top w:val="none" w:sz="0" w:space="0" w:color="auto"/>
                <w:left w:val="none" w:sz="0" w:space="0" w:color="auto"/>
                <w:bottom w:val="none" w:sz="0" w:space="0" w:color="auto"/>
                <w:right w:val="none" w:sz="0" w:space="0" w:color="auto"/>
              </w:divBdr>
            </w:div>
            <w:div w:id="1719474328">
              <w:marLeft w:val="0"/>
              <w:marRight w:val="0"/>
              <w:marTop w:val="0"/>
              <w:marBottom w:val="0"/>
              <w:divBdr>
                <w:top w:val="none" w:sz="0" w:space="0" w:color="auto"/>
                <w:left w:val="none" w:sz="0" w:space="0" w:color="auto"/>
                <w:bottom w:val="none" w:sz="0" w:space="0" w:color="auto"/>
                <w:right w:val="none" w:sz="0" w:space="0" w:color="auto"/>
              </w:divBdr>
            </w:div>
            <w:div w:id="413090559">
              <w:marLeft w:val="0"/>
              <w:marRight w:val="0"/>
              <w:marTop w:val="0"/>
              <w:marBottom w:val="0"/>
              <w:divBdr>
                <w:top w:val="none" w:sz="0" w:space="0" w:color="auto"/>
                <w:left w:val="none" w:sz="0" w:space="0" w:color="auto"/>
                <w:bottom w:val="none" w:sz="0" w:space="0" w:color="auto"/>
                <w:right w:val="none" w:sz="0" w:space="0" w:color="auto"/>
              </w:divBdr>
            </w:div>
            <w:div w:id="1247156619">
              <w:marLeft w:val="0"/>
              <w:marRight w:val="0"/>
              <w:marTop w:val="0"/>
              <w:marBottom w:val="0"/>
              <w:divBdr>
                <w:top w:val="none" w:sz="0" w:space="0" w:color="auto"/>
                <w:left w:val="none" w:sz="0" w:space="0" w:color="auto"/>
                <w:bottom w:val="none" w:sz="0" w:space="0" w:color="auto"/>
                <w:right w:val="none" w:sz="0" w:space="0" w:color="auto"/>
              </w:divBdr>
            </w:div>
            <w:div w:id="1729185546">
              <w:marLeft w:val="0"/>
              <w:marRight w:val="0"/>
              <w:marTop w:val="0"/>
              <w:marBottom w:val="0"/>
              <w:divBdr>
                <w:top w:val="none" w:sz="0" w:space="0" w:color="auto"/>
                <w:left w:val="none" w:sz="0" w:space="0" w:color="auto"/>
                <w:bottom w:val="none" w:sz="0" w:space="0" w:color="auto"/>
                <w:right w:val="none" w:sz="0" w:space="0" w:color="auto"/>
              </w:divBdr>
            </w:div>
            <w:div w:id="1753162001">
              <w:marLeft w:val="0"/>
              <w:marRight w:val="0"/>
              <w:marTop w:val="0"/>
              <w:marBottom w:val="0"/>
              <w:divBdr>
                <w:top w:val="none" w:sz="0" w:space="0" w:color="auto"/>
                <w:left w:val="none" w:sz="0" w:space="0" w:color="auto"/>
                <w:bottom w:val="none" w:sz="0" w:space="0" w:color="auto"/>
                <w:right w:val="none" w:sz="0" w:space="0" w:color="auto"/>
              </w:divBdr>
            </w:div>
            <w:div w:id="589855750">
              <w:marLeft w:val="0"/>
              <w:marRight w:val="0"/>
              <w:marTop w:val="0"/>
              <w:marBottom w:val="0"/>
              <w:divBdr>
                <w:top w:val="none" w:sz="0" w:space="0" w:color="auto"/>
                <w:left w:val="none" w:sz="0" w:space="0" w:color="auto"/>
                <w:bottom w:val="none" w:sz="0" w:space="0" w:color="auto"/>
                <w:right w:val="none" w:sz="0" w:space="0" w:color="auto"/>
              </w:divBdr>
            </w:div>
            <w:div w:id="756756527">
              <w:marLeft w:val="0"/>
              <w:marRight w:val="0"/>
              <w:marTop w:val="0"/>
              <w:marBottom w:val="0"/>
              <w:divBdr>
                <w:top w:val="none" w:sz="0" w:space="0" w:color="auto"/>
                <w:left w:val="none" w:sz="0" w:space="0" w:color="auto"/>
                <w:bottom w:val="none" w:sz="0" w:space="0" w:color="auto"/>
                <w:right w:val="none" w:sz="0" w:space="0" w:color="auto"/>
              </w:divBdr>
            </w:div>
            <w:div w:id="575356144">
              <w:marLeft w:val="0"/>
              <w:marRight w:val="0"/>
              <w:marTop w:val="0"/>
              <w:marBottom w:val="0"/>
              <w:divBdr>
                <w:top w:val="none" w:sz="0" w:space="0" w:color="auto"/>
                <w:left w:val="none" w:sz="0" w:space="0" w:color="auto"/>
                <w:bottom w:val="none" w:sz="0" w:space="0" w:color="auto"/>
                <w:right w:val="none" w:sz="0" w:space="0" w:color="auto"/>
              </w:divBdr>
            </w:div>
            <w:div w:id="1441804691">
              <w:marLeft w:val="0"/>
              <w:marRight w:val="0"/>
              <w:marTop w:val="0"/>
              <w:marBottom w:val="0"/>
              <w:divBdr>
                <w:top w:val="none" w:sz="0" w:space="0" w:color="auto"/>
                <w:left w:val="none" w:sz="0" w:space="0" w:color="auto"/>
                <w:bottom w:val="none" w:sz="0" w:space="0" w:color="auto"/>
                <w:right w:val="none" w:sz="0" w:space="0" w:color="auto"/>
              </w:divBdr>
            </w:div>
            <w:div w:id="1498765822">
              <w:marLeft w:val="0"/>
              <w:marRight w:val="0"/>
              <w:marTop w:val="0"/>
              <w:marBottom w:val="0"/>
              <w:divBdr>
                <w:top w:val="none" w:sz="0" w:space="0" w:color="auto"/>
                <w:left w:val="none" w:sz="0" w:space="0" w:color="auto"/>
                <w:bottom w:val="none" w:sz="0" w:space="0" w:color="auto"/>
                <w:right w:val="none" w:sz="0" w:space="0" w:color="auto"/>
              </w:divBdr>
            </w:div>
            <w:div w:id="341319067">
              <w:marLeft w:val="0"/>
              <w:marRight w:val="0"/>
              <w:marTop w:val="0"/>
              <w:marBottom w:val="0"/>
              <w:divBdr>
                <w:top w:val="none" w:sz="0" w:space="0" w:color="auto"/>
                <w:left w:val="none" w:sz="0" w:space="0" w:color="auto"/>
                <w:bottom w:val="none" w:sz="0" w:space="0" w:color="auto"/>
                <w:right w:val="none" w:sz="0" w:space="0" w:color="auto"/>
              </w:divBdr>
            </w:div>
            <w:div w:id="1329285387">
              <w:marLeft w:val="0"/>
              <w:marRight w:val="0"/>
              <w:marTop w:val="0"/>
              <w:marBottom w:val="0"/>
              <w:divBdr>
                <w:top w:val="none" w:sz="0" w:space="0" w:color="auto"/>
                <w:left w:val="none" w:sz="0" w:space="0" w:color="auto"/>
                <w:bottom w:val="none" w:sz="0" w:space="0" w:color="auto"/>
                <w:right w:val="none" w:sz="0" w:space="0" w:color="auto"/>
              </w:divBdr>
            </w:div>
            <w:div w:id="1122309870">
              <w:marLeft w:val="0"/>
              <w:marRight w:val="0"/>
              <w:marTop w:val="0"/>
              <w:marBottom w:val="0"/>
              <w:divBdr>
                <w:top w:val="none" w:sz="0" w:space="0" w:color="auto"/>
                <w:left w:val="none" w:sz="0" w:space="0" w:color="auto"/>
                <w:bottom w:val="none" w:sz="0" w:space="0" w:color="auto"/>
                <w:right w:val="none" w:sz="0" w:space="0" w:color="auto"/>
              </w:divBdr>
            </w:div>
            <w:div w:id="1245577544">
              <w:marLeft w:val="0"/>
              <w:marRight w:val="0"/>
              <w:marTop w:val="0"/>
              <w:marBottom w:val="0"/>
              <w:divBdr>
                <w:top w:val="none" w:sz="0" w:space="0" w:color="auto"/>
                <w:left w:val="none" w:sz="0" w:space="0" w:color="auto"/>
                <w:bottom w:val="none" w:sz="0" w:space="0" w:color="auto"/>
                <w:right w:val="none" w:sz="0" w:space="0" w:color="auto"/>
              </w:divBdr>
            </w:div>
            <w:div w:id="950935471">
              <w:marLeft w:val="0"/>
              <w:marRight w:val="0"/>
              <w:marTop w:val="0"/>
              <w:marBottom w:val="0"/>
              <w:divBdr>
                <w:top w:val="none" w:sz="0" w:space="0" w:color="auto"/>
                <w:left w:val="none" w:sz="0" w:space="0" w:color="auto"/>
                <w:bottom w:val="none" w:sz="0" w:space="0" w:color="auto"/>
                <w:right w:val="none" w:sz="0" w:space="0" w:color="auto"/>
              </w:divBdr>
            </w:div>
            <w:div w:id="104690544">
              <w:marLeft w:val="0"/>
              <w:marRight w:val="0"/>
              <w:marTop w:val="0"/>
              <w:marBottom w:val="0"/>
              <w:divBdr>
                <w:top w:val="none" w:sz="0" w:space="0" w:color="auto"/>
                <w:left w:val="none" w:sz="0" w:space="0" w:color="auto"/>
                <w:bottom w:val="none" w:sz="0" w:space="0" w:color="auto"/>
                <w:right w:val="none" w:sz="0" w:space="0" w:color="auto"/>
              </w:divBdr>
            </w:div>
            <w:div w:id="1191838109">
              <w:marLeft w:val="0"/>
              <w:marRight w:val="0"/>
              <w:marTop w:val="0"/>
              <w:marBottom w:val="0"/>
              <w:divBdr>
                <w:top w:val="none" w:sz="0" w:space="0" w:color="auto"/>
                <w:left w:val="none" w:sz="0" w:space="0" w:color="auto"/>
                <w:bottom w:val="none" w:sz="0" w:space="0" w:color="auto"/>
                <w:right w:val="none" w:sz="0" w:space="0" w:color="auto"/>
              </w:divBdr>
            </w:div>
            <w:div w:id="1662658471">
              <w:marLeft w:val="0"/>
              <w:marRight w:val="0"/>
              <w:marTop w:val="0"/>
              <w:marBottom w:val="0"/>
              <w:divBdr>
                <w:top w:val="none" w:sz="0" w:space="0" w:color="auto"/>
                <w:left w:val="none" w:sz="0" w:space="0" w:color="auto"/>
                <w:bottom w:val="none" w:sz="0" w:space="0" w:color="auto"/>
                <w:right w:val="none" w:sz="0" w:space="0" w:color="auto"/>
              </w:divBdr>
            </w:div>
            <w:div w:id="869951573">
              <w:marLeft w:val="0"/>
              <w:marRight w:val="0"/>
              <w:marTop w:val="0"/>
              <w:marBottom w:val="0"/>
              <w:divBdr>
                <w:top w:val="none" w:sz="0" w:space="0" w:color="auto"/>
                <w:left w:val="none" w:sz="0" w:space="0" w:color="auto"/>
                <w:bottom w:val="none" w:sz="0" w:space="0" w:color="auto"/>
                <w:right w:val="none" w:sz="0" w:space="0" w:color="auto"/>
              </w:divBdr>
            </w:div>
            <w:div w:id="909191966">
              <w:marLeft w:val="0"/>
              <w:marRight w:val="0"/>
              <w:marTop w:val="0"/>
              <w:marBottom w:val="0"/>
              <w:divBdr>
                <w:top w:val="none" w:sz="0" w:space="0" w:color="auto"/>
                <w:left w:val="none" w:sz="0" w:space="0" w:color="auto"/>
                <w:bottom w:val="none" w:sz="0" w:space="0" w:color="auto"/>
                <w:right w:val="none" w:sz="0" w:space="0" w:color="auto"/>
              </w:divBdr>
            </w:div>
            <w:div w:id="1105855050">
              <w:marLeft w:val="0"/>
              <w:marRight w:val="0"/>
              <w:marTop w:val="0"/>
              <w:marBottom w:val="0"/>
              <w:divBdr>
                <w:top w:val="none" w:sz="0" w:space="0" w:color="auto"/>
                <w:left w:val="none" w:sz="0" w:space="0" w:color="auto"/>
                <w:bottom w:val="none" w:sz="0" w:space="0" w:color="auto"/>
                <w:right w:val="none" w:sz="0" w:space="0" w:color="auto"/>
              </w:divBdr>
            </w:div>
            <w:div w:id="1732801110">
              <w:marLeft w:val="0"/>
              <w:marRight w:val="0"/>
              <w:marTop w:val="0"/>
              <w:marBottom w:val="0"/>
              <w:divBdr>
                <w:top w:val="none" w:sz="0" w:space="0" w:color="auto"/>
                <w:left w:val="none" w:sz="0" w:space="0" w:color="auto"/>
                <w:bottom w:val="none" w:sz="0" w:space="0" w:color="auto"/>
                <w:right w:val="none" w:sz="0" w:space="0" w:color="auto"/>
              </w:divBdr>
            </w:div>
            <w:div w:id="2063628455">
              <w:marLeft w:val="0"/>
              <w:marRight w:val="0"/>
              <w:marTop w:val="0"/>
              <w:marBottom w:val="0"/>
              <w:divBdr>
                <w:top w:val="none" w:sz="0" w:space="0" w:color="auto"/>
                <w:left w:val="none" w:sz="0" w:space="0" w:color="auto"/>
                <w:bottom w:val="none" w:sz="0" w:space="0" w:color="auto"/>
                <w:right w:val="none" w:sz="0" w:space="0" w:color="auto"/>
              </w:divBdr>
            </w:div>
            <w:div w:id="1515457220">
              <w:marLeft w:val="0"/>
              <w:marRight w:val="0"/>
              <w:marTop w:val="0"/>
              <w:marBottom w:val="0"/>
              <w:divBdr>
                <w:top w:val="none" w:sz="0" w:space="0" w:color="auto"/>
                <w:left w:val="none" w:sz="0" w:space="0" w:color="auto"/>
                <w:bottom w:val="none" w:sz="0" w:space="0" w:color="auto"/>
                <w:right w:val="none" w:sz="0" w:space="0" w:color="auto"/>
              </w:divBdr>
            </w:div>
            <w:div w:id="307130404">
              <w:marLeft w:val="0"/>
              <w:marRight w:val="0"/>
              <w:marTop w:val="0"/>
              <w:marBottom w:val="0"/>
              <w:divBdr>
                <w:top w:val="none" w:sz="0" w:space="0" w:color="auto"/>
                <w:left w:val="none" w:sz="0" w:space="0" w:color="auto"/>
                <w:bottom w:val="none" w:sz="0" w:space="0" w:color="auto"/>
                <w:right w:val="none" w:sz="0" w:space="0" w:color="auto"/>
              </w:divBdr>
            </w:div>
            <w:div w:id="900287760">
              <w:marLeft w:val="0"/>
              <w:marRight w:val="0"/>
              <w:marTop w:val="0"/>
              <w:marBottom w:val="0"/>
              <w:divBdr>
                <w:top w:val="none" w:sz="0" w:space="0" w:color="auto"/>
                <w:left w:val="none" w:sz="0" w:space="0" w:color="auto"/>
                <w:bottom w:val="none" w:sz="0" w:space="0" w:color="auto"/>
                <w:right w:val="none" w:sz="0" w:space="0" w:color="auto"/>
              </w:divBdr>
            </w:div>
            <w:div w:id="1816678474">
              <w:marLeft w:val="0"/>
              <w:marRight w:val="0"/>
              <w:marTop w:val="0"/>
              <w:marBottom w:val="0"/>
              <w:divBdr>
                <w:top w:val="none" w:sz="0" w:space="0" w:color="auto"/>
                <w:left w:val="none" w:sz="0" w:space="0" w:color="auto"/>
                <w:bottom w:val="none" w:sz="0" w:space="0" w:color="auto"/>
                <w:right w:val="none" w:sz="0" w:space="0" w:color="auto"/>
              </w:divBdr>
            </w:div>
            <w:div w:id="1045250619">
              <w:marLeft w:val="0"/>
              <w:marRight w:val="0"/>
              <w:marTop w:val="0"/>
              <w:marBottom w:val="0"/>
              <w:divBdr>
                <w:top w:val="none" w:sz="0" w:space="0" w:color="auto"/>
                <w:left w:val="none" w:sz="0" w:space="0" w:color="auto"/>
                <w:bottom w:val="none" w:sz="0" w:space="0" w:color="auto"/>
                <w:right w:val="none" w:sz="0" w:space="0" w:color="auto"/>
              </w:divBdr>
            </w:div>
            <w:div w:id="2138208689">
              <w:marLeft w:val="0"/>
              <w:marRight w:val="0"/>
              <w:marTop w:val="0"/>
              <w:marBottom w:val="0"/>
              <w:divBdr>
                <w:top w:val="none" w:sz="0" w:space="0" w:color="auto"/>
                <w:left w:val="none" w:sz="0" w:space="0" w:color="auto"/>
                <w:bottom w:val="none" w:sz="0" w:space="0" w:color="auto"/>
                <w:right w:val="none" w:sz="0" w:space="0" w:color="auto"/>
              </w:divBdr>
            </w:div>
            <w:div w:id="639960393">
              <w:marLeft w:val="0"/>
              <w:marRight w:val="0"/>
              <w:marTop w:val="0"/>
              <w:marBottom w:val="0"/>
              <w:divBdr>
                <w:top w:val="none" w:sz="0" w:space="0" w:color="auto"/>
                <w:left w:val="none" w:sz="0" w:space="0" w:color="auto"/>
                <w:bottom w:val="none" w:sz="0" w:space="0" w:color="auto"/>
                <w:right w:val="none" w:sz="0" w:space="0" w:color="auto"/>
              </w:divBdr>
            </w:div>
            <w:div w:id="1333332192">
              <w:marLeft w:val="0"/>
              <w:marRight w:val="0"/>
              <w:marTop w:val="0"/>
              <w:marBottom w:val="0"/>
              <w:divBdr>
                <w:top w:val="none" w:sz="0" w:space="0" w:color="auto"/>
                <w:left w:val="none" w:sz="0" w:space="0" w:color="auto"/>
                <w:bottom w:val="none" w:sz="0" w:space="0" w:color="auto"/>
                <w:right w:val="none" w:sz="0" w:space="0" w:color="auto"/>
              </w:divBdr>
            </w:div>
            <w:div w:id="266350095">
              <w:marLeft w:val="0"/>
              <w:marRight w:val="0"/>
              <w:marTop w:val="0"/>
              <w:marBottom w:val="0"/>
              <w:divBdr>
                <w:top w:val="none" w:sz="0" w:space="0" w:color="auto"/>
                <w:left w:val="none" w:sz="0" w:space="0" w:color="auto"/>
                <w:bottom w:val="none" w:sz="0" w:space="0" w:color="auto"/>
                <w:right w:val="none" w:sz="0" w:space="0" w:color="auto"/>
              </w:divBdr>
            </w:div>
            <w:div w:id="28458902">
              <w:marLeft w:val="0"/>
              <w:marRight w:val="0"/>
              <w:marTop w:val="0"/>
              <w:marBottom w:val="0"/>
              <w:divBdr>
                <w:top w:val="none" w:sz="0" w:space="0" w:color="auto"/>
                <w:left w:val="none" w:sz="0" w:space="0" w:color="auto"/>
                <w:bottom w:val="none" w:sz="0" w:space="0" w:color="auto"/>
                <w:right w:val="none" w:sz="0" w:space="0" w:color="auto"/>
              </w:divBdr>
            </w:div>
            <w:div w:id="1733500203">
              <w:marLeft w:val="0"/>
              <w:marRight w:val="0"/>
              <w:marTop w:val="0"/>
              <w:marBottom w:val="0"/>
              <w:divBdr>
                <w:top w:val="none" w:sz="0" w:space="0" w:color="auto"/>
                <w:left w:val="none" w:sz="0" w:space="0" w:color="auto"/>
                <w:bottom w:val="none" w:sz="0" w:space="0" w:color="auto"/>
                <w:right w:val="none" w:sz="0" w:space="0" w:color="auto"/>
              </w:divBdr>
            </w:div>
            <w:div w:id="49546109">
              <w:marLeft w:val="0"/>
              <w:marRight w:val="0"/>
              <w:marTop w:val="0"/>
              <w:marBottom w:val="0"/>
              <w:divBdr>
                <w:top w:val="none" w:sz="0" w:space="0" w:color="auto"/>
                <w:left w:val="none" w:sz="0" w:space="0" w:color="auto"/>
                <w:bottom w:val="none" w:sz="0" w:space="0" w:color="auto"/>
                <w:right w:val="none" w:sz="0" w:space="0" w:color="auto"/>
              </w:divBdr>
            </w:div>
            <w:div w:id="1509370950">
              <w:marLeft w:val="0"/>
              <w:marRight w:val="0"/>
              <w:marTop w:val="0"/>
              <w:marBottom w:val="0"/>
              <w:divBdr>
                <w:top w:val="none" w:sz="0" w:space="0" w:color="auto"/>
                <w:left w:val="none" w:sz="0" w:space="0" w:color="auto"/>
                <w:bottom w:val="none" w:sz="0" w:space="0" w:color="auto"/>
                <w:right w:val="none" w:sz="0" w:space="0" w:color="auto"/>
              </w:divBdr>
            </w:div>
            <w:div w:id="88551471">
              <w:marLeft w:val="0"/>
              <w:marRight w:val="0"/>
              <w:marTop w:val="0"/>
              <w:marBottom w:val="0"/>
              <w:divBdr>
                <w:top w:val="none" w:sz="0" w:space="0" w:color="auto"/>
                <w:left w:val="none" w:sz="0" w:space="0" w:color="auto"/>
                <w:bottom w:val="none" w:sz="0" w:space="0" w:color="auto"/>
                <w:right w:val="none" w:sz="0" w:space="0" w:color="auto"/>
              </w:divBdr>
            </w:div>
            <w:div w:id="439835366">
              <w:marLeft w:val="0"/>
              <w:marRight w:val="0"/>
              <w:marTop w:val="0"/>
              <w:marBottom w:val="0"/>
              <w:divBdr>
                <w:top w:val="none" w:sz="0" w:space="0" w:color="auto"/>
                <w:left w:val="none" w:sz="0" w:space="0" w:color="auto"/>
                <w:bottom w:val="none" w:sz="0" w:space="0" w:color="auto"/>
                <w:right w:val="none" w:sz="0" w:space="0" w:color="auto"/>
              </w:divBdr>
            </w:div>
            <w:div w:id="1091048062">
              <w:marLeft w:val="0"/>
              <w:marRight w:val="0"/>
              <w:marTop w:val="0"/>
              <w:marBottom w:val="0"/>
              <w:divBdr>
                <w:top w:val="none" w:sz="0" w:space="0" w:color="auto"/>
                <w:left w:val="none" w:sz="0" w:space="0" w:color="auto"/>
                <w:bottom w:val="none" w:sz="0" w:space="0" w:color="auto"/>
                <w:right w:val="none" w:sz="0" w:space="0" w:color="auto"/>
              </w:divBdr>
            </w:div>
            <w:div w:id="111174337">
              <w:marLeft w:val="0"/>
              <w:marRight w:val="0"/>
              <w:marTop w:val="0"/>
              <w:marBottom w:val="0"/>
              <w:divBdr>
                <w:top w:val="none" w:sz="0" w:space="0" w:color="auto"/>
                <w:left w:val="none" w:sz="0" w:space="0" w:color="auto"/>
                <w:bottom w:val="none" w:sz="0" w:space="0" w:color="auto"/>
                <w:right w:val="none" w:sz="0" w:space="0" w:color="auto"/>
              </w:divBdr>
            </w:div>
            <w:div w:id="455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3211">
      <w:bodyDiv w:val="1"/>
      <w:marLeft w:val="0"/>
      <w:marRight w:val="0"/>
      <w:marTop w:val="0"/>
      <w:marBottom w:val="0"/>
      <w:divBdr>
        <w:top w:val="none" w:sz="0" w:space="0" w:color="auto"/>
        <w:left w:val="none" w:sz="0" w:space="0" w:color="auto"/>
        <w:bottom w:val="none" w:sz="0" w:space="0" w:color="auto"/>
        <w:right w:val="none" w:sz="0" w:space="0" w:color="auto"/>
      </w:divBdr>
      <w:divsChild>
        <w:div w:id="1076703331">
          <w:marLeft w:val="0"/>
          <w:marRight w:val="0"/>
          <w:marTop w:val="0"/>
          <w:marBottom w:val="0"/>
          <w:divBdr>
            <w:top w:val="none" w:sz="0" w:space="0" w:color="auto"/>
            <w:left w:val="none" w:sz="0" w:space="0" w:color="auto"/>
            <w:bottom w:val="none" w:sz="0" w:space="0" w:color="auto"/>
            <w:right w:val="none" w:sz="0" w:space="0" w:color="auto"/>
          </w:divBdr>
          <w:divsChild>
            <w:div w:id="642270352">
              <w:marLeft w:val="0"/>
              <w:marRight w:val="0"/>
              <w:marTop w:val="0"/>
              <w:marBottom w:val="0"/>
              <w:divBdr>
                <w:top w:val="none" w:sz="0" w:space="0" w:color="auto"/>
                <w:left w:val="none" w:sz="0" w:space="0" w:color="auto"/>
                <w:bottom w:val="none" w:sz="0" w:space="0" w:color="auto"/>
                <w:right w:val="none" w:sz="0" w:space="0" w:color="auto"/>
              </w:divBdr>
            </w:div>
            <w:div w:id="1374497496">
              <w:marLeft w:val="0"/>
              <w:marRight w:val="0"/>
              <w:marTop w:val="0"/>
              <w:marBottom w:val="0"/>
              <w:divBdr>
                <w:top w:val="none" w:sz="0" w:space="0" w:color="auto"/>
                <w:left w:val="none" w:sz="0" w:space="0" w:color="auto"/>
                <w:bottom w:val="none" w:sz="0" w:space="0" w:color="auto"/>
                <w:right w:val="none" w:sz="0" w:space="0" w:color="auto"/>
              </w:divBdr>
            </w:div>
            <w:div w:id="805469824">
              <w:marLeft w:val="0"/>
              <w:marRight w:val="0"/>
              <w:marTop w:val="0"/>
              <w:marBottom w:val="0"/>
              <w:divBdr>
                <w:top w:val="none" w:sz="0" w:space="0" w:color="auto"/>
                <w:left w:val="none" w:sz="0" w:space="0" w:color="auto"/>
                <w:bottom w:val="none" w:sz="0" w:space="0" w:color="auto"/>
                <w:right w:val="none" w:sz="0" w:space="0" w:color="auto"/>
              </w:divBdr>
            </w:div>
            <w:div w:id="746001261">
              <w:marLeft w:val="0"/>
              <w:marRight w:val="0"/>
              <w:marTop w:val="0"/>
              <w:marBottom w:val="0"/>
              <w:divBdr>
                <w:top w:val="none" w:sz="0" w:space="0" w:color="auto"/>
                <w:left w:val="none" w:sz="0" w:space="0" w:color="auto"/>
                <w:bottom w:val="none" w:sz="0" w:space="0" w:color="auto"/>
                <w:right w:val="none" w:sz="0" w:space="0" w:color="auto"/>
              </w:divBdr>
            </w:div>
            <w:div w:id="929893574">
              <w:marLeft w:val="0"/>
              <w:marRight w:val="0"/>
              <w:marTop w:val="0"/>
              <w:marBottom w:val="0"/>
              <w:divBdr>
                <w:top w:val="none" w:sz="0" w:space="0" w:color="auto"/>
                <w:left w:val="none" w:sz="0" w:space="0" w:color="auto"/>
                <w:bottom w:val="none" w:sz="0" w:space="0" w:color="auto"/>
                <w:right w:val="none" w:sz="0" w:space="0" w:color="auto"/>
              </w:divBdr>
            </w:div>
            <w:div w:id="254097601">
              <w:marLeft w:val="0"/>
              <w:marRight w:val="0"/>
              <w:marTop w:val="0"/>
              <w:marBottom w:val="0"/>
              <w:divBdr>
                <w:top w:val="none" w:sz="0" w:space="0" w:color="auto"/>
                <w:left w:val="none" w:sz="0" w:space="0" w:color="auto"/>
                <w:bottom w:val="none" w:sz="0" w:space="0" w:color="auto"/>
                <w:right w:val="none" w:sz="0" w:space="0" w:color="auto"/>
              </w:divBdr>
            </w:div>
            <w:div w:id="1715932217">
              <w:marLeft w:val="0"/>
              <w:marRight w:val="0"/>
              <w:marTop w:val="0"/>
              <w:marBottom w:val="0"/>
              <w:divBdr>
                <w:top w:val="none" w:sz="0" w:space="0" w:color="auto"/>
                <w:left w:val="none" w:sz="0" w:space="0" w:color="auto"/>
                <w:bottom w:val="none" w:sz="0" w:space="0" w:color="auto"/>
                <w:right w:val="none" w:sz="0" w:space="0" w:color="auto"/>
              </w:divBdr>
            </w:div>
            <w:div w:id="2079672322">
              <w:marLeft w:val="0"/>
              <w:marRight w:val="0"/>
              <w:marTop w:val="0"/>
              <w:marBottom w:val="0"/>
              <w:divBdr>
                <w:top w:val="none" w:sz="0" w:space="0" w:color="auto"/>
                <w:left w:val="none" w:sz="0" w:space="0" w:color="auto"/>
                <w:bottom w:val="none" w:sz="0" w:space="0" w:color="auto"/>
                <w:right w:val="none" w:sz="0" w:space="0" w:color="auto"/>
              </w:divBdr>
            </w:div>
            <w:div w:id="521211527">
              <w:marLeft w:val="0"/>
              <w:marRight w:val="0"/>
              <w:marTop w:val="0"/>
              <w:marBottom w:val="0"/>
              <w:divBdr>
                <w:top w:val="none" w:sz="0" w:space="0" w:color="auto"/>
                <w:left w:val="none" w:sz="0" w:space="0" w:color="auto"/>
                <w:bottom w:val="none" w:sz="0" w:space="0" w:color="auto"/>
                <w:right w:val="none" w:sz="0" w:space="0" w:color="auto"/>
              </w:divBdr>
            </w:div>
            <w:div w:id="1771002666">
              <w:marLeft w:val="0"/>
              <w:marRight w:val="0"/>
              <w:marTop w:val="0"/>
              <w:marBottom w:val="0"/>
              <w:divBdr>
                <w:top w:val="none" w:sz="0" w:space="0" w:color="auto"/>
                <w:left w:val="none" w:sz="0" w:space="0" w:color="auto"/>
                <w:bottom w:val="none" w:sz="0" w:space="0" w:color="auto"/>
                <w:right w:val="none" w:sz="0" w:space="0" w:color="auto"/>
              </w:divBdr>
            </w:div>
            <w:div w:id="1969240448">
              <w:marLeft w:val="0"/>
              <w:marRight w:val="0"/>
              <w:marTop w:val="0"/>
              <w:marBottom w:val="0"/>
              <w:divBdr>
                <w:top w:val="none" w:sz="0" w:space="0" w:color="auto"/>
                <w:left w:val="none" w:sz="0" w:space="0" w:color="auto"/>
                <w:bottom w:val="none" w:sz="0" w:space="0" w:color="auto"/>
                <w:right w:val="none" w:sz="0" w:space="0" w:color="auto"/>
              </w:divBdr>
            </w:div>
            <w:div w:id="1888643128">
              <w:marLeft w:val="0"/>
              <w:marRight w:val="0"/>
              <w:marTop w:val="0"/>
              <w:marBottom w:val="0"/>
              <w:divBdr>
                <w:top w:val="none" w:sz="0" w:space="0" w:color="auto"/>
                <w:left w:val="none" w:sz="0" w:space="0" w:color="auto"/>
                <w:bottom w:val="none" w:sz="0" w:space="0" w:color="auto"/>
                <w:right w:val="none" w:sz="0" w:space="0" w:color="auto"/>
              </w:divBdr>
            </w:div>
            <w:div w:id="1677073851">
              <w:marLeft w:val="0"/>
              <w:marRight w:val="0"/>
              <w:marTop w:val="0"/>
              <w:marBottom w:val="0"/>
              <w:divBdr>
                <w:top w:val="none" w:sz="0" w:space="0" w:color="auto"/>
                <w:left w:val="none" w:sz="0" w:space="0" w:color="auto"/>
                <w:bottom w:val="none" w:sz="0" w:space="0" w:color="auto"/>
                <w:right w:val="none" w:sz="0" w:space="0" w:color="auto"/>
              </w:divBdr>
            </w:div>
            <w:div w:id="270287780">
              <w:marLeft w:val="0"/>
              <w:marRight w:val="0"/>
              <w:marTop w:val="0"/>
              <w:marBottom w:val="0"/>
              <w:divBdr>
                <w:top w:val="none" w:sz="0" w:space="0" w:color="auto"/>
                <w:left w:val="none" w:sz="0" w:space="0" w:color="auto"/>
                <w:bottom w:val="none" w:sz="0" w:space="0" w:color="auto"/>
                <w:right w:val="none" w:sz="0" w:space="0" w:color="auto"/>
              </w:divBdr>
            </w:div>
            <w:div w:id="2002078517">
              <w:marLeft w:val="0"/>
              <w:marRight w:val="0"/>
              <w:marTop w:val="0"/>
              <w:marBottom w:val="0"/>
              <w:divBdr>
                <w:top w:val="none" w:sz="0" w:space="0" w:color="auto"/>
                <w:left w:val="none" w:sz="0" w:space="0" w:color="auto"/>
                <w:bottom w:val="none" w:sz="0" w:space="0" w:color="auto"/>
                <w:right w:val="none" w:sz="0" w:space="0" w:color="auto"/>
              </w:divBdr>
            </w:div>
            <w:div w:id="1085610373">
              <w:marLeft w:val="0"/>
              <w:marRight w:val="0"/>
              <w:marTop w:val="0"/>
              <w:marBottom w:val="0"/>
              <w:divBdr>
                <w:top w:val="none" w:sz="0" w:space="0" w:color="auto"/>
                <w:left w:val="none" w:sz="0" w:space="0" w:color="auto"/>
                <w:bottom w:val="none" w:sz="0" w:space="0" w:color="auto"/>
                <w:right w:val="none" w:sz="0" w:space="0" w:color="auto"/>
              </w:divBdr>
            </w:div>
            <w:div w:id="416949254">
              <w:marLeft w:val="0"/>
              <w:marRight w:val="0"/>
              <w:marTop w:val="0"/>
              <w:marBottom w:val="0"/>
              <w:divBdr>
                <w:top w:val="none" w:sz="0" w:space="0" w:color="auto"/>
                <w:left w:val="none" w:sz="0" w:space="0" w:color="auto"/>
                <w:bottom w:val="none" w:sz="0" w:space="0" w:color="auto"/>
                <w:right w:val="none" w:sz="0" w:space="0" w:color="auto"/>
              </w:divBdr>
            </w:div>
            <w:div w:id="207299865">
              <w:marLeft w:val="0"/>
              <w:marRight w:val="0"/>
              <w:marTop w:val="0"/>
              <w:marBottom w:val="0"/>
              <w:divBdr>
                <w:top w:val="none" w:sz="0" w:space="0" w:color="auto"/>
                <w:left w:val="none" w:sz="0" w:space="0" w:color="auto"/>
                <w:bottom w:val="none" w:sz="0" w:space="0" w:color="auto"/>
                <w:right w:val="none" w:sz="0" w:space="0" w:color="auto"/>
              </w:divBdr>
            </w:div>
            <w:div w:id="1311866268">
              <w:marLeft w:val="0"/>
              <w:marRight w:val="0"/>
              <w:marTop w:val="0"/>
              <w:marBottom w:val="0"/>
              <w:divBdr>
                <w:top w:val="none" w:sz="0" w:space="0" w:color="auto"/>
                <w:left w:val="none" w:sz="0" w:space="0" w:color="auto"/>
                <w:bottom w:val="none" w:sz="0" w:space="0" w:color="auto"/>
                <w:right w:val="none" w:sz="0" w:space="0" w:color="auto"/>
              </w:divBdr>
            </w:div>
            <w:div w:id="1712264202">
              <w:marLeft w:val="0"/>
              <w:marRight w:val="0"/>
              <w:marTop w:val="0"/>
              <w:marBottom w:val="0"/>
              <w:divBdr>
                <w:top w:val="none" w:sz="0" w:space="0" w:color="auto"/>
                <w:left w:val="none" w:sz="0" w:space="0" w:color="auto"/>
                <w:bottom w:val="none" w:sz="0" w:space="0" w:color="auto"/>
                <w:right w:val="none" w:sz="0" w:space="0" w:color="auto"/>
              </w:divBdr>
            </w:div>
            <w:div w:id="1179124686">
              <w:marLeft w:val="0"/>
              <w:marRight w:val="0"/>
              <w:marTop w:val="0"/>
              <w:marBottom w:val="0"/>
              <w:divBdr>
                <w:top w:val="none" w:sz="0" w:space="0" w:color="auto"/>
                <w:left w:val="none" w:sz="0" w:space="0" w:color="auto"/>
                <w:bottom w:val="none" w:sz="0" w:space="0" w:color="auto"/>
                <w:right w:val="none" w:sz="0" w:space="0" w:color="auto"/>
              </w:divBdr>
            </w:div>
            <w:div w:id="182986910">
              <w:marLeft w:val="0"/>
              <w:marRight w:val="0"/>
              <w:marTop w:val="0"/>
              <w:marBottom w:val="0"/>
              <w:divBdr>
                <w:top w:val="none" w:sz="0" w:space="0" w:color="auto"/>
                <w:left w:val="none" w:sz="0" w:space="0" w:color="auto"/>
                <w:bottom w:val="none" w:sz="0" w:space="0" w:color="auto"/>
                <w:right w:val="none" w:sz="0" w:space="0" w:color="auto"/>
              </w:divBdr>
            </w:div>
            <w:div w:id="1490749216">
              <w:marLeft w:val="0"/>
              <w:marRight w:val="0"/>
              <w:marTop w:val="0"/>
              <w:marBottom w:val="0"/>
              <w:divBdr>
                <w:top w:val="none" w:sz="0" w:space="0" w:color="auto"/>
                <w:left w:val="none" w:sz="0" w:space="0" w:color="auto"/>
                <w:bottom w:val="none" w:sz="0" w:space="0" w:color="auto"/>
                <w:right w:val="none" w:sz="0" w:space="0" w:color="auto"/>
              </w:divBdr>
            </w:div>
            <w:div w:id="1484354166">
              <w:marLeft w:val="0"/>
              <w:marRight w:val="0"/>
              <w:marTop w:val="0"/>
              <w:marBottom w:val="0"/>
              <w:divBdr>
                <w:top w:val="none" w:sz="0" w:space="0" w:color="auto"/>
                <w:left w:val="none" w:sz="0" w:space="0" w:color="auto"/>
                <w:bottom w:val="none" w:sz="0" w:space="0" w:color="auto"/>
                <w:right w:val="none" w:sz="0" w:space="0" w:color="auto"/>
              </w:divBdr>
            </w:div>
            <w:div w:id="1092897180">
              <w:marLeft w:val="0"/>
              <w:marRight w:val="0"/>
              <w:marTop w:val="0"/>
              <w:marBottom w:val="0"/>
              <w:divBdr>
                <w:top w:val="none" w:sz="0" w:space="0" w:color="auto"/>
                <w:left w:val="none" w:sz="0" w:space="0" w:color="auto"/>
                <w:bottom w:val="none" w:sz="0" w:space="0" w:color="auto"/>
                <w:right w:val="none" w:sz="0" w:space="0" w:color="auto"/>
              </w:divBdr>
            </w:div>
            <w:div w:id="168563797">
              <w:marLeft w:val="0"/>
              <w:marRight w:val="0"/>
              <w:marTop w:val="0"/>
              <w:marBottom w:val="0"/>
              <w:divBdr>
                <w:top w:val="none" w:sz="0" w:space="0" w:color="auto"/>
                <w:left w:val="none" w:sz="0" w:space="0" w:color="auto"/>
                <w:bottom w:val="none" w:sz="0" w:space="0" w:color="auto"/>
                <w:right w:val="none" w:sz="0" w:space="0" w:color="auto"/>
              </w:divBdr>
            </w:div>
            <w:div w:id="337080664">
              <w:marLeft w:val="0"/>
              <w:marRight w:val="0"/>
              <w:marTop w:val="0"/>
              <w:marBottom w:val="0"/>
              <w:divBdr>
                <w:top w:val="none" w:sz="0" w:space="0" w:color="auto"/>
                <w:left w:val="none" w:sz="0" w:space="0" w:color="auto"/>
                <w:bottom w:val="none" w:sz="0" w:space="0" w:color="auto"/>
                <w:right w:val="none" w:sz="0" w:space="0" w:color="auto"/>
              </w:divBdr>
            </w:div>
            <w:div w:id="1877962934">
              <w:marLeft w:val="0"/>
              <w:marRight w:val="0"/>
              <w:marTop w:val="0"/>
              <w:marBottom w:val="0"/>
              <w:divBdr>
                <w:top w:val="none" w:sz="0" w:space="0" w:color="auto"/>
                <w:left w:val="none" w:sz="0" w:space="0" w:color="auto"/>
                <w:bottom w:val="none" w:sz="0" w:space="0" w:color="auto"/>
                <w:right w:val="none" w:sz="0" w:space="0" w:color="auto"/>
              </w:divBdr>
            </w:div>
            <w:div w:id="257756915">
              <w:marLeft w:val="0"/>
              <w:marRight w:val="0"/>
              <w:marTop w:val="0"/>
              <w:marBottom w:val="0"/>
              <w:divBdr>
                <w:top w:val="none" w:sz="0" w:space="0" w:color="auto"/>
                <w:left w:val="none" w:sz="0" w:space="0" w:color="auto"/>
                <w:bottom w:val="none" w:sz="0" w:space="0" w:color="auto"/>
                <w:right w:val="none" w:sz="0" w:space="0" w:color="auto"/>
              </w:divBdr>
            </w:div>
            <w:div w:id="299576066">
              <w:marLeft w:val="0"/>
              <w:marRight w:val="0"/>
              <w:marTop w:val="0"/>
              <w:marBottom w:val="0"/>
              <w:divBdr>
                <w:top w:val="none" w:sz="0" w:space="0" w:color="auto"/>
                <w:left w:val="none" w:sz="0" w:space="0" w:color="auto"/>
                <w:bottom w:val="none" w:sz="0" w:space="0" w:color="auto"/>
                <w:right w:val="none" w:sz="0" w:space="0" w:color="auto"/>
              </w:divBdr>
            </w:div>
            <w:div w:id="109670181">
              <w:marLeft w:val="0"/>
              <w:marRight w:val="0"/>
              <w:marTop w:val="0"/>
              <w:marBottom w:val="0"/>
              <w:divBdr>
                <w:top w:val="none" w:sz="0" w:space="0" w:color="auto"/>
                <w:left w:val="none" w:sz="0" w:space="0" w:color="auto"/>
                <w:bottom w:val="none" w:sz="0" w:space="0" w:color="auto"/>
                <w:right w:val="none" w:sz="0" w:space="0" w:color="auto"/>
              </w:divBdr>
            </w:div>
            <w:div w:id="299582562">
              <w:marLeft w:val="0"/>
              <w:marRight w:val="0"/>
              <w:marTop w:val="0"/>
              <w:marBottom w:val="0"/>
              <w:divBdr>
                <w:top w:val="none" w:sz="0" w:space="0" w:color="auto"/>
                <w:left w:val="none" w:sz="0" w:space="0" w:color="auto"/>
                <w:bottom w:val="none" w:sz="0" w:space="0" w:color="auto"/>
                <w:right w:val="none" w:sz="0" w:space="0" w:color="auto"/>
              </w:divBdr>
            </w:div>
            <w:div w:id="1984041087">
              <w:marLeft w:val="0"/>
              <w:marRight w:val="0"/>
              <w:marTop w:val="0"/>
              <w:marBottom w:val="0"/>
              <w:divBdr>
                <w:top w:val="none" w:sz="0" w:space="0" w:color="auto"/>
                <w:left w:val="none" w:sz="0" w:space="0" w:color="auto"/>
                <w:bottom w:val="none" w:sz="0" w:space="0" w:color="auto"/>
                <w:right w:val="none" w:sz="0" w:space="0" w:color="auto"/>
              </w:divBdr>
            </w:div>
            <w:div w:id="1987931650">
              <w:marLeft w:val="0"/>
              <w:marRight w:val="0"/>
              <w:marTop w:val="0"/>
              <w:marBottom w:val="0"/>
              <w:divBdr>
                <w:top w:val="none" w:sz="0" w:space="0" w:color="auto"/>
                <w:left w:val="none" w:sz="0" w:space="0" w:color="auto"/>
                <w:bottom w:val="none" w:sz="0" w:space="0" w:color="auto"/>
                <w:right w:val="none" w:sz="0" w:space="0" w:color="auto"/>
              </w:divBdr>
            </w:div>
            <w:div w:id="2093045137">
              <w:marLeft w:val="0"/>
              <w:marRight w:val="0"/>
              <w:marTop w:val="0"/>
              <w:marBottom w:val="0"/>
              <w:divBdr>
                <w:top w:val="none" w:sz="0" w:space="0" w:color="auto"/>
                <w:left w:val="none" w:sz="0" w:space="0" w:color="auto"/>
                <w:bottom w:val="none" w:sz="0" w:space="0" w:color="auto"/>
                <w:right w:val="none" w:sz="0" w:space="0" w:color="auto"/>
              </w:divBdr>
            </w:div>
            <w:div w:id="1228805177">
              <w:marLeft w:val="0"/>
              <w:marRight w:val="0"/>
              <w:marTop w:val="0"/>
              <w:marBottom w:val="0"/>
              <w:divBdr>
                <w:top w:val="none" w:sz="0" w:space="0" w:color="auto"/>
                <w:left w:val="none" w:sz="0" w:space="0" w:color="auto"/>
                <w:bottom w:val="none" w:sz="0" w:space="0" w:color="auto"/>
                <w:right w:val="none" w:sz="0" w:space="0" w:color="auto"/>
              </w:divBdr>
            </w:div>
            <w:div w:id="1466199039">
              <w:marLeft w:val="0"/>
              <w:marRight w:val="0"/>
              <w:marTop w:val="0"/>
              <w:marBottom w:val="0"/>
              <w:divBdr>
                <w:top w:val="none" w:sz="0" w:space="0" w:color="auto"/>
                <w:left w:val="none" w:sz="0" w:space="0" w:color="auto"/>
                <w:bottom w:val="none" w:sz="0" w:space="0" w:color="auto"/>
                <w:right w:val="none" w:sz="0" w:space="0" w:color="auto"/>
              </w:divBdr>
            </w:div>
            <w:div w:id="1074622203">
              <w:marLeft w:val="0"/>
              <w:marRight w:val="0"/>
              <w:marTop w:val="0"/>
              <w:marBottom w:val="0"/>
              <w:divBdr>
                <w:top w:val="none" w:sz="0" w:space="0" w:color="auto"/>
                <w:left w:val="none" w:sz="0" w:space="0" w:color="auto"/>
                <w:bottom w:val="none" w:sz="0" w:space="0" w:color="auto"/>
                <w:right w:val="none" w:sz="0" w:space="0" w:color="auto"/>
              </w:divBdr>
            </w:div>
            <w:div w:id="955530009">
              <w:marLeft w:val="0"/>
              <w:marRight w:val="0"/>
              <w:marTop w:val="0"/>
              <w:marBottom w:val="0"/>
              <w:divBdr>
                <w:top w:val="none" w:sz="0" w:space="0" w:color="auto"/>
                <w:left w:val="none" w:sz="0" w:space="0" w:color="auto"/>
                <w:bottom w:val="none" w:sz="0" w:space="0" w:color="auto"/>
                <w:right w:val="none" w:sz="0" w:space="0" w:color="auto"/>
              </w:divBdr>
            </w:div>
            <w:div w:id="978849121">
              <w:marLeft w:val="0"/>
              <w:marRight w:val="0"/>
              <w:marTop w:val="0"/>
              <w:marBottom w:val="0"/>
              <w:divBdr>
                <w:top w:val="none" w:sz="0" w:space="0" w:color="auto"/>
                <w:left w:val="none" w:sz="0" w:space="0" w:color="auto"/>
                <w:bottom w:val="none" w:sz="0" w:space="0" w:color="auto"/>
                <w:right w:val="none" w:sz="0" w:space="0" w:color="auto"/>
              </w:divBdr>
            </w:div>
            <w:div w:id="1037631670">
              <w:marLeft w:val="0"/>
              <w:marRight w:val="0"/>
              <w:marTop w:val="0"/>
              <w:marBottom w:val="0"/>
              <w:divBdr>
                <w:top w:val="none" w:sz="0" w:space="0" w:color="auto"/>
                <w:left w:val="none" w:sz="0" w:space="0" w:color="auto"/>
                <w:bottom w:val="none" w:sz="0" w:space="0" w:color="auto"/>
                <w:right w:val="none" w:sz="0" w:space="0" w:color="auto"/>
              </w:divBdr>
            </w:div>
            <w:div w:id="1316379285">
              <w:marLeft w:val="0"/>
              <w:marRight w:val="0"/>
              <w:marTop w:val="0"/>
              <w:marBottom w:val="0"/>
              <w:divBdr>
                <w:top w:val="none" w:sz="0" w:space="0" w:color="auto"/>
                <w:left w:val="none" w:sz="0" w:space="0" w:color="auto"/>
                <w:bottom w:val="none" w:sz="0" w:space="0" w:color="auto"/>
                <w:right w:val="none" w:sz="0" w:space="0" w:color="auto"/>
              </w:divBdr>
            </w:div>
            <w:div w:id="807668837">
              <w:marLeft w:val="0"/>
              <w:marRight w:val="0"/>
              <w:marTop w:val="0"/>
              <w:marBottom w:val="0"/>
              <w:divBdr>
                <w:top w:val="none" w:sz="0" w:space="0" w:color="auto"/>
                <w:left w:val="none" w:sz="0" w:space="0" w:color="auto"/>
                <w:bottom w:val="none" w:sz="0" w:space="0" w:color="auto"/>
                <w:right w:val="none" w:sz="0" w:space="0" w:color="auto"/>
              </w:divBdr>
            </w:div>
            <w:div w:id="450562604">
              <w:marLeft w:val="0"/>
              <w:marRight w:val="0"/>
              <w:marTop w:val="0"/>
              <w:marBottom w:val="0"/>
              <w:divBdr>
                <w:top w:val="none" w:sz="0" w:space="0" w:color="auto"/>
                <w:left w:val="none" w:sz="0" w:space="0" w:color="auto"/>
                <w:bottom w:val="none" w:sz="0" w:space="0" w:color="auto"/>
                <w:right w:val="none" w:sz="0" w:space="0" w:color="auto"/>
              </w:divBdr>
            </w:div>
            <w:div w:id="1262033325">
              <w:marLeft w:val="0"/>
              <w:marRight w:val="0"/>
              <w:marTop w:val="0"/>
              <w:marBottom w:val="0"/>
              <w:divBdr>
                <w:top w:val="none" w:sz="0" w:space="0" w:color="auto"/>
                <w:left w:val="none" w:sz="0" w:space="0" w:color="auto"/>
                <w:bottom w:val="none" w:sz="0" w:space="0" w:color="auto"/>
                <w:right w:val="none" w:sz="0" w:space="0" w:color="auto"/>
              </w:divBdr>
            </w:div>
            <w:div w:id="280380285">
              <w:marLeft w:val="0"/>
              <w:marRight w:val="0"/>
              <w:marTop w:val="0"/>
              <w:marBottom w:val="0"/>
              <w:divBdr>
                <w:top w:val="none" w:sz="0" w:space="0" w:color="auto"/>
                <w:left w:val="none" w:sz="0" w:space="0" w:color="auto"/>
                <w:bottom w:val="none" w:sz="0" w:space="0" w:color="auto"/>
                <w:right w:val="none" w:sz="0" w:space="0" w:color="auto"/>
              </w:divBdr>
            </w:div>
            <w:div w:id="1016230865">
              <w:marLeft w:val="0"/>
              <w:marRight w:val="0"/>
              <w:marTop w:val="0"/>
              <w:marBottom w:val="0"/>
              <w:divBdr>
                <w:top w:val="none" w:sz="0" w:space="0" w:color="auto"/>
                <w:left w:val="none" w:sz="0" w:space="0" w:color="auto"/>
                <w:bottom w:val="none" w:sz="0" w:space="0" w:color="auto"/>
                <w:right w:val="none" w:sz="0" w:space="0" w:color="auto"/>
              </w:divBdr>
            </w:div>
            <w:div w:id="1351837830">
              <w:marLeft w:val="0"/>
              <w:marRight w:val="0"/>
              <w:marTop w:val="0"/>
              <w:marBottom w:val="0"/>
              <w:divBdr>
                <w:top w:val="none" w:sz="0" w:space="0" w:color="auto"/>
                <w:left w:val="none" w:sz="0" w:space="0" w:color="auto"/>
                <w:bottom w:val="none" w:sz="0" w:space="0" w:color="auto"/>
                <w:right w:val="none" w:sz="0" w:space="0" w:color="auto"/>
              </w:divBdr>
            </w:div>
            <w:div w:id="2117288639">
              <w:marLeft w:val="0"/>
              <w:marRight w:val="0"/>
              <w:marTop w:val="0"/>
              <w:marBottom w:val="0"/>
              <w:divBdr>
                <w:top w:val="none" w:sz="0" w:space="0" w:color="auto"/>
                <w:left w:val="none" w:sz="0" w:space="0" w:color="auto"/>
                <w:bottom w:val="none" w:sz="0" w:space="0" w:color="auto"/>
                <w:right w:val="none" w:sz="0" w:space="0" w:color="auto"/>
              </w:divBdr>
            </w:div>
            <w:div w:id="710884918">
              <w:marLeft w:val="0"/>
              <w:marRight w:val="0"/>
              <w:marTop w:val="0"/>
              <w:marBottom w:val="0"/>
              <w:divBdr>
                <w:top w:val="none" w:sz="0" w:space="0" w:color="auto"/>
                <w:left w:val="none" w:sz="0" w:space="0" w:color="auto"/>
                <w:bottom w:val="none" w:sz="0" w:space="0" w:color="auto"/>
                <w:right w:val="none" w:sz="0" w:space="0" w:color="auto"/>
              </w:divBdr>
            </w:div>
            <w:div w:id="695883539">
              <w:marLeft w:val="0"/>
              <w:marRight w:val="0"/>
              <w:marTop w:val="0"/>
              <w:marBottom w:val="0"/>
              <w:divBdr>
                <w:top w:val="none" w:sz="0" w:space="0" w:color="auto"/>
                <w:left w:val="none" w:sz="0" w:space="0" w:color="auto"/>
                <w:bottom w:val="none" w:sz="0" w:space="0" w:color="auto"/>
                <w:right w:val="none" w:sz="0" w:space="0" w:color="auto"/>
              </w:divBdr>
            </w:div>
            <w:div w:id="152526857">
              <w:marLeft w:val="0"/>
              <w:marRight w:val="0"/>
              <w:marTop w:val="0"/>
              <w:marBottom w:val="0"/>
              <w:divBdr>
                <w:top w:val="none" w:sz="0" w:space="0" w:color="auto"/>
                <w:left w:val="none" w:sz="0" w:space="0" w:color="auto"/>
                <w:bottom w:val="none" w:sz="0" w:space="0" w:color="auto"/>
                <w:right w:val="none" w:sz="0" w:space="0" w:color="auto"/>
              </w:divBdr>
            </w:div>
            <w:div w:id="1394431444">
              <w:marLeft w:val="0"/>
              <w:marRight w:val="0"/>
              <w:marTop w:val="0"/>
              <w:marBottom w:val="0"/>
              <w:divBdr>
                <w:top w:val="none" w:sz="0" w:space="0" w:color="auto"/>
                <w:left w:val="none" w:sz="0" w:space="0" w:color="auto"/>
                <w:bottom w:val="none" w:sz="0" w:space="0" w:color="auto"/>
                <w:right w:val="none" w:sz="0" w:space="0" w:color="auto"/>
              </w:divBdr>
            </w:div>
            <w:div w:id="1271819040">
              <w:marLeft w:val="0"/>
              <w:marRight w:val="0"/>
              <w:marTop w:val="0"/>
              <w:marBottom w:val="0"/>
              <w:divBdr>
                <w:top w:val="none" w:sz="0" w:space="0" w:color="auto"/>
                <w:left w:val="none" w:sz="0" w:space="0" w:color="auto"/>
                <w:bottom w:val="none" w:sz="0" w:space="0" w:color="auto"/>
                <w:right w:val="none" w:sz="0" w:space="0" w:color="auto"/>
              </w:divBdr>
            </w:div>
            <w:div w:id="1388650312">
              <w:marLeft w:val="0"/>
              <w:marRight w:val="0"/>
              <w:marTop w:val="0"/>
              <w:marBottom w:val="0"/>
              <w:divBdr>
                <w:top w:val="none" w:sz="0" w:space="0" w:color="auto"/>
                <w:left w:val="none" w:sz="0" w:space="0" w:color="auto"/>
                <w:bottom w:val="none" w:sz="0" w:space="0" w:color="auto"/>
                <w:right w:val="none" w:sz="0" w:space="0" w:color="auto"/>
              </w:divBdr>
            </w:div>
            <w:div w:id="8080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307436326">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5788467">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45766">
      <w:bodyDiv w:val="1"/>
      <w:marLeft w:val="0"/>
      <w:marRight w:val="0"/>
      <w:marTop w:val="0"/>
      <w:marBottom w:val="0"/>
      <w:divBdr>
        <w:top w:val="none" w:sz="0" w:space="0" w:color="auto"/>
        <w:left w:val="none" w:sz="0" w:space="0" w:color="auto"/>
        <w:bottom w:val="none" w:sz="0" w:space="0" w:color="auto"/>
        <w:right w:val="none" w:sz="0" w:space="0" w:color="auto"/>
      </w:divBdr>
      <w:divsChild>
        <w:div w:id="193537983">
          <w:marLeft w:val="0"/>
          <w:marRight w:val="0"/>
          <w:marTop w:val="0"/>
          <w:marBottom w:val="0"/>
          <w:divBdr>
            <w:top w:val="none" w:sz="0" w:space="0" w:color="auto"/>
            <w:left w:val="none" w:sz="0" w:space="0" w:color="auto"/>
            <w:bottom w:val="none" w:sz="0" w:space="0" w:color="auto"/>
            <w:right w:val="none" w:sz="0" w:space="0" w:color="auto"/>
          </w:divBdr>
          <w:divsChild>
            <w:div w:id="307396271">
              <w:marLeft w:val="0"/>
              <w:marRight w:val="0"/>
              <w:marTop w:val="0"/>
              <w:marBottom w:val="0"/>
              <w:divBdr>
                <w:top w:val="none" w:sz="0" w:space="0" w:color="auto"/>
                <w:left w:val="none" w:sz="0" w:space="0" w:color="auto"/>
                <w:bottom w:val="none" w:sz="0" w:space="0" w:color="auto"/>
                <w:right w:val="none" w:sz="0" w:space="0" w:color="auto"/>
              </w:divBdr>
            </w:div>
            <w:div w:id="576400232">
              <w:marLeft w:val="0"/>
              <w:marRight w:val="0"/>
              <w:marTop w:val="0"/>
              <w:marBottom w:val="0"/>
              <w:divBdr>
                <w:top w:val="none" w:sz="0" w:space="0" w:color="auto"/>
                <w:left w:val="none" w:sz="0" w:space="0" w:color="auto"/>
                <w:bottom w:val="none" w:sz="0" w:space="0" w:color="auto"/>
                <w:right w:val="none" w:sz="0" w:space="0" w:color="auto"/>
              </w:divBdr>
            </w:div>
            <w:div w:id="1339498711">
              <w:marLeft w:val="0"/>
              <w:marRight w:val="0"/>
              <w:marTop w:val="0"/>
              <w:marBottom w:val="0"/>
              <w:divBdr>
                <w:top w:val="none" w:sz="0" w:space="0" w:color="auto"/>
                <w:left w:val="none" w:sz="0" w:space="0" w:color="auto"/>
                <w:bottom w:val="none" w:sz="0" w:space="0" w:color="auto"/>
                <w:right w:val="none" w:sz="0" w:space="0" w:color="auto"/>
              </w:divBdr>
            </w:div>
            <w:div w:id="1986856436">
              <w:marLeft w:val="0"/>
              <w:marRight w:val="0"/>
              <w:marTop w:val="0"/>
              <w:marBottom w:val="0"/>
              <w:divBdr>
                <w:top w:val="none" w:sz="0" w:space="0" w:color="auto"/>
                <w:left w:val="none" w:sz="0" w:space="0" w:color="auto"/>
                <w:bottom w:val="none" w:sz="0" w:space="0" w:color="auto"/>
                <w:right w:val="none" w:sz="0" w:space="0" w:color="auto"/>
              </w:divBdr>
            </w:div>
            <w:div w:id="1668243166">
              <w:marLeft w:val="0"/>
              <w:marRight w:val="0"/>
              <w:marTop w:val="0"/>
              <w:marBottom w:val="0"/>
              <w:divBdr>
                <w:top w:val="none" w:sz="0" w:space="0" w:color="auto"/>
                <w:left w:val="none" w:sz="0" w:space="0" w:color="auto"/>
                <w:bottom w:val="none" w:sz="0" w:space="0" w:color="auto"/>
                <w:right w:val="none" w:sz="0" w:space="0" w:color="auto"/>
              </w:divBdr>
            </w:div>
            <w:div w:id="408888202">
              <w:marLeft w:val="0"/>
              <w:marRight w:val="0"/>
              <w:marTop w:val="0"/>
              <w:marBottom w:val="0"/>
              <w:divBdr>
                <w:top w:val="none" w:sz="0" w:space="0" w:color="auto"/>
                <w:left w:val="none" w:sz="0" w:space="0" w:color="auto"/>
                <w:bottom w:val="none" w:sz="0" w:space="0" w:color="auto"/>
                <w:right w:val="none" w:sz="0" w:space="0" w:color="auto"/>
              </w:divBdr>
            </w:div>
            <w:div w:id="1961643239">
              <w:marLeft w:val="0"/>
              <w:marRight w:val="0"/>
              <w:marTop w:val="0"/>
              <w:marBottom w:val="0"/>
              <w:divBdr>
                <w:top w:val="none" w:sz="0" w:space="0" w:color="auto"/>
                <w:left w:val="none" w:sz="0" w:space="0" w:color="auto"/>
                <w:bottom w:val="none" w:sz="0" w:space="0" w:color="auto"/>
                <w:right w:val="none" w:sz="0" w:space="0" w:color="auto"/>
              </w:divBdr>
            </w:div>
            <w:div w:id="1742410792">
              <w:marLeft w:val="0"/>
              <w:marRight w:val="0"/>
              <w:marTop w:val="0"/>
              <w:marBottom w:val="0"/>
              <w:divBdr>
                <w:top w:val="none" w:sz="0" w:space="0" w:color="auto"/>
                <w:left w:val="none" w:sz="0" w:space="0" w:color="auto"/>
                <w:bottom w:val="none" w:sz="0" w:space="0" w:color="auto"/>
                <w:right w:val="none" w:sz="0" w:space="0" w:color="auto"/>
              </w:divBdr>
            </w:div>
            <w:div w:id="1056127212">
              <w:marLeft w:val="0"/>
              <w:marRight w:val="0"/>
              <w:marTop w:val="0"/>
              <w:marBottom w:val="0"/>
              <w:divBdr>
                <w:top w:val="none" w:sz="0" w:space="0" w:color="auto"/>
                <w:left w:val="none" w:sz="0" w:space="0" w:color="auto"/>
                <w:bottom w:val="none" w:sz="0" w:space="0" w:color="auto"/>
                <w:right w:val="none" w:sz="0" w:space="0" w:color="auto"/>
              </w:divBdr>
            </w:div>
            <w:div w:id="1398287791">
              <w:marLeft w:val="0"/>
              <w:marRight w:val="0"/>
              <w:marTop w:val="0"/>
              <w:marBottom w:val="0"/>
              <w:divBdr>
                <w:top w:val="none" w:sz="0" w:space="0" w:color="auto"/>
                <w:left w:val="none" w:sz="0" w:space="0" w:color="auto"/>
                <w:bottom w:val="none" w:sz="0" w:space="0" w:color="auto"/>
                <w:right w:val="none" w:sz="0" w:space="0" w:color="auto"/>
              </w:divBdr>
            </w:div>
            <w:div w:id="380399506">
              <w:marLeft w:val="0"/>
              <w:marRight w:val="0"/>
              <w:marTop w:val="0"/>
              <w:marBottom w:val="0"/>
              <w:divBdr>
                <w:top w:val="none" w:sz="0" w:space="0" w:color="auto"/>
                <w:left w:val="none" w:sz="0" w:space="0" w:color="auto"/>
                <w:bottom w:val="none" w:sz="0" w:space="0" w:color="auto"/>
                <w:right w:val="none" w:sz="0" w:space="0" w:color="auto"/>
              </w:divBdr>
            </w:div>
            <w:div w:id="1706448295">
              <w:marLeft w:val="0"/>
              <w:marRight w:val="0"/>
              <w:marTop w:val="0"/>
              <w:marBottom w:val="0"/>
              <w:divBdr>
                <w:top w:val="none" w:sz="0" w:space="0" w:color="auto"/>
                <w:left w:val="none" w:sz="0" w:space="0" w:color="auto"/>
                <w:bottom w:val="none" w:sz="0" w:space="0" w:color="auto"/>
                <w:right w:val="none" w:sz="0" w:space="0" w:color="auto"/>
              </w:divBdr>
            </w:div>
            <w:div w:id="2088843568">
              <w:marLeft w:val="0"/>
              <w:marRight w:val="0"/>
              <w:marTop w:val="0"/>
              <w:marBottom w:val="0"/>
              <w:divBdr>
                <w:top w:val="none" w:sz="0" w:space="0" w:color="auto"/>
                <w:left w:val="none" w:sz="0" w:space="0" w:color="auto"/>
                <w:bottom w:val="none" w:sz="0" w:space="0" w:color="auto"/>
                <w:right w:val="none" w:sz="0" w:space="0" w:color="auto"/>
              </w:divBdr>
            </w:div>
            <w:div w:id="1876189417">
              <w:marLeft w:val="0"/>
              <w:marRight w:val="0"/>
              <w:marTop w:val="0"/>
              <w:marBottom w:val="0"/>
              <w:divBdr>
                <w:top w:val="none" w:sz="0" w:space="0" w:color="auto"/>
                <w:left w:val="none" w:sz="0" w:space="0" w:color="auto"/>
                <w:bottom w:val="none" w:sz="0" w:space="0" w:color="auto"/>
                <w:right w:val="none" w:sz="0" w:space="0" w:color="auto"/>
              </w:divBdr>
            </w:div>
            <w:div w:id="1722286775">
              <w:marLeft w:val="0"/>
              <w:marRight w:val="0"/>
              <w:marTop w:val="0"/>
              <w:marBottom w:val="0"/>
              <w:divBdr>
                <w:top w:val="none" w:sz="0" w:space="0" w:color="auto"/>
                <w:left w:val="none" w:sz="0" w:space="0" w:color="auto"/>
                <w:bottom w:val="none" w:sz="0" w:space="0" w:color="auto"/>
                <w:right w:val="none" w:sz="0" w:space="0" w:color="auto"/>
              </w:divBdr>
            </w:div>
            <w:div w:id="1105807613">
              <w:marLeft w:val="0"/>
              <w:marRight w:val="0"/>
              <w:marTop w:val="0"/>
              <w:marBottom w:val="0"/>
              <w:divBdr>
                <w:top w:val="none" w:sz="0" w:space="0" w:color="auto"/>
                <w:left w:val="none" w:sz="0" w:space="0" w:color="auto"/>
                <w:bottom w:val="none" w:sz="0" w:space="0" w:color="auto"/>
                <w:right w:val="none" w:sz="0" w:space="0" w:color="auto"/>
              </w:divBdr>
            </w:div>
            <w:div w:id="894894885">
              <w:marLeft w:val="0"/>
              <w:marRight w:val="0"/>
              <w:marTop w:val="0"/>
              <w:marBottom w:val="0"/>
              <w:divBdr>
                <w:top w:val="none" w:sz="0" w:space="0" w:color="auto"/>
                <w:left w:val="none" w:sz="0" w:space="0" w:color="auto"/>
                <w:bottom w:val="none" w:sz="0" w:space="0" w:color="auto"/>
                <w:right w:val="none" w:sz="0" w:space="0" w:color="auto"/>
              </w:divBdr>
            </w:div>
            <w:div w:id="485439012">
              <w:marLeft w:val="0"/>
              <w:marRight w:val="0"/>
              <w:marTop w:val="0"/>
              <w:marBottom w:val="0"/>
              <w:divBdr>
                <w:top w:val="none" w:sz="0" w:space="0" w:color="auto"/>
                <w:left w:val="none" w:sz="0" w:space="0" w:color="auto"/>
                <w:bottom w:val="none" w:sz="0" w:space="0" w:color="auto"/>
                <w:right w:val="none" w:sz="0" w:space="0" w:color="auto"/>
              </w:divBdr>
            </w:div>
            <w:div w:id="696664558">
              <w:marLeft w:val="0"/>
              <w:marRight w:val="0"/>
              <w:marTop w:val="0"/>
              <w:marBottom w:val="0"/>
              <w:divBdr>
                <w:top w:val="none" w:sz="0" w:space="0" w:color="auto"/>
                <w:left w:val="none" w:sz="0" w:space="0" w:color="auto"/>
                <w:bottom w:val="none" w:sz="0" w:space="0" w:color="auto"/>
                <w:right w:val="none" w:sz="0" w:space="0" w:color="auto"/>
              </w:divBdr>
            </w:div>
            <w:div w:id="1717729325">
              <w:marLeft w:val="0"/>
              <w:marRight w:val="0"/>
              <w:marTop w:val="0"/>
              <w:marBottom w:val="0"/>
              <w:divBdr>
                <w:top w:val="none" w:sz="0" w:space="0" w:color="auto"/>
                <w:left w:val="none" w:sz="0" w:space="0" w:color="auto"/>
                <w:bottom w:val="none" w:sz="0" w:space="0" w:color="auto"/>
                <w:right w:val="none" w:sz="0" w:space="0" w:color="auto"/>
              </w:divBdr>
            </w:div>
            <w:div w:id="226914311">
              <w:marLeft w:val="0"/>
              <w:marRight w:val="0"/>
              <w:marTop w:val="0"/>
              <w:marBottom w:val="0"/>
              <w:divBdr>
                <w:top w:val="none" w:sz="0" w:space="0" w:color="auto"/>
                <w:left w:val="none" w:sz="0" w:space="0" w:color="auto"/>
                <w:bottom w:val="none" w:sz="0" w:space="0" w:color="auto"/>
                <w:right w:val="none" w:sz="0" w:space="0" w:color="auto"/>
              </w:divBdr>
            </w:div>
            <w:div w:id="2028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5458">
      <w:bodyDiv w:val="1"/>
      <w:marLeft w:val="0"/>
      <w:marRight w:val="0"/>
      <w:marTop w:val="0"/>
      <w:marBottom w:val="0"/>
      <w:divBdr>
        <w:top w:val="none" w:sz="0" w:space="0" w:color="auto"/>
        <w:left w:val="none" w:sz="0" w:space="0" w:color="auto"/>
        <w:bottom w:val="none" w:sz="0" w:space="0" w:color="auto"/>
        <w:right w:val="none" w:sz="0" w:space="0" w:color="auto"/>
      </w:divBdr>
      <w:divsChild>
        <w:div w:id="677653830">
          <w:marLeft w:val="0"/>
          <w:marRight w:val="0"/>
          <w:marTop w:val="0"/>
          <w:marBottom w:val="0"/>
          <w:divBdr>
            <w:top w:val="none" w:sz="0" w:space="0" w:color="auto"/>
            <w:left w:val="none" w:sz="0" w:space="0" w:color="auto"/>
            <w:bottom w:val="none" w:sz="0" w:space="0" w:color="auto"/>
            <w:right w:val="none" w:sz="0" w:space="0" w:color="auto"/>
          </w:divBdr>
          <w:divsChild>
            <w:div w:id="1977444661">
              <w:marLeft w:val="0"/>
              <w:marRight w:val="0"/>
              <w:marTop w:val="0"/>
              <w:marBottom w:val="0"/>
              <w:divBdr>
                <w:top w:val="none" w:sz="0" w:space="0" w:color="auto"/>
                <w:left w:val="none" w:sz="0" w:space="0" w:color="auto"/>
                <w:bottom w:val="none" w:sz="0" w:space="0" w:color="auto"/>
                <w:right w:val="none" w:sz="0" w:space="0" w:color="auto"/>
              </w:divBdr>
            </w:div>
            <w:div w:id="784615579">
              <w:marLeft w:val="0"/>
              <w:marRight w:val="0"/>
              <w:marTop w:val="0"/>
              <w:marBottom w:val="0"/>
              <w:divBdr>
                <w:top w:val="none" w:sz="0" w:space="0" w:color="auto"/>
                <w:left w:val="none" w:sz="0" w:space="0" w:color="auto"/>
                <w:bottom w:val="none" w:sz="0" w:space="0" w:color="auto"/>
                <w:right w:val="none" w:sz="0" w:space="0" w:color="auto"/>
              </w:divBdr>
            </w:div>
            <w:div w:id="222256786">
              <w:marLeft w:val="0"/>
              <w:marRight w:val="0"/>
              <w:marTop w:val="0"/>
              <w:marBottom w:val="0"/>
              <w:divBdr>
                <w:top w:val="none" w:sz="0" w:space="0" w:color="auto"/>
                <w:left w:val="none" w:sz="0" w:space="0" w:color="auto"/>
                <w:bottom w:val="none" w:sz="0" w:space="0" w:color="auto"/>
                <w:right w:val="none" w:sz="0" w:space="0" w:color="auto"/>
              </w:divBdr>
            </w:div>
            <w:div w:id="949434892">
              <w:marLeft w:val="0"/>
              <w:marRight w:val="0"/>
              <w:marTop w:val="0"/>
              <w:marBottom w:val="0"/>
              <w:divBdr>
                <w:top w:val="none" w:sz="0" w:space="0" w:color="auto"/>
                <w:left w:val="none" w:sz="0" w:space="0" w:color="auto"/>
                <w:bottom w:val="none" w:sz="0" w:space="0" w:color="auto"/>
                <w:right w:val="none" w:sz="0" w:space="0" w:color="auto"/>
              </w:divBdr>
            </w:div>
            <w:div w:id="1820539352">
              <w:marLeft w:val="0"/>
              <w:marRight w:val="0"/>
              <w:marTop w:val="0"/>
              <w:marBottom w:val="0"/>
              <w:divBdr>
                <w:top w:val="none" w:sz="0" w:space="0" w:color="auto"/>
                <w:left w:val="none" w:sz="0" w:space="0" w:color="auto"/>
                <w:bottom w:val="none" w:sz="0" w:space="0" w:color="auto"/>
                <w:right w:val="none" w:sz="0" w:space="0" w:color="auto"/>
              </w:divBdr>
            </w:div>
            <w:div w:id="887183577">
              <w:marLeft w:val="0"/>
              <w:marRight w:val="0"/>
              <w:marTop w:val="0"/>
              <w:marBottom w:val="0"/>
              <w:divBdr>
                <w:top w:val="none" w:sz="0" w:space="0" w:color="auto"/>
                <w:left w:val="none" w:sz="0" w:space="0" w:color="auto"/>
                <w:bottom w:val="none" w:sz="0" w:space="0" w:color="auto"/>
                <w:right w:val="none" w:sz="0" w:space="0" w:color="auto"/>
              </w:divBdr>
            </w:div>
            <w:div w:id="503713258">
              <w:marLeft w:val="0"/>
              <w:marRight w:val="0"/>
              <w:marTop w:val="0"/>
              <w:marBottom w:val="0"/>
              <w:divBdr>
                <w:top w:val="none" w:sz="0" w:space="0" w:color="auto"/>
                <w:left w:val="none" w:sz="0" w:space="0" w:color="auto"/>
                <w:bottom w:val="none" w:sz="0" w:space="0" w:color="auto"/>
                <w:right w:val="none" w:sz="0" w:space="0" w:color="auto"/>
              </w:divBdr>
            </w:div>
            <w:div w:id="1282155085">
              <w:marLeft w:val="0"/>
              <w:marRight w:val="0"/>
              <w:marTop w:val="0"/>
              <w:marBottom w:val="0"/>
              <w:divBdr>
                <w:top w:val="none" w:sz="0" w:space="0" w:color="auto"/>
                <w:left w:val="none" w:sz="0" w:space="0" w:color="auto"/>
                <w:bottom w:val="none" w:sz="0" w:space="0" w:color="auto"/>
                <w:right w:val="none" w:sz="0" w:space="0" w:color="auto"/>
              </w:divBdr>
            </w:div>
            <w:div w:id="154296729">
              <w:marLeft w:val="0"/>
              <w:marRight w:val="0"/>
              <w:marTop w:val="0"/>
              <w:marBottom w:val="0"/>
              <w:divBdr>
                <w:top w:val="none" w:sz="0" w:space="0" w:color="auto"/>
                <w:left w:val="none" w:sz="0" w:space="0" w:color="auto"/>
                <w:bottom w:val="none" w:sz="0" w:space="0" w:color="auto"/>
                <w:right w:val="none" w:sz="0" w:space="0" w:color="auto"/>
              </w:divBdr>
            </w:div>
            <w:div w:id="1309019359">
              <w:marLeft w:val="0"/>
              <w:marRight w:val="0"/>
              <w:marTop w:val="0"/>
              <w:marBottom w:val="0"/>
              <w:divBdr>
                <w:top w:val="none" w:sz="0" w:space="0" w:color="auto"/>
                <w:left w:val="none" w:sz="0" w:space="0" w:color="auto"/>
                <w:bottom w:val="none" w:sz="0" w:space="0" w:color="auto"/>
                <w:right w:val="none" w:sz="0" w:space="0" w:color="auto"/>
              </w:divBdr>
            </w:div>
            <w:div w:id="1491752249">
              <w:marLeft w:val="0"/>
              <w:marRight w:val="0"/>
              <w:marTop w:val="0"/>
              <w:marBottom w:val="0"/>
              <w:divBdr>
                <w:top w:val="none" w:sz="0" w:space="0" w:color="auto"/>
                <w:left w:val="none" w:sz="0" w:space="0" w:color="auto"/>
                <w:bottom w:val="none" w:sz="0" w:space="0" w:color="auto"/>
                <w:right w:val="none" w:sz="0" w:space="0" w:color="auto"/>
              </w:divBdr>
            </w:div>
            <w:div w:id="391317351">
              <w:marLeft w:val="0"/>
              <w:marRight w:val="0"/>
              <w:marTop w:val="0"/>
              <w:marBottom w:val="0"/>
              <w:divBdr>
                <w:top w:val="none" w:sz="0" w:space="0" w:color="auto"/>
                <w:left w:val="none" w:sz="0" w:space="0" w:color="auto"/>
                <w:bottom w:val="none" w:sz="0" w:space="0" w:color="auto"/>
                <w:right w:val="none" w:sz="0" w:space="0" w:color="auto"/>
              </w:divBdr>
            </w:div>
            <w:div w:id="149762077">
              <w:marLeft w:val="0"/>
              <w:marRight w:val="0"/>
              <w:marTop w:val="0"/>
              <w:marBottom w:val="0"/>
              <w:divBdr>
                <w:top w:val="none" w:sz="0" w:space="0" w:color="auto"/>
                <w:left w:val="none" w:sz="0" w:space="0" w:color="auto"/>
                <w:bottom w:val="none" w:sz="0" w:space="0" w:color="auto"/>
                <w:right w:val="none" w:sz="0" w:space="0" w:color="auto"/>
              </w:divBdr>
            </w:div>
            <w:div w:id="1793479614">
              <w:marLeft w:val="0"/>
              <w:marRight w:val="0"/>
              <w:marTop w:val="0"/>
              <w:marBottom w:val="0"/>
              <w:divBdr>
                <w:top w:val="none" w:sz="0" w:space="0" w:color="auto"/>
                <w:left w:val="none" w:sz="0" w:space="0" w:color="auto"/>
                <w:bottom w:val="none" w:sz="0" w:space="0" w:color="auto"/>
                <w:right w:val="none" w:sz="0" w:space="0" w:color="auto"/>
              </w:divBdr>
            </w:div>
            <w:div w:id="803885415">
              <w:marLeft w:val="0"/>
              <w:marRight w:val="0"/>
              <w:marTop w:val="0"/>
              <w:marBottom w:val="0"/>
              <w:divBdr>
                <w:top w:val="none" w:sz="0" w:space="0" w:color="auto"/>
                <w:left w:val="none" w:sz="0" w:space="0" w:color="auto"/>
                <w:bottom w:val="none" w:sz="0" w:space="0" w:color="auto"/>
                <w:right w:val="none" w:sz="0" w:space="0" w:color="auto"/>
              </w:divBdr>
            </w:div>
            <w:div w:id="150413501">
              <w:marLeft w:val="0"/>
              <w:marRight w:val="0"/>
              <w:marTop w:val="0"/>
              <w:marBottom w:val="0"/>
              <w:divBdr>
                <w:top w:val="none" w:sz="0" w:space="0" w:color="auto"/>
                <w:left w:val="none" w:sz="0" w:space="0" w:color="auto"/>
                <w:bottom w:val="none" w:sz="0" w:space="0" w:color="auto"/>
                <w:right w:val="none" w:sz="0" w:space="0" w:color="auto"/>
              </w:divBdr>
            </w:div>
            <w:div w:id="205603003">
              <w:marLeft w:val="0"/>
              <w:marRight w:val="0"/>
              <w:marTop w:val="0"/>
              <w:marBottom w:val="0"/>
              <w:divBdr>
                <w:top w:val="none" w:sz="0" w:space="0" w:color="auto"/>
                <w:left w:val="none" w:sz="0" w:space="0" w:color="auto"/>
                <w:bottom w:val="none" w:sz="0" w:space="0" w:color="auto"/>
                <w:right w:val="none" w:sz="0" w:space="0" w:color="auto"/>
              </w:divBdr>
            </w:div>
            <w:div w:id="1541043862">
              <w:marLeft w:val="0"/>
              <w:marRight w:val="0"/>
              <w:marTop w:val="0"/>
              <w:marBottom w:val="0"/>
              <w:divBdr>
                <w:top w:val="none" w:sz="0" w:space="0" w:color="auto"/>
                <w:left w:val="none" w:sz="0" w:space="0" w:color="auto"/>
                <w:bottom w:val="none" w:sz="0" w:space="0" w:color="auto"/>
                <w:right w:val="none" w:sz="0" w:space="0" w:color="auto"/>
              </w:divBdr>
            </w:div>
            <w:div w:id="319188982">
              <w:marLeft w:val="0"/>
              <w:marRight w:val="0"/>
              <w:marTop w:val="0"/>
              <w:marBottom w:val="0"/>
              <w:divBdr>
                <w:top w:val="none" w:sz="0" w:space="0" w:color="auto"/>
                <w:left w:val="none" w:sz="0" w:space="0" w:color="auto"/>
                <w:bottom w:val="none" w:sz="0" w:space="0" w:color="auto"/>
                <w:right w:val="none" w:sz="0" w:space="0" w:color="auto"/>
              </w:divBdr>
            </w:div>
            <w:div w:id="1245411285">
              <w:marLeft w:val="0"/>
              <w:marRight w:val="0"/>
              <w:marTop w:val="0"/>
              <w:marBottom w:val="0"/>
              <w:divBdr>
                <w:top w:val="none" w:sz="0" w:space="0" w:color="auto"/>
                <w:left w:val="none" w:sz="0" w:space="0" w:color="auto"/>
                <w:bottom w:val="none" w:sz="0" w:space="0" w:color="auto"/>
                <w:right w:val="none" w:sz="0" w:space="0" w:color="auto"/>
              </w:divBdr>
            </w:div>
            <w:div w:id="1323388475">
              <w:marLeft w:val="0"/>
              <w:marRight w:val="0"/>
              <w:marTop w:val="0"/>
              <w:marBottom w:val="0"/>
              <w:divBdr>
                <w:top w:val="none" w:sz="0" w:space="0" w:color="auto"/>
                <w:left w:val="none" w:sz="0" w:space="0" w:color="auto"/>
                <w:bottom w:val="none" w:sz="0" w:space="0" w:color="auto"/>
                <w:right w:val="none" w:sz="0" w:space="0" w:color="auto"/>
              </w:divBdr>
            </w:div>
            <w:div w:id="1506940195">
              <w:marLeft w:val="0"/>
              <w:marRight w:val="0"/>
              <w:marTop w:val="0"/>
              <w:marBottom w:val="0"/>
              <w:divBdr>
                <w:top w:val="none" w:sz="0" w:space="0" w:color="auto"/>
                <w:left w:val="none" w:sz="0" w:space="0" w:color="auto"/>
                <w:bottom w:val="none" w:sz="0" w:space="0" w:color="auto"/>
                <w:right w:val="none" w:sz="0" w:space="0" w:color="auto"/>
              </w:divBdr>
            </w:div>
            <w:div w:id="1580360458">
              <w:marLeft w:val="0"/>
              <w:marRight w:val="0"/>
              <w:marTop w:val="0"/>
              <w:marBottom w:val="0"/>
              <w:divBdr>
                <w:top w:val="none" w:sz="0" w:space="0" w:color="auto"/>
                <w:left w:val="none" w:sz="0" w:space="0" w:color="auto"/>
                <w:bottom w:val="none" w:sz="0" w:space="0" w:color="auto"/>
                <w:right w:val="none" w:sz="0" w:space="0" w:color="auto"/>
              </w:divBdr>
            </w:div>
            <w:div w:id="493492493">
              <w:marLeft w:val="0"/>
              <w:marRight w:val="0"/>
              <w:marTop w:val="0"/>
              <w:marBottom w:val="0"/>
              <w:divBdr>
                <w:top w:val="none" w:sz="0" w:space="0" w:color="auto"/>
                <w:left w:val="none" w:sz="0" w:space="0" w:color="auto"/>
                <w:bottom w:val="none" w:sz="0" w:space="0" w:color="auto"/>
                <w:right w:val="none" w:sz="0" w:space="0" w:color="auto"/>
              </w:divBdr>
            </w:div>
            <w:div w:id="417363340">
              <w:marLeft w:val="0"/>
              <w:marRight w:val="0"/>
              <w:marTop w:val="0"/>
              <w:marBottom w:val="0"/>
              <w:divBdr>
                <w:top w:val="none" w:sz="0" w:space="0" w:color="auto"/>
                <w:left w:val="none" w:sz="0" w:space="0" w:color="auto"/>
                <w:bottom w:val="none" w:sz="0" w:space="0" w:color="auto"/>
                <w:right w:val="none" w:sz="0" w:space="0" w:color="auto"/>
              </w:divBdr>
            </w:div>
            <w:div w:id="635109440">
              <w:marLeft w:val="0"/>
              <w:marRight w:val="0"/>
              <w:marTop w:val="0"/>
              <w:marBottom w:val="0"/>
              <w:divBdr>
                <w:top w:val="none" w:sz="0" w:space="0" w:color="auto"/>
                <w:left w:val="none" w:sz="0" w:space="0" w:color="auto"/>
                <w:bottom w:val="none" w:sz="0" w:space="0" w:color="auto"/>
                <w:right w:val="none" w:sz="0" w:space="0" w:color="auto"/>
              </w:divBdr>
            </w:div>
            <w:div w:id="214436244">
              <w:marLeft w:val="0"/>
              <w:marRight w:val="0"/>
              <w:marTop w:val="0"/>
              <w:marBottom w:val="0"/>
              <w:divBdr>
                <w:top w:val="none" w:sz="0" w:space="0" w:color="auto"/>
                <w:left w:val="none" w:sz="0" w:space="0" w:color="auto"/>
                <w:bottom w:val="none" w:sz="0" w:space="0" w:color="auto"/>
                <w:right w:val="none" w:sz="0" w:space="0" w:color="auto"/>
              </w:divBdr>
            </w:div>
            <w:div w:id="76706483">
              <w:marLeft w:val="0"/>
              <w:marRight w:val="0"/>
              <w:marTop w:val="0"/>
              <w:marBottom w:val="0"/>
              <w:divBdr>
                <w:top w:val="none" w:sz="0" w:space="0" w:color="auto"/>
                <w:left w:val="none" w:sz="0" w:space="0" w:color="auto"/>
                <w:bottom w:val="none" w:sz="0" w:space="0" w:color="auto"/>
                <w:right w:val="none" w:sz="0" w:space="0" w:color="auto"/>
              </w:divBdr>
            </w:div>
            <w:div w:id="1762067644">
              <w:marLeft w:val="0"/>
              <w:marRight w:val="0"/>
              <w:marTop w:val="0"/>
              <w:marBottom w:val="0"/>
              <w:divBdr>
                <w:top w:val="none" w:sz="0" w:space="0" w:color="auto"/>
                <w:left w:val="none" w:sz="0" w:space="0" w:color="auto"/>
                <w:bottom w:val="none" w:sz="0" w:space="0" w:color="auto"/>
                <w:right w:val="none" w:sz="0" w:space="0" w:color="auto"/>
              </w:divBdr>
            </w:div>
            <w:div w:id="599409092">
              <w:marLeft w:val="0"/>
              <w:marRight w:val="0"/>
              <w:marTop w:val="0"/>
              <w:marBottom w:val="0"/>
              <w:divBdr>
                <w:top w:val="none" w:sz="0" w:space="0" w:color="auto"/>
                <w:left w:val="none" w:sz="0" w:space="0" w:color="auto"/>
                <w:bottom w:val="none" w:sz="0" w:space="0" w:color="auto"/>
                <w:right w:val="none" w:sz="0" w:space="0" w:color="auto"/>
              </w:divBdr>
            </w:div>
            <w:div w:id="618685773">
              <w:marLeft w:val="0"/>
              <w:marRight w:val="0"/>
              <w:marTop w:val="0"/>
              <w:marBottom w:val="0"/>
              <w:divBdr>
                <w:top w:val="none" w:sz="0" w:space="0" w:color="auto"/>
                <w:left w:val="none" w:sz="0" w:space="0" w:color="auto"/>
                <w:bottom w:val="none" w:sz="0" w:space="0" w:color="auto"/>
                <w:right w:val="none" w:sz="0" w:space="0" w:color="auto"/>
              </w:divBdr>
            </w:div>
            <w:div w:id="1786270718">
              <w:marLeft w:val="0"/>
              <w:marRight w:val="0"/>
              <w:marTop w:val="0"/>
              <w:marBottom w:val="0"/>
              <w:divBdr>
                <w:top w:val="none" w:sz="0" w:space="0" w:color="auto"/>
                <w:left w:val="none" w:sz="0" w:space="0" w:color="auto"/>
                <w:bottom w:val="none" w:sz="0" w:space="0" w:color="auto"/>
                <w:right w:val="none" w:sz="0" w:space="0" w:color="auto"/>
              </w:divBdr>
            </w:div>
            <w:div w:id="1354333371">
              <w:marLeft w:val="0"/>
              <w:marRight w:val="0"/>
              <w:marTop w:val="0"/>
              <w:marBottom w:val="0"/>
              <w:divBdr>
                <w:top w:val="none" w:sz="0" w:space="0" w:color="auto"/>
                <w:left w:val="none" w:sz="0" w:space="0" w:color="auto"/>
                <w:bottom w:val="none" w:sz="0" w:space="0" w:color="auto"/>
                <w:right w:val="none" w:sz="0" w:space="0" w:color="auto"/>
              </w:divBdr>
            </w:div>
            <w:div w:id="1266226226">
              <w:marLeft w:val="0"/>
              <w:marRight w:val="0"/>
              <w:marTop w:val="0"/>
              <w:marBottom w:val="0"/>
              <w:divBdr>
                <w:top w:val="none" w:sz="0" w:space="0" w:color="auto"/>
                <w:left w:val="none" w:sz="0" w:space="0" w:color="auto"/>
                <w:bottom w:val="none" w:sz="0" w:space="0" w:color="auto"/>
                <w:right w:val="none" w:sz="0" w:space="0" w:color="auto"/>
              </w:divBdr>
            </w:div>
            <w:div w:id="1246106003">
              <w:marLeft w:val="0"/>
              <w:marRight w:val="0"/>
              <w:marTop w:val="0"/>
              <w:marBottom w:val="0"/>
              <w:divBdr>
                <w:top w:val="none" w:sz="0" w:space="0" w:color="auto"/>
                <w:left w:val="none" w:sz="0" w:space="0" w:color="auto"/>
                <w:bottom w:val="none" w:sz="0" w:space="0" w:color="auto"/>
                <w:right w:val="none" w:sz="0" w:space="0" w:color="auto"/>
              </w:divBdr>
            </w:div>
            <w:div w:id="1365247354">
              <w:marLeft w:val="0"/>
              <w:marRight w:val="0"/>
              <w:marTop w:val="0"/>
              <w:marBottom w:val="0"/>
              <w:divBdr>
                <w:top w:val="none" w:sz="0" w:space="0" w:color="auto"/>
                <w:left w:val="none" w:sz="0" w:space="0" w:color="auto"/>
                <w:bottom w:val="none" w:sz="0" w:space="0" w:color="auto"/>
                <w:right w:val="none" w:sz="0" w:space="0" w:color="auto"/>
              </w:divBdr>
            </w:div>
            <w:div w:id="301811663">
              <w:marLeft w:val="0"/>
              <w:marRight w:val="0"/>
              <w:marTop w:val="0"/>
              <w:marBottom w:val="0"/>
              <w:divBdr>
                <w:top w:val="none" w:sz="0" w:space="0" w:color="auto"/>
                <w:left w:val="none" w:sz="0" w:space="0" w:color="auto"/>
                <w:bottom w:val="none" w:sz="0" w:space="0" w:color="auto"/>
                <w:right w:val="none" w:sz="0" w:space="0" w:color="auto"/>
              </w:divBdr>
            </w:div>
            <w:div w:id="2099011372">
              <w:marLeft w:val="0"/>
              <w:marRight w:val="0"/>
              <w:marTop w:val="0"/>
              <w:marBottom w:val="0"/>
              <w:divBdr>
                <w:top w:val="none" w:sz="0" w:space="0" w:color="auto"/>
                <w:left w:val="none" w:sz="0" w:space="0" w:color="auto"/>
                <w:bottom w:val="none" w:sz="0" w:space="0" w:color="auto"/>
                <w:right w:val="none" w:sz="0" w:space="0" w:color="auto"/>
              </w:divBdr>
            </w:div>
            <w:div w:id="838927799">
              <w:marLeft w:val="0"/>
              <w:marRight w:val="0"/>
              <w:marTop w:val="0"/>
              <w:marBottom w:val="0"/>
              <w:divBdr>
                <w:top w:val="none" w:sz="0" w:space="0" w:color="auto"/>
                <w:left w:val="none" w:sz="0" w:space="0" w:color="auto"/>
                <w:bottom w:val="none" w:sz="0" w:space="0" w:color="auto"/>
                <w:right w:val="none" w:sz="0" w:space="0" w:color="auto"/>
              </w:divBdr>
            </w:div>
            <w:div w:id="1264411861">
              <w:marLeft w:val="0"/>
              <w:marRight w:val="0"/>
              <w:marTop w:val="0"/>
              <w:marBottom w:val="0"/>
              <w:divBdr>
                <w:top w:val="none" w:sz="0" w:space="0" w:color="auto"/>
                <w:left w:val="none" w:sz="0" w:space="0" w:color="auto"/>
                <w:bottom w:val="none" w:sz="0" w:space="0" w:color="auto"/>
                <w:right w:val="none" w:sz="0" w:space="0" w:color="auto"/>
              </w:divBdr>
            </w:div>
            <w:div w:id="1825009337">
              <w:marLeft w:val="0"/>
              <w:marRight w:val="0"/>
              <w:marTop w:val="0"/>
              <w:marBottom w:val="0"/>
              <w:divBdr>
                <w:top w:val="none" w:sz="0" w:space="0" w:color="auto"/>
                <w:left w:val="none" w:sz="0" w:space="0" w:color="auto"/>
                <w:bottom w:val="none" w:sz="0" w:space="0" w:color="auto"/>
                <w:right w:val="none" w:sz="0" w:space="0" w:color="auto"/>
              </w:divBdr>
            </w:div>
            <w:div w:id="1240291316">
              <w:marLeft w:val="0"/>
              <w:marRight w:val="0"/>
              <w:marTop w:val="0"/>
              <w:marBottom w:val="0"/>
              <w:divBdr>
                <w:top w:val="none" w:sz="0" w:space="0" w:color="auto"/>
                <w:left w:val="none" w:sz="0" w:space="0" w:color="auto"/>
                <w:bottom w:val="none" w:sz="0" w:space="0" w:color="auto"/>
                <w:right w:val="none" w:sz="0" w:space="0" w:color="auto"/>
              </w:divBdr>
            </w:div>
            <w:div w:id="1180851743">
              <w:marLeft w:val="0"/>
              <w:marRight w:val="0"/>
              <w:marTop w:val="0"/>
              <w:marBottom w:val="0"/>
              <w:divBdr>
                <w:top w:val="none" w:sz="0" w:space="0" w:color="auto"/>
                <w:left w:val="none" w:sz="0" w:space="0" w:color="auto"/>
                <w:bottom w:val="none" w:sz="0" w:space="0" w:color="auto"/>
                <w:right w:val="none" w:sz="0" w:space="0" w:color="auto"/>
              </w:divBdr>
            </w:div>
            <w:div w:id="1977564510">
              <w:marLeft w:val="0"/>
              <w:marRight w:val="0"/>
              <w:marTop w:val="0"/>
              <w:marBottom w:val="0"/>
              <w:divBdr>
                <w:top w:val="none" w:sz="0" w:space="0" w:color="auto"/>
                <w:left w:val="none" w:sz="0" w:space="0" w:color="auto"/>
                <w:bottom w:val="none" w:sz="0" w:space="0" w:color="auto"/>
                <w:right w:val="none" w:sz="0" w:space="0" w:color="auto"/>
              </w:divBdr>
            </w:div>
            <w:div w:id="1774085197">
              <w:marLeft w:val="0"/>
              <w:marRight w:val="0"/>
              <w:marTop w:val="0"/>
              <w:marBottom w:val="0"/>
              <w:divBdr>
                <w:top w:val="none" w:sz="0" w:space="0" w:color="auto"/>
                <w:left w:val="none" w:sz="0" w:space="0" w:color="auto"/>
                <w:bottom w:val="none" w:sz="0" w:space="0" w:color="auto"/>
                <w:right w:val="none" w:sz="0" w:space="0" w:color="auto"/>
              </w:divBdr>
            </w:div>
            <w:div w:id="16142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3106">
      <w:bodyDiv w:val="1"/>
      <w:marLeft w:val="0"/>
      <w:marRight w:val="0"/>
      <w:marTop w:val="0"/>
      <w:marBottom w:val="0"/>
      <w:divBdr>
        <w:top w:val="none" w:sz="0" w:space="0" w:color="auto"/>
        <w:left w:val="none" w:sz="0" w:space="0" w:color="auto"/>
        <w:bottom w:val="none" w:sz="0" w:space="0" w:color="auto"/>
        <w:right w:val="none" w:sz="0" w:space="0" w:color="auto"/>
      </w:divBdr>
      <w:divsChild>
        <w:div w:id="2082874397">
          <w:marLeft w:val="0"/>
          <w:marRight w:val="0"/>
          <w:marTop w:val="0"/>
          <w:marBottom w:val="0"/>
          <w:divBdr>
            <w:top w:val="none" w:sz="0" w:space="0" w:color="auto"/>
            <w:left w:val="none" w:sz="0" w:space="0" w:color="auto"/>
            <w:bottom w:val="none" w:sz="0" w:space="0" w:color="auto"/>
            <w:right w:val="none" w:sz="0" w:space="0" w:color="auto"/>
          </w:divBdr>
          <w:divsChild>
            <w:div w:id="1107845047">
              <w:marLeft w:val="0"/>
              <w:marRight w:val="0"/>
              <w:marTop w:val="0"/>
              <w:marBottom w:val="0"/>
              <w:divBdr>
                <w:top w:val="none" w:sz="0" w:space="0" w:color="auto"/>
                <w:left w:val="none" w:sz="0" w:space="0" w:color="auto"/>
                <w:bottom w:val="none" w:sz="0" w:space="0" w:color="auto"/>
                <w:right w:val="none" w:sz="0" w:space="0" w:color="auto"/>
              </w:divBdr>
            </w:div>
            <w:div w:id="217084691">
              <w:marLeft w:val="0"/>
              <w:marRight w:val="0"/>
              <w:marTop w:val="0"/>
              <w:marBottom w:val="0"/>
              <w:divBdr>
                <w:top w:val="none" w:sz="0" w:space="0" w:color="auto"/>
                <w:left w:val="none" w:sz="0" w:space="0" w:color="auto"/>
                <w:bottom w:val="none" w:sz="0" w:space="0" w:color="auto"/>
                <w:right w:val="none" w:sz="0" w:space="0" w:color="auto"/>
              </w:divBdr>
            </w:div>
            <w:div w:id="1267153387">
              <w:marLeft w:val="0"/>
              <w:marRight w:val="0"/>
              <w:marTop w:val="0"/>
              <w:marBottom w:val="0"/>
              <w:divBdr>
                <w:top w:val="none" w:sz="0" w:space="0" w:color="auto"/>
                <w:left w:val="none" w:sz="0" w:space="0" w:color="auto"/>
                <w:bottom w:val="none" w:sz="0" w:space="0" w:color="auto"/>
                <w:right w:val="none" w:sz="0" w:space="0" w:color="auto"/>
              </w:divBdr>
            </w:div>
            <w:div w:id="1987667087">
              <w:marLeft w:val="0"/>
              <w:marRight w:val="0"/>
              <w:marTop w:val="0"/>
              <w:marBottom w:val="0"/>
              <w:divBdr>
                <w:top w:val="none" w:sz="0" w:space="0" w:color="auto"/>
                <w:left w:val="none" w:sz="0" w:space="0" w:color="auto"/>
                <w:bottom w:val="none" w:sz="0" w:space="0" w:color="auto"/>
                <w:right w:val="none" w:sz="0" w:space="0" w:color="auto"/>
              </w:divBdr>
            </w:div>
            <w:div w:id="1896427314">
              <w:marLeft w:val="0"/>
              <w:marRight w:val="0"/>
              <w:marTop w:val="0"/>
              <w:marBottom w:val="0"/>
              <w:divBdr>
                <w:top w:val="none" w:sz="0" w:space="0" w:color="auto"/>
                <w:left w:val="none" w:sz="0" w:space="0" w:color="auto"/>
                <w:bottom w:val="none" w:sz="0" w:space="0" w:color="auto"/>
                <w:right w:val="none" w:sz="0" w:space="0" w:color="auto"/>
              </w:divBdr>
            </w:div>
            <w:div w:id="528758795">
              <w:marLeft w:val="0"/>
              <w:marRight w:val="0"/>
              <w:marTop w:val="0"/>
              <w:marBottom w:val="0"/>
              <w:divBdr>
                <w:top w:val="none" w:sz="0" w:space="0" w:color="auto"/>
                <w:left w:val="none" w:sz="0" w:space="0" w:color="auto"/>
                <w:bottom w:val="none" w:sz="0" w:space="0" w:color="auto"/>
                <w:right w:val="none" w:sz="0" w:space="0" w:color="auto"/>
              </w:divBdr>
            </w:div>
            <w:div w:id="106169186">
              <w:marLeft w:val="0"/>
              <w:marRight w:val="0"/>
              <w:marTop w:val="0"/>
              <w:marBottom w:val="0"/>
              <w:divBdr>
                <w:top w:val="none" w:sz="0" w:space="0" w:color="auto"/>
                <w:left w:val="none" w:sz="0" w:space="0" w:color="auto"/>
                <w:bottom w:val="none" w:sz="0" w:space="0" w:color="auto"/>
                <w:right w:val="none" w:sz="0" w:space="0" w:color="auto"/>
              </w:divBdr>
            </w:div>
            <w:div w:id="1136993518">
              <w:marLeft w:val="0"/>
              <w:marRight w:val="0"/>
              <w:marTop w:val="0"/>
              <w:marBottom w:val="0"/>
              <w:divBdr>
                <w:top w:val="none" w:sz="0" w:space="0" w:color="auto"/>
                <w:left w:val="none" w:sz="0" w:space="0" w:color="auto"/>
                <w:bottom w:val="none" w:sz="0" w:space="0" w:color="auto"/>
                <w:right w:val="none" w:sz="0" w:space="0" w:color="auto"/>
              </w:divBdr>
            </w:div>
            <w:div w:id="1140340100">
              <w:marLeft w:val="0"/>
              <w:marRight w:val="0"/>
              <w:marTop w:val="0"/>
              <w:marBottom w:val="0"/>
              <w:divBdr>
                <w:top w:val="none" w:sz="0" w:space="0" w:color="auto"/>
                <w:left w:val="none" w:sz="0" w:space="0" w:color="auto"/>
                <w:bottom w:val="none" w:sz="0" w:space="0" w:color="auto"/>
                <w:right w:val="none" w:sz="0" w:space="0" w:color="auto"/>
              </w:divBdr>
            </w:div>
            <w:div w:id="659114438">
              <w:marLeft w:val="0"/>
              <w:marRight w:val="0"/>
              <w:marTop w:val="0"/>
              <w:marBottom w:val="0"/>
              <w:divBdr>
                <w:top w:val="none" w:sz="0" w:space="0" w:color="auto"/>
                <w:left w:val="none" w:sz="0" w:space="0" w:color="auto"/>
                <w:bottom w:val="none" w:sz="0" w:space="0" w:color="auto"/>
                <w:right w:val="none" w:sz="0" w:space="0" w:color="auto"/>
              </w:divBdr>
            </w:div>
            <w:div w:id="1540390200">
              <w:marLeft w:val="0"/>
              <w:marRight w:val="0"/>
              <w:marTop w:val="0"/>
              <w:marBottom w:val="0"/>
              <w:divBdr>
                <w:top w:val="none" w:sz="0" w:space="0" w:color="auto"/>
                <w:left w:val="none" w:sz="0" w:space="0" w:color="auto"/>
                <w:bottom w:val="none" w:sz="0" w:space="0" w:color="auto"/>
                <w:right w:val="none" w:sz="0" w:space="0" w:color="auto"/>
              </w:divBdr>
            </w:div>
            <w:div w:id="4212563">
              <w:marLeft w:val="0"/>
              <w:marRight w:val="0"/>
              <w:marTop w:val="0"/>
              <w:marBottom w:val="0"/>
              <w:divBdr>
                <w:top w:val="none" w:sz="0" w:space="0" w:color="auto"/>
                <w:left w:val="none" w:sz="0" w:space="0" w:color="auto"/>
                <w:bottom w:val="none" w:sz="0" w:space="0" w:color="auto"/>
                <w:right w:val="none" w:sz="0" w:space="0" w:color="auto"/>
              </w:divBdr>
            </w:div>
            <w:div w:id="1455170394">
              <w:marLeft w:val="0"/>
              <w:marRight w:val="0"/>
              <w:marTop w:val="0"/>
              <w:marBottom w:val="0"/>
              <w:divBdr>
                <w:top w:val="none" w:sz="0" w:space="0" w:color="auto"/>
                <w:left w:val="none" w:sz="0" w:space="0" w:color="auto"/>
                <w:bottom w:val="none" w:sz="0" w:space="0" w:color="auto"/>
                <w:right w:val="none" w:sz="0" w:space="0" w:color="auto"/>
              </w:divBdr>
            </w:div>
            <w:div w:id="1133715363">
              <w:marLeft w:val="0"/>
              <w:marRight w:val="0"/>
              <w:marTop w:val="0"/>
              <w:marBottom w:val="0"/>
              <w:divBdr>
                <w:top w:val="none" w:sz="0" w:space="0" w:color="auto"/>
                <w:left w:val="none" w:sz="0" w:space="0" w:color="auto"/>
                <w:bottom w:val="none" w:sz="0" w:space="0" w:color="auto"/>
                <w:right w:val="none" w:sz="0" w:space="0" w:color="auto"/>
              </w:divBdr>
            </w:div>
            <w:div w:id="1337727316">
              <w:marLeft w:val="0"/>
              <w:marRight w:val="0"/>
              <w:marTop w:val="0"/>
              <w:marBottom w:val="0"/>
              <w:divBdr>
                <w:top w:val="none" w:sz="0" w:space="0" w:color="auto"/>
                <w:left w:val="none" w:sz="0" w:space="0" w:color="auto"/>
                <w:bottom w:val="none" w:sz="0" w:space="0" w:color="auto"/>
                <w:right w:val="none" w:sz="0" w:space="0" w:color="auto"/>
              </w:divBdr>
            </w:div>
            <w:div w:id="736899676">
              <w:marLeft w:val="0"/>
              <w:marRight w:val="0"/>
              <w:marTop w:val="0"/>
              <w:marBottom w:val="0"/>
              <w:divBdr>
                <w:top w:val="none" w:sz="0" w:space="0" w:color="auto"/>
                <w:left w:val="none" w:sz="0" w:space="0" w:color="auto"/>
                <w:bottom w:val="none" w:sz="0" w:space="0" w:color="auto"/>
                <w:right w:val="none" w:sz="0" w:space="0" w:color="auto"/>
              </w:divBdr>
            </w:div>
            <w:div w:id="118185795">
              <w:marLeft w:val="0"/>
              <w:marRight w:val="0"/>
              <w:marTop w:val="0"/>
              <w:marBottom w:val="0"/>
              <w:divBdr>
                <w:top w:val="none" w:sz="0" w:space="0" w:color="auto"/>
                <w:left w:val="none" w:sz="0" w:space="0" w:color="auto"/>
                <w:bottom w:val="none" w:sz="0" w:space="0" w:color="auto"/>
                <w:right w:val="none" w:sz="0" w:space="0" w:color="auto"/>
              </w:divBdr>
            </w:div>
            <w:div w:id="1138650761">
              <w:marLeft w:val="0"/>
              <w:marRight w:val="0"/>
              <w:marTop w:val="0"/>
              <w:marBottom w:val="0"/>
              <w:divBdr>
                <w:top w:val="none" w:sz="0" w:space="0" w:color="auto"/>
                <w:left w:val="none" w:sz="0" w:space="0" w:color="auto"/>
                <w:bottom w:val="none" w:sz="0" w:space="0" w:color="auto"/>
                <w:right w:val="none" w:sz="0" w:space="0" w:color="auto"/>
              </w:divBdr>
            </w:div>
            <w:div w:id="625353573">
              <w:marLeft w:val="0"/>
              <w:marRight w:val="0"/>
              <w:marTop w:val="0"/>
              <w:marBottom w:val="0"/>
              <w:divBdr>
                <w:top w:val="none" w:sz="0" w:space="0" w:color="auto"/>
                <w:left w:val="none" w:sz="0" w:space="0" w:color="auto"/>
                <w:bottom w:val="none" w:sz="0" w:space="0" w:color="auto"/>
                <w:right w:val="none" w:sz="0" w:space="0" w:color="auto"/>
              </w:divBdr>
            </w:div>
            <w:div w:id="1700817518">
              <w:marLeft w:val="0"/>
              <w:marRight w:val="0"/>
              <w:marTop w:val="0"/>
              <w:marBottom w:val="0"/>
              <w:divBdr>
                <w:top w:val="none" w:sz="0" w:space="0" w:color="auto"/>
                <w:left w:val="none" w:sz="0" w:space="0" w:color="auto"/>
                <w:bottom w:val="none" w:sz="0" w:space="0" w:color="auto"/>
                <w:right w:val="none" w:sz="0" w:space="0" w:color="auto"/>
              </w:divBdr>
            </w:div>
            <w:div w:id="500894471">
              <w:marLeft w:val="0"/>
              <w:marRight w:val="0"/>
              <w:marTop w:val="0"/>
              <w:marBottom w:val="0"/>
              <w:divBdr>
                <w:top w:val="none" w:sz="0" w:space="0" w:color="auto"/>
                <w:left w:val="none" w:sz="0" w:space="0" w:color="auto"/>
                <w:bottom w:val="none" w:sz="0" w:space="0" w:color="auto"/>
                <w:right w:val="none" w:sz="0" w:space="0" w:color="auto"/>
              </w:divBdr>
            </w:div>
            <w:div w:id="190648762">
              <w:marLeft w:val="0"/>
              <w:marRight w:val="0"/>
              <w:marTop w:val="0"/>
              <w:marBottom w:val="0"/>
              <w:divBdr>
                <w:top w:val="none" w:sz="0" w:space="0" w:color="auto"/>
                <w:left w:val="none" w:sz="0" w:space="0" w:color="auto"/>
                <w:bottom w:val="none" w:sz="0" w:space="0" w:color="auto"/>
                <w:right w:val="none" w:sz="0" w:space="0" w:color="auto"/>
              </w:divBdr>
            </w:div>
            <w:div w:id="533546166">
              <w:marLeft w:val="0"/>
              <w:marRight w:val="0"/>
              <w:marTop w:val="0"/>
              <w:marBottom w:val="0"/>
              <w:divBdr>
                <w:top w:val="none" w:sz="0" w:space="0" w:color="auto"/>
                <w:left w:val="none" w:sz="0" w:space="0" w:color="auto"/>
                <w:bottom w:val="none" w:sz="0" w:space="0" w:color="auto"/>
                <w:right w:val="none" w:sz="0" w:space="0" w:color="auto"/>
              </w:divBdr>
            </w:div>
            <w:div w:id="581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983971044">
              <w:marLeft w:val="0"/>
              <w:marRight w:val="0"/>
              <w:marTop w:val="0"/>
              <w:marBottom w:val="0"/>
              <w:divBdr>
                <w:top w:val="none" w:sz="0" w:space="0" w:color="auto"/>
                <w:left w:val="none" w:sz="0" w:space="0" w:color="auto"/>
                <w:bottom w:val="none" w:sz="0" w:space="0" w:color="auto"/>
                <w:right w:val="none" w:sz="0" w:space="0" w:color="auto"/>
              </w:divBdr>
            </w:div>
            <w:div w:id="801001310">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777670058">
              <w:marLeft w:val="0"/>
              <w:marRight w:val="0"/>
              <w:marTop w:val="0"/>
              <w:marBottom w:val="0"/>
              <w:divBdr>
                <w:top w:val="none" w:sz="0" w:space="0" w:color="auto"/>
                <w:left w:val="none" w:sz="0" w:space="0" w:color="auto"/>
                <w:bottom w:val="none" w:sz="0" w:space="0" w:color="auto"/>
                <w:right w:val="none" w:sz="0" w:space="0" w:color="auto"/>
              </w:divBdr>
            </w:div>
            <w:div w:id="15543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71566">
      <w:bodyDiv w:val="1"/>
      <w:marLeft w:val="0"/>
      <w:marRight w:val="0"/>
      <w:marTop w:val="0"/>
      <w:marBottom w:val="0"/>
      <w:divBdr>
        <w:top w:val="none" w:sz="0" w:space="0" w:color="auto"/>
        <w:left w:val="none" w:sz="0" w:space="0" w:color="auto"/>
        <w:bottom w:val="none" w:sz="0" w:space="0" w:color="auto"/>
        <w:right w:val="none" w:sz="0" w:space="0" w:color="auto"/>
      </w:divBdr>
      <w:divsChild>
        <w:div w:id="2015721497">
          <w:marLeft w:val="0"/>
          <w:marRight w:val="0"/>
          <w:marTop w:val="0"/>
          <w:marBottom w:val="0"/>
          <w:divBdr>
            <w:top w:val="none" w:sz="0" w:space="0" w:color="auto"/>
            <w:left w:val="none" w:sz="0" w:space="0" w:color="auto"/>
            <w:bottom w:val="none" w:sz="0" w:space="0" w:color="auto"/>
            <w:right w:val="none" w:sz="0" w:space="0" w:color="auto"/>
          </w:divBdr>
          <w:divsChild>
            <w:div w:id="1533885957">
              <w:marLeft w:val="0"/>
              <w:marRight w:val="0"/>
              <w:marTop w:val="0"/>
              <w:marBottom w:val="0"/>
              <w:divBdr>
                <w:top w:val="none" w:sz="0" w:space="0" w:color="auto"/>
                <w:left w:val="none" w:sz="0" w:space="0" w:color="auto"/>
                <w:bottom w:val="none" w:sz="0" w:space="0" w:color="auto"/>
                <w:right w:val="none" w:sz="0" w:space="0" w:color="auto"/>
              </w:divBdr>
            </w:div>
            <w:div w:id="1590968094">
              <w:marLeft w:val="0"/>
              <w:marRight w:val="0"/>
              <w:marTop w:val="0"/>
              <w:marBottom w:val="0"/>
              <w:divBdr>
                <w:top w:val="none" w:sz="0" w:space="0" w:color="auto"/>
                <w:left w:val="none" w:sz="0" w:space="0" w:color="auto"/>
                <w:bottom w:val="none" w:sz="0" w:space="0" w:color="auto"/>
                <w:right w:val="none" w:sz="0" w:space="0" w:color="auto"/>
              </w:divBdr>
            </w:div>
            <w:div w:id="200242561">
              <w:marLeft w:val="0"/>
              <w:marRight w:val="0"/>
              <w:marTop w:val="0"/>
              <w:marBottom w:val="0"/>
              <w:divBdr>
                <w:top w:val="none" w:sz="0" w:space="0" w:color="auto"/>
                <w:left w:val="none" w:sz="0" w:space="0" w:color="auto"/>
                <w:bottom w:val="none" w:sz="0" w:space="0" w:color="auto"/>
                <w:right w:val="none" w:sz="0" w:space="0" w:color="auto"/>
              </w:divBdr>
            </w:div>
            <w:div w:id="2114132667">
              <w:marLeft w:val="0"/>
              <w:marRight w:val="0"/>
              <w:marTop w:val="0"/>
              <w:marBottom w:val="0"/>
              <w:divBdr>
                <w:top w:val="none" w:sz="0" w:space="0" w:color="auto"/>
                <w:left w:val="none" w:sz="0" w:space="0" w:color="auto"/>
                <w:bottom w:val="none" w:sz="0" w:space="0" w:color="auto"/>
                <w:right w:val="none" w:sz="0" w:space="0" w:color="auto"/>
              </w:divBdr>
            </w:div>
            <w:div w:id="350424170">
              <w:marLeft w:val="0"/>
              <w:marRight w:val="0"/>
              <w:marTop w:val="0"/>
              <w:marBottom w:val="0"/>
              <w:divBdr>
                <w:top w:val="none" w:sz="0" w:space="0" w:color="auto"/>
                <w:left w:val="none" w:sz="0" w:space="0" w:color="auto"/>
                <w:bottom w:val="none" w:sz="0" w:space="0" w:color="auto"/>
                <w:right w:val="none" w:sz="0" w:space="0" w:color="auto"/>
              </w:divBdr>
            </w:div>
            <w:div w:id="1317878532">
              <w:marLeft w:val="0"/>
              <w:marRight w:val="0"/>
              <w:marTop w:val="0"/>
              <w:marBottom w:val="0"/>
              <w:divBdr>
                <w:top w:val="none" w:sz="0" w:space="0" w:color="auto"/>
                <w:left w:val="none" w:sz="0" w:space="0" w:color="auto"/>
                <w:bottom w:val="none" w:sz="0" w:space="0" w:color="auto"/>
                <w:right w:val="none" w:sz="0" w:space="0" w:color="auto"/>
              </w:divBdr>
            </w:div>
            <w:div w:id="521433763">
              <w:marLeft w:val="0"/>
              <w:marRight w:val="0"/>
              <w:marTop w:val="0"/>
              <w:marBottom w:val="0"/>
              <w:divBdr>
                <w:top w:val="none" w:sz="0" w:space="0" w:color="auto"/>
                <w:left w:val="none" w:sz="0" w:space="0" w:color="auto"/>
                <w:bottom w:val="none" w:sz="0" w:space="0" w:color="auto"/>
                <w:right w:val="none" w:sz="0" w:space="0" w:color="auto"/>
              </w:divBdr>
            </w:div>
            <w:div w:id="2049794325">
              <w:marLeft w:val="0"/>
              <w:marRight w:val="0"/>
              <w:marTop w:val="0"/>
              <w:marBottom w:val="0"/>
              <w:divBdr>
                <w:top w:val="none" w:sz="0" w:space="0" w:color="auto"/>
                <w:left w:val="none" w:sz="0" w:space="0" w:color="auto"/>
                <w:bottom w:val="none" w:sz="0" w:space="0" w:color="auto"/>
                <w:right w:val="none" w:sz="0" w:space="0" w:color="auto"/>
              </w:divBdr>
            </w:div>
            <w:div w:id="1984507964">
              <w:marLeft w:val="0"/>
              <w:marRight w:val="0"/>
              <w:marTop w:val="0"/>
              <w:marBottom w:val="0"/>
              <w:divBdr>
                <w:top w:val="none" w:sz="0" w:space="0" w:color="auto"/>
                <w:left w:val="none" w:sz="0" w:space="0" w:color="auto"/>
                <w:bottom w:val="none" w:sz="0" w:space="0" w:color="auto"/>
                <w:right w:val="none" w:sz="0" w:space="0" w:color="auto"/>
              </w:divBdr>
            </w:div>
            <w:div w:id="1969434547">
              <w:marLeft w:val="0"/>
              <w:marRight w:val="0"/>
              <w:marTop w:val="0"/>
              <w:marBottom w:val="0"/>
              <w:divBdr>
                <w:top w:val="none" w:sz="0" w:space="0" w:color="auto"/>
                <w:left w:val="none" w:sz="0" w:space="0" w:color="auto"/>
                <w:bottom w:val="none" w:sz="0" w:space="0" w:color="auto"/>
                <w:right w:val="none" w:sz="0" w:space="0" w:color="auto"/>
              </w:divBdr>
            </w:div>
            <w:div w:id="176651455">
              <w:marLeft w:val="0"/>
              <w:marRight w:val="0"/>
              <w:marTop w:val="0"/>
              <w:marBottom w:val="0"/>
              <w:divBdr>
                <w:top w:val="none" w:sz="0" w:space="0" w:color="auto"/>
                <w:left w:val="none" w:sz="0" w:space="0" w:color="auto"/>
                <w:bottom w:val="none" w:sz="0" w:space="0" w:color="auto"/>
                <w:right w:val="none" w:sz="0" w:space="0" w:color="auto"/>
              </w:divBdr>
            </w:div>
            <w:div w:id="1323852601">
              <w:marLeft w:val="0"/>
              <w:marRight w:val="0"/>
              <w:marTop w:val="0"/>
              <w:marBottom w:val="0"/>
              <w:divBdr>
                <w:top w:val="none" w:sz="0" w:space="0" w:color="auto"/>
                <w:left w:val="none" w:sz="0" w:space="0" w:color="auto"/>
                <w:bottom w:val="none" w:sz="0" w:space="0" w:color="auto"/>
                <w:right w:val="none" w:sz="0" w:space="0" w:color="auto"/>
              </w:divBdr>
            </w:div>
            <w:div w:id="701639046">
              <w:marLeft w:val="0"/>
              <w:marRight w:val="0"/>
              <w:marTop w:val="0"/>
              <w:marBottom w:val="0"/>
              <w:divBdr>
                <w:top w:val="none" w:sz="0" w:space="0" w:color="auto"/>
                <w:left w:val="none" w:sz="0" w:space="0" w:color="auto"/>
                <w:bottom w:val="none" w:sz="0" w:space="0" w:color="auto"/>
                <w:right w:val="none" w:sz="0" w:space="0" w:color="auto"/>
              </w:divBdr>
            </w:div>
            <w:div w:id="56127720">
              <w:marLeft w:val="0"/>
              <w:marRight w:val="0"/>
              <w:marTop w:val="0"/>
              <w:marBottom w:val="0"/>
              <w:divBdr>
                <w:top w:val="none" w:sz="0" w:space="0" w:color="auto"/>
                <w:left w:val="none" w:sz="0" w:space="0" w:color="auto"/>
                <w:bottom w:val="none" w:sz="0" w:space="0" w:color="auto"/>
                <w:right w:val="none" w:sz="0" w:space="0" w:color="auto"/>
              </w:divBdr>
            </w:div>
            <w:div w:id="240024056">
              <w:marLeft w:val="0"/>
              <w:marRight w:val="0"/>
              <w:marTop w:val="0"/>
              <w:marBottom w:val="0"/>
              <w:divBdr>
                <w:top w:val="none" w:sz="0" w:space="0" w:color="auto"/>
                <w:left w:val="none" w:sz="0" w:space="0" w:color="auto"/>
                <w:bottom w:val="none" w:sz="0" w:space="0" w:color="auto"/>
                <w:right w:val="none" w:sz="0" w:space="0" w:color="auto"/>
              </w:divBdr>
            </w:div>
            <w:div w:id="1502309210">
              <w:marLeft w:val="0"/>
              <w:marRight w:val="0"/>
              <w:marTop w:val="0"/>
              <w:marBottom w:val="0"/>
              <w:divBdr>
                <w:top w:val="none" w:sz="0" w:space="0" w:color="auto"/>
                <w:left w:val="none" w:sz="0" w:space="0" w:color="auto"/>
                <w:bottom w:val="none" w:sz="0" w:space="0" w:color="auto"/>
                <w:right w:val="none" w:sz="0" w:space="0" w:color="auto"/>
              </w:divBdr>
            </w:div>
            <w:div w:id="129328374">
              <w:marLeft w:val="0"/>
              <w:marRight w:val="0"/>
              <w:marTop w:val="0"/>
              <w:marBottom w:val="0"/>
              <w:divBdr>
                <w:top w:val="none" w:sz="0" w:space="0" w:color="auto"/>
                <w:left w:val="none" w:sz="0" w:space="0" w:color="auto"/>
                <w:bottom w:val="none" w:sz="0" w:space="0" w:color="auto"/>
                <w:right w:val="none" w:sz="0" w:space="0" w:color="auto"/>
              </w:divBdr>
            </w:div>
            <w:div w:id="1645624932">
              <w:marLeft w:val="0"/>
              <w:marRight w:val="0"/>
              <w:marTop w:val="0"/>
              <w:marBottom w:val="0"/>
              <w:divBdr>
                <w:top w:val="none" w:sz="0" w:space="0" w:color="auto"/>
                <w:left w:val="none" w:sz="0" w:space="0" w:color="auto"/>
                <w:bottom w:val="none" w:sz="0" w:space="0" w:color="auto"/>
                <w:right w:val="none" w:sz="0" w:space="0" w:color="auto"/>
              </w:divBdr>
            </w:div>
            <w:div w:id="416824686">
              <w:marLeft w:val="0"/>
              <w:marRight w:val="0"/>
              <w:marTop w:val="0"/>
              <w:marBottom w:val="0"/>
              <w:divBdr>
                <w:top w:val="none" w:sz="0" w:space="0" w:color="auto"/>
                <w:left w:val="none" w:sz="0" w:space="0" w:color="auto"/>
                <w:bottom w:val="none" w:sz="0" w:space="0" w:color="auto"/>
                <w:right w:val="none" w:sz="0" w:space="0" w:color="auto"/>
              </w:divBdr>
            </w:div>
            <w:div w:id="966163975">
              <w:marLeft w:val="0"/>
              <w:marRight w:val="0"/>
              <w:marTop w:val="0"/>
              <w:marBottom w:val="0"/>
              <w:divBdr>
                <w:top w:val="none" w:sz="0" w:space="0" w:color="auto"/>
                <w:left w:val="none" w:sz="0" w:space="0" w:color="auto"/>
                <w:bottom w:val="none" w:sz="0" w:space="0" w:color="auto"/>
                <w:right w:val="none" w:sz="0" w:space="0" w:color="auto"/>
              </w:divBdr>
            </w:div>
            <w:div w:id="1956907363">
              <w:marLeft w:val="0"/>
              <w:marRight w:val="0"/>
              <w:marTop w:val="0"/>
              <w:marBottom w:val="0"/>
              <w:divBdr>
                <w:top w:val="none" w:sz="0" w:space="0" w:color="auto"/>
                <w:left w:val="none" w:sz="0" w:space="0" w:color="auto"/>
                <w:bottom w:val="none" w:sz="0" w:space="0" w:color="auto"/>
                <w:right w:val="none" w:sz="0" w:space="0" w:color="auto"/>
              </w:divBdr>
            </w:div>
            <w:div w:id="796021518">
              <w:marLeft w:val="0"/>
              <w:marRight w:val="0"/>
              <w:marTop w:val="0"/>
              <w:marBottom w:val="0"/>
              <w:divBdr>
                <w:top w:val="none" w:sz="0" w:space="0" w:color="auto"/>
                <w:left w:val="none" w:sz="0" w:space="0" w:color="auto"/>
                <w:bottom w:val="none" w:sz="0" w:space="0" w:color="auto"/>
                <w:right w:val="none" w:sz="0" w:space="0" w:color="auto"/>
              </w:divBdr>
            </w:div>
            <w:div w:id="1551913350">
              <w:marLeft w:val="0"/>
              <w:marRight w:val="0"/>
              <w:marTop w:val="0"/>
              <w:marBottom w:val="0"/>
              <w:divBdr>
                <w:top w:val="none" w:sz="0" w:space="0" w:color="auto"/>
                <w:left w:val="none" w:sz="0" w:space="0" w:color="auto"/>
                <w:bottom w:val="none" w:sz="0" w:space="0" w:color="auto"/>
                <w:right w:val="none" w:sz="0" w:space="0" w:color="auto"/>
              </w:divBdr>
            </w:div>
            <w:div w:id="309557187">
              <w:marLeft w:val="0"/>
              <w:marRight w:val="0"/>
              <w:marTop w:val="0"/>
              <w:marBottom w:val="0"/>
              <w:divBdr>
                <w:top w:val="none" w:sz="0" w:space="0" w:color="auto"/>
                <w:left w:val="none" w:sz="0" w:space="0" w:color="auto"/>
                <w:bottom w:val="none" w:sz="0" w:space="0" w:color="auto"/>
                <w:right w:val="none" w:sz="0" w:space="0" w:color="auto"/>
              </w:divBdr>
            </w:div>
            <w:div w:id="829444588">
              <w:marLeft w:val="0"/>
              <w:marRight w:val="0"/>
              <w:marTop w:val="0"/>
              <w:marBottom w:val="0"/>
              <w:divBdr>
                <w:top w:val="none" w:sz="0" w:space="0" w:color="auto"/>
                <w:left w:val="none" w:sz="0" w:space="0" w:color="auto"/>
                <w:bottom w:val="none" w:sz="0" w:space="0" w:color="auto"/>
                <w:right w:val="none" w:sz="0" w:space="0" w:color="auto"/>
              </w:divBdr>
            </w:div>
            <w:div w:id="1493721235">
              <w:marLeft w:val="0"/>
              <w:marRight w:val="0"/>
              <w:marTop w:val="0"/>
              <w:marBottom w:val="0"/>
              <w:divBdr>
                <w:top w:val="none" w:sz="0" w:space="0" w:color="auto"/>
                <w:left w:val="none" w:sz="0" w:space="0" w:color="auto"/>
                <w:bottom w:val="none" w:sz="0" w:space="0" w:color="auto"/>
                <w:right w:val="none" w:sz="0" w:space="0" w:color="auto"/>
              </w:divBdr>
            </w:div>
            <w:div w:id="421099645">
              <w:marLeft w:val="0"/>
              <w:marRight w:val="0"/>
              <w:marTop w:val="0"/>
              <w:marBottom w:val="0"/>
              <w:divBdr>
                <w:top w:val="none" w:sz="0" w:space="0" w:color="auto"/>
                <w:left w:val="none" w:sz="0" w:space="0" w:color="auto"/>
                <w:bottom w:val="none" w:sz="0" w:space="0" w:color="auto"/>
                <w:right w:val="none" w:sz="0" w:space="0" w:color="auto"/>
              </w:divBdr>
            </w:div>
            <w:div w:id="170417278">
              <w:marLeft w:val="0"/>
              <w:marRight w:val="0"/>
              <w:marTop w:val="0"/>
              <w:marBottom w:val="0"/>
              <w:divBdr>
                <w:top w:val="none" w:sz="0" w:space="0" w:color="auto"/>
                <w:left w:val="none" w:sz="0" w:space="0" w:color="auto"/>
                <w:bottom w:val="none" w:sz="0" w:space="0" w:color="auto"/>
                <w:right w:val="none" w:sz="0" w:space="0" w:color="auto"/>
              </w:divBdr>
            </w:div>
            <w:div w:id="61879365">
              <w:marLeft w:val="0"/>
              <w:marRight w:val="0"/>
              <w:marTop w:val="0"/>
              <w:marBottom w:val="0"/>
              <w:divBdr>
                <w:top w:val="none" w:sz="0" w:space="0" w:color="auto"/>
                <w:left w:val="none" w:sz="0" w:space="0" w:color="auto"/>
                <w:bottom w:val="none" w:sz="0" w:space="0" w:color="auto"/>
                <w:right w:val="none" w:sz="0" w:space="0" w:color="auto"/>
              </w:divBdr>
            </w:div>
            <w:div w:id="1461338426">
              <w:marLeft w:val="0"/>
              <w:marRight w:val="0"/>
              <w:marTop w:val="0"/>
              <w:marBottom w:val="0"/>
              <w:divBdr>
                <w:top w:val="none" w:sz="0" w:space="0" w:color="auto"/>
                <w:left w:val="none" w:sz="0" w:space="0" w:color="auto"/>
                <w:bottom w:val="none" w:sz="0" w:space="0" w:color="auto"/>
                <w:right w:val="none" w:sz="0" w:space="0" w:color="auto"/>
              </w:divBdr>
            </w:div>
            <w:div w:id="1982073291">
              <w:marLeft w:val="0"/>
              <w:marRight w:val="0"/>
              <w:marTop w:val="0"/>
              <w:marBottom w:val="0"/>
              <w:divBdr>
                <w:top w:val="none" w:sz="0" w:space="0" w:color="auto"/>
                <w:left w:val="none" w:sz="0" w:space="0" w:color="auto"/>
                <w:bottom w:val="none" w:sz="0" w:space="0" w:color="auto"/>
                <w:right w:val="none" w:sz="0" w:space="0" w:color="auto"/>
              </w:divBdr>
            </w:div>
            <w:div w:id="1291588332">
              <w:marLeft w:val="0"/>
              <w:marRight w:val="0"/>
              <w:marTop w:val="0"/>
              <w:marBottom w:val="0"/>
              <w:divBdr>
                <w:top w:val="none" w:sz="0" w:space="0" w:color="auto"/>
                <w:left w:val="none" w:sz="0" w:space="0" w:color="auto"/>
                <w:bottom w:val="none" w:sz="0" w:space="0" w:color="auto"/>
                <w:right w:val="none" w:sz="0" w:space="0" w:color="auto"/>
              </w:divBdr>
            </w:div>
            <w:div w:id="1914847843">
              <w:marLeft w:val="0"/>
              <w:marRight w:val="0"/>
              <w:marTop w:val="0"/>
              <w:marBottom w:val="0"/>
              <w:divBdr>
                <w:top w:val="none" w:sz="0" w:space="0" w:color="auto"/>
                <w:left w:val="none" w:sz="0" w:space="0" w:color="auto"/>
                <w:bottom w:val="none" w:sz="0" w:space="0" w:color="auto"/>
                <w:right w:val="none" w:sz="0" w:space="0" w:color="auto"/>
              </w:divBdr>
            </w:div>
            <w:div w:id="2031489292">
              <w:marLeft w:val="0"/>
              <w:marRight w:val="0"/>
              <w:marTop w:val="0"/>
              <w:marBottom w:val="0"/>
              <w:divBdr>
                <w:top w:val="none" w:sz="0" w:space="0" w:color="auto"/>
                <w:left w:val="none" w:sz="0" w:space="0" w:color="auto"/>
                <w:bottom w:val="none" w:sz="0" w:space="0" w:color="auto"/>
                <w:right w:val="none" w:sz="0" w:space="0" w:color="auto"/>
              </w:divBdr>
            </w:div>
            <w:div w:id="1970551704">
              <w:marLeft w:val="0"/>
              <w:marRight w:val="0"/>
              <w:marTop w:val="0"/>
              <w:marBottom w:val="0"/>
              <w:divBdr>
                <w:top w:val="none" w:sz="0" w:space="0" w:color="auto"/>
                <w:left w:val="none" w:sz="0" w:space="0" w:color="auto"/>
                <w:bottom w:val="none" w:sz="0" w:space="0" w:color="auto"/>
                <w:right w:val="none" w:sz="0" w:space="0" w:color="auto"/>
              </w:divBdr>
            </w:div>
            <w:div w:id="1275404111">
              <w:marLeft w:val="0"/>
              <w:marRight w:val="0"/>
              <w:marTop w:val="0"/>
              <w:marBottom w:val="0"/>
              <w:divBdr>
                <w:top w:val="none" w:sz="0" w:space="0" w:color="auto"/>
                <w:left w:val="none" w:sz="0" w:space="0" w:color="auto"/>
                <w:bottom w:val="none" w:sz="0" w:space="0" w:color="auto"/>
                <w:right w:val="none" w:sz="0" w:space="0" w:color="auto"/>
              </w:divBdr>
            </w:div>
            <w:div w:id="583224641">
              <w:marLeft w:val="0"/>
              <w:marRight w:val="0"/>
              <w:marTop w:val="0"/>
              <w:marBottom w:val="0"/>
              <w:divBdr>
                <w:top w:val="none" w:sz="0" w:space="0" w:color="auto"/>
                <w:left w:val="none" w:sz="0" w:space="0" w:color="auto"/>
                <w:bottom w:val="none" w:sz="0" w:space="0" w:color="auto"/>
                <w:right w:val="none" w:sz="0" w:space="0" w:color="auto"/>
              </w:divBdr>
            </w:div>
            <w:div w:id="1473205737">
              <w:marLeft w:val="0"/>
              <w:marRight w:val="0"/>
              <w:marTop w:val="0"/>
              <w:marBottom w:val="0"/>
              <w:divBdr>
                <w:top w:val="none" w:sz="0" w:space="0" w:color="auto"/>
                <w:left w:val="none" w:sz="0" w:space="0" w:color="auto"/>
                <w:bottom w:val="none" w:sz="0" w:space="0" w:color="auto"/>
                <w:right w:val="none" w:sz="0" w:space="0" w:color="auto"/>
              </w:divBdr>
            </w:div>
            <w:div w:id="1673215116">
              <w:marLeft w:val="0"/>
              <w:marRight w:val="0"/>
              <w:marTop w:val="0"/>
              <w:marBottom w:val="0"/>
              <w:divBdr>
                <w:top w:val="none" w:sz="0" w:space="0" w:color="auto"/>
                <w:left w:val="none" w:sz="0" w:space="0" w:color="auto"/>
                <w:bottom w:val="none" w:sz="0" w:space="0" w:color="auto"/>
                <w:right w:val="none" w:sz="0" w:space="0" w:color="auto"/>
              </w:divBdr>
            </w:div>
            <w:div w:id="1802385634">
              <w:marLeft w:val="0"/>
              <w:marRight w:val="0"/>
              <w:marTop w:val="0"/>
              <w:marBottom w:val="0"/>
              <w:divBdr>
                <w:top w:val="none" w:sz="0" w:space="0" w:color="auto"/>
                <w:left w:val="none" w:sz="0" w:space="0" w:color="auto"/>
                <w:bottom w:val="none" w:sz="0" w:space="0" w:color="auto"/>
                <w:right w:val="none" w:sz="0" w:space="0" w:color="auto"/>
              </w:divBdr>
            </w:div>
            <w:div w:id="1589075955">
              <w:marLeft w:val="0"/>
              <w:marRight w:val="0"/>
              <w:marTop w:val="0"/>
              <w:marBottom w:val="0"/>
              <w:divBdr>
                <w:top w:val="none" w:sz="0" w:space="0" w:color="auto"/>
                <w:left w:val="none" w:sz="0" w:space="0" w:color="auto"/>
                <w:bottom w:val="none" w:sz="0" w:space="0" w:color="auto"/>
                <w:right w:val="none" w:sz="0" w:space="0" w:color="auto"/>
              </w:divBdr>
            </w:div>
            <w:div w:id="261189306">
              <w:marLeft w:val="0"/>
              <w:marRight w:val="0"/>
              <w:marTop w:val="0"/>
              <w:marBottom w:val="0"/>
              <w:divBdr>
                <w:top w:val="none" w:sz="0" w:space="0" w:color="auto"/>
                <w:left w:val="none" w:sz="0" w:space="0" w:color="auto"/>
                <w:bottom w:val="none" w:sz="0" w:space="0" w:color="auto"/>
                <w:right w:val="none" w:sz="0" w:space="0" w:color="auto"/>
              </w:divBdr>
            </w:div>
            <w:div w:id="1814712465">
              <w:marLeft w:val="0"/>
              <w:marRight w:val="0"/>
              <w:marTop w:val="0"/>
              <w:marBottom w:val="0"/>
              <w:divBdr>
                <w:top w:val="none" w:sz="0" w:space="0" w:color="auto"/>
                <w:left w:val="none" w:sz="0" w:space="0" w:color="auto"/>
                <w:bottom w:val="none" w:sz="0" w:space="0" w:color="auto"/>
                <w:right w:val="none" w:sz="0" w:space="0" w:color="auto"/>
              </w:divBdr>
            </w:div>
            <w:div w:id="1637563161">
              <w:marLeft w:val="0"/>
              <w:marRight w:val="0"/>
              <w:marTop w:val="0"/>
              <w:marBottom w:val="0"/>
              <w:divBdr>
                <w:top w:val="none" w:sz="0" w:space="0" w:color="auto"/>
                <w:left w:val="none" w:sz="0" w:space="0" w:color="auto"/>
                <w:bottom w:val="none" w:sz="0" w:space="0" w:color="auto"/>
                <w:right w:val="none" w:sz="0" w:space="0" w:color="auto"/>
              </w:divBdr>
            </w:div>
            <w:div w:id="1037126002">
              <w:marLeft w:val="0"/>
              <w:marRight w:val="0"/>
              <w:marTop w:val="0"/>
              <w:marBottom w:val="0"/>
              <w:divBdr>
                <w:top w:val="none" w:sz="0" w:space="0" w:color="auto"/>
                <w:left w:val="none" w:sz="0" w:space="0" w:color="auto"/>
                <w:bottom w:val="none" w:sz="0" w:space="0" w:color="auto"/>
                <w:right w:val="none" w:sz="0" w:space="0" w:color="auto"/>
              </w:divBdr>
            </w:div>
            <w:div w:id="1061516556">
              <w:marLeft w:val="0"/>
              <w:marRight w:val="0"/>
              <w:marTop w:val="0"/>
              <w:marBottom w:val="0"/>
              <w:divBdr>
                <w:top w:val="none" w:sz="0" w:space="0" w:color="auto"/>
                <w:left w:val="none" w:sz="0" w:space="0" w:color="auto"/>
                <w:bottom w:val="none" w:sz="0" w:space="0" w:color="auto"/>
                <w:right w:val="none" w:sz="0" w:space="0" w:color="auto"/>
              </w:divBdr>
            </w:div>
            <w:div w:id="2027098992">
              <w:marLeft w:val="0"/>
              <w:marRight w:val="0"/>
              <w:marTop w:val="0"/>
              <w:marBottom w:val="0"/>
              <w:divBdr>
                <w:top w:val="none" w:sz="0" w:space="0" w:color="auto"/>
                <w:left w:val="none" w:sz="0" w:space="0" w:color="auto"/>
                <w:bottom w:val="none" w:sz="0" w:space="0" w:color="auto"/>
                <w:right w:val="none" w:sz="0" w:space="0" w:color="auto"/>
              </w:divBdr>
            </w:div>
            <w:div w:id="786312060">
              <w:marLeft w:val="0"/>
              <w:marRight w:val="0"/>
              <w:marTop w:val="0"/>
              <w:marBottom w:val="0"/>
              <w:divBdr>
                <w:top w:val="none" w:sz="0" w:space="0" w:color="auto"/>
                <w:left w:val="none" w:sz="0" w:space="0" w:color="auto"/>
                <w:bottom w:val="none" w:sz="0" w:space="0" w:color="auto"/>
                <w:right w:val="none" w:sz="0" w:space="0" w:color="auto"/>
              </w:divBdr>
            </w:div>
            <w:div w:id="1236472799">
              <w:marLeft w:val="0"/>
              <w:marRight w:val="0"/>
              <w:marTop w:val="0"/>
              <w:marBottom w:val="0"/>
              <w:divBdr>
                <w:top w:val="none" w:sz="0" w:space="0" w:color="auto"/>
                <w:left w:val="none" w:sz="0" w:space="0" w:color="auto"/>
                <w:bottom w:val="none" w:sz="0" w:space="0" w:color="auto"/>
                <w:right w:val="none" w:sz="0" w:space="0" w:color="auto"/>
              </w:divBdr>
            </w:div>
            <w:div w:id="1484159212">
              <w:marLeft w:val="0"/>
              <w:marRight w:val="0"/>
              <w:marTop w:val="0"/>
              <w:marBottom w:val="0"/>
              <w:divBdr>
                <w:top w:val="none" w:sz="0" w:space="0" w:color="auto"/>
                <w:left w:val="none" w:sz="0" w:space="0" w:color="auto"/>
                <w:bottom w:val="none" w:sz="0" w:space="0" w:color="auto"/>
                <w:right w:val="none" w:sz="0" w:space="0" w:color="auto"/>
              </w:divBdr>
            </w:div>
            <w:div w:id="788356367">
              <w:marLeft w:val="0"/>
              <w:marRight w:val="0"/>
              <w:marTop w:val="0"/>
              <w:marBottom w:val="0"/>
              <w:divBdr>
                <w:top w:val="none" w:sz="0" w:space="0" w:color="auto"/>
                <w:left w:val="none" w:sz="0" w:space="0" w:color="auto"/>
                <w:bottom w:val="none" w:sz="0" w:space="0" w:color="auto"/>
                <w:right w:val="none" w:sz="0" w:space="0" w:color="auto"/>
              </w:divBdr>
            </w:div>
            <w:div w:id="713507240">
              <w:marLeft w:val="0"/>
              <w:marRight w:val="0"/>
              <w:marTop w:val="0"/>
              <w:marBottom w:val="0"/>
              <w:divBdr>
                <w:top w:val="none" w:sz="0" w:space="0" w:color="auto"/>
                <w:left w:val="none" w:sz="0" w:space="0" w:color="auto"/>
                <w:bottom w:val="none" w:sz="0" w:space="0" w:color="auto"/>
                <w:right w:val="none" w:sz="0" w:space="0" w:color="auto"/>
              </w:divBdr>
            </w:div>
            <w:div w:id="1890412515">
              <w:marLeft w:val="0"/>
              <w:marRight w:val="0"/>
              <w:marTop w:val="0"/>
              <w:marBottom w:val="0"/>
              <w:divBdr>
                <w:top w:val="none" w:sz="0" w:space="0" w:color="auto"/>
                <w:left w:val="none" w:sz="0" w:space="0" w:color="auto"/>
                <w:bottom w:val="none" w:sz="0" w:space="0" w:color="auto"/>
                <w:right w:val="none" w:sz="0" w:space="0" w:color="auto"/>
              </w:divBdr>
            </w:div>
            <w:div w:id="224528565">
              <w:marLeft w:val="0"/>
              <w:marRight w:val="0"/>
              <w:marTop w:val="0"/>
              <w:marBottom w:val="0"/>
              <w:divBdr>
                <w:top w:val="none" w:sz="0" w:space="0" w:color="auto"/>
                <w:left w:val="none" w:sz="0" w:space="0" w:color="auto"/>
                <w:bottom w:val="none" w:sz="0" w:space="0" w:color="auto"/>
                <w:right w:val="none" w:sz="0" w:space="0" w:color="auto"/>
              </w:divBdr>
            </w:div>
            <w:div w:id="265310903">
              <w:marLeft w:val="0"/>
              <w:marRight w:val="0"/>
              <w:marTop w:val="0"/>
              <w:marBottom w:val="0"/>
              <w:divBdr>
                <w:top w:val="none" w:sz="0" w:space="0" w:color="auto"/>
                <w:left w:val="none" w:sz="0" w:space="0" w:color="auto"/>
                <w:bottom w:val="none" w:sz="0" w:space="0" w:color="auto"/>
                <w:right w:val="none" w:sz="0" w:space="0" w:color="auto"/>
              </w:divBdr>
            </w:div>
            <w:div w:id="1382510445">
              <w:marLeft w:val="0"/>
              <w:marRight w:val="0"/>
              <w:marTop w:val="0"/>
              <w:marBottom w:val="0"/>
              <w:divBdr>
                <w:top w:val="none" w:sz="0" w:space="0" w:color="auto"/>
                <w:left w:val="none" w:sz="0" w:space="0" w:color="auto"/>
                <w:bottom w:val="none" w:sz="0" w:space="0" w:color="auto"/>
                <w:right w:val="none" w:sz="0" w:space="0" w:color="auto"/>
              </w:divBdr>
            </w:div>
            <w:div w:id="11369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2078">
      <w:bodyDiv w:val="1"/>
      <w:marLeft w:val="0"/>
      <w:marRight w:val="0"/>
      <w:marTop w:val="0"/>
      <w:marBottom w:val="0"/>
      <w:divBdr>
        <w:top w:val="none" w:sz="0" w:space="0" w:color="auto"/>
        <w:left w:val="none" w:sz="0" w:space="0" w:color="auto"/>
        <w:bottom w:val="none" w:sz="0" w:space="0" w:color="auto"/>
        <w:right w:val="none" w:sz="0" w:space="0" w:color="auto"/>
      </w:divBdr>
      <w:divsChild>
        <w:div w:id="1967615784">
          <w:marLeft w:val="0"/>
          <w:marRight w:val="0"/>
          <w:marTop w:val="0"/>
          <w:marBottom w:val="0"/>
          <w:divBdr>
            <w:top w:val="none" w:sz="0" w:space="0" w:color="auto"/>
            <w:left w:val="none" w:sz="0" w:space="0" w:color="auto"/>
            <w:bottom w:val="none" w:sz="0" w:space="0" w:color="auto"/>
            <w:right w:val="none" w:sz="0" w:space="0" w:color="auto"/>
          </w:divBdr>
          <w:divsChild>
            <w:div w:id="358969870">
              <w:marLeft w:val="0"/>
              <w:marRight w:val="0"/>
              <w:marTop w:val="0"/>
              <w:marBottom w:val="0"/>
              <w:divBdr>
                <w:top w:val="none" w:sz="0" w:space="0" w:color="auto"/>
                <w:left w:val="none" w:sz="0" w:space="0" w:color="auto"/>
                <w:bottom w:val="none" w:sz="0" w:space="0" w:color="auto"/>
                <w:right w:val="none" w:sz="0" w:space="0" w:color="auto"/>
              </w:divBdr>
            </w:div>
            <w:div w:id="701369010">
              <w:marLeft w:val="0"/>
              <w:marRight w:val="0"/>
              <w:marTop w:val="0"/>
              <w:marBottom w:val="0"/>
              <w:divBdr>
                <w:top w:val="none" w:sz="0" w:space="0" w:color="auto"/>
                <w:left w:val="none" w:sz="0" w:space="0" w:color="auto"/>
                <w:bottom w:val="none" w:sz="0" w:space="0" w:color="auto"/>
                <w:right w:val="none" w:sz="0" w:space="0" w:color="auto"/>
              </w:divBdr>
            </w:div>
            <w:div w:id="1512376687">
              <w:marLeft w:val="0"/>
              <w:marRight w:val="0"/>
              <w:marTop w:val="0"/>
              <w:marBottom w:val="0"/>
              <w:divBdr>
                <w:top w:val="none" w:sz="0" w:space="0" w:color="auto"/>
                <w:left w:val="none" w:sz="0" w:space="0" w:color="auto"/>
                <w:bottom w:val="none" w:sz="0" w:space="0" w:color="auto"/>
                <w:right w:val="none" w:sz="0" w:space="0" w:color="auto"/>
              </w:divBdr>
            </w:div>
            <w:div w:id="2092850752">
              <w:marLeft w:val="0"/>
              <w:marRight w:val="0"/>
              <w:marTop w:val="0"/>
              <w:marBottom w:val="0"/>
              <w:divBdr>
                <w:top w:val="none" w:sz="0" w:space="0" w:color="auto"/>
                <w:left w:val="none" w:sz="0" w:space="0" w:color="auto"/>
                <w:bottom w:val="none" w:sz="0" w:space="0" w:color="auto"/>
                <w:right w:val="none" w:sz="0" w:space="0" w:color="auto"/>
              </w:divBdr>
            </w:div>
            <w:div w:id="1530144611">
              <w:marLeft w:val="0"/>
              <w:marRight w:val="0"/>
              <w:marTop w:val="0"/>
              <w:marBottom w:val="0"/>
              <w:divBdr>
                <w:top w:val="none" w:sz="0" w:space="0" w:color="auto"/>
                <w:left w:val="none" w:sz="0" w:space="0" w:color="auto"/>
                <w:bottom w:val="none" w:sz="0" w:space="0" w:color="auto"/>
                <w:right w:val="none" w:sz="0" w:space="0" w:color="auto"/>
              </w:divBdr>
            </w:div>
            <w:div w:id="424155928">
              <w:marLeft w:val="0"/>
              <w:marRight w:val="0"/>
              <w:marTop w:val="0"/>
              <w:marBottom w:val="0"/>
              <w:divBdr>
                <w:top w:val="none" w:sz="0" w:space="0" w:color="auto"/>
                <w:left w:val="none" w:sz="0" w:space="0" w:color="auto"/>
                <w:bottom w:val="none" w:sz="0" w:space="0" w:color="auto"/>
                <w:right w:val="none" w:sz="0" w:space="0" w:color="auto"/>
              </w:divBdr>
            </w:div>
            <w:div w:id="97917047">
              <w:marLeft w:val="0"/>
              <w:marRight w:val="0"/>
              <w:marTop w:val="0"/>
              <w:marBottom w:val="0"/>
              <w:divBdr>
                <w:top w:val="none" w:sz="0" w:space="0" w:color="auto"/>
                <w:left w:val="none" w:sz="0" w:space="0" w:color="auto"/>
                <w:bottom w:val="none" w:sz="0" w:space="0" w:color="auto"/>
                <w:right w:val="none" w:sz="0" w:space="0" w:color="auto"/>
              </w:divBdr>
            </w:div>
            <w:div w:id="680008870">
              <w:marLeft w:val="0"/>
              <w:marRight w:val="0"/>
              <w:marTop w:val="0"/>
              <w:marBottom w:val="0"/>
              <w:divBdr>
                <w:top w:val="none" w:sz="0" w:space="0" w:color="auto"/>
                <w:left w:val="none" w:sz="0" w:space="0" w:color="auto"/>
                <w:bottom w:val="none" w:sz="0" w:space="0" w:color="auto"/>
                <w:right w:val="none" w:sz="0" w:space="0" w:color="auto"/>
              </w:divBdr>
            </w:div>
            <w:div w:id="216745213">
              <w:marLeft w:val="0"/>
              <w:marRight w:val="0"/>
              <w:marTop w:val="0"/>
              <w:marBottom w:val="0"/>
              <w:divBdr>
                <w:top w:val="none" w:sz="0" w:space="0" w:color="auto"/>
                <w:left w:val="none" w:sz="0" w:space="0" w:color="auto"/>
                <w:bottom w:val="none" w:sz="0" w:space="0" w:color="auto"/>
                <w:right w:val="none" w:sz="0" w:space="0" w:color="auto"/>
              </w:divBdr>
            </w:div>
            <w:div w:id="1041784197">
              <w:marLeft w:val="0"/>
              <w:marRight w:val="0"/>
              <w:marTop w:val="0"/>
              <w:marBottom w:val="0"/>
              <w:divBdr>
                <w:top w:val="none" w:sz="0" w:space="0" w:color="auto"/>
                <w:left w:val="none" w:sz="0" w:space="0" w:color="auto"/>
                <w:bottom w:val="none" w:sz="0" w:space="0" w:color="auto"/>
                <w:right w:val="none" w:sz="0" w:space="0" w:color="auto"/>
              </w:divBdr>
            </w:div>
            <w:div w:id="1250965726">
              <w:marLeft w:val="0"/>
              <w:marRight w:val="0"/>
              <w:marTop w:val="0"/>
              <w:marBottom w:val="0"/>
              <w:divBdr>
                <w:top w:val="none" w:sz="0" w:space="0" w:color="auto"/>
                <w:left w:val="none" w:sz="0" w:space="0" w:color="auto"/>
                <w:bottom w:val="none" w:sz="0" w:space="0" w:color="auto"/>
                <w:right w:val="none" w:sz="0" w:space="0" w:color="auto"/>
              </w:divBdr>
            </w:div>
            <w:div w:id="853497102">
              <w:marLeft w:val="0"/>
              <w:marRight w:val="0"/>
              <w:marTop w:val="0"/>
              <w:marBottom w:val="0"/>
              <w:divBdr>
                <w:top w:val="none" w:sz="0" w:space="0" w:color="auto"/>
                <w:left w:val="none" w:sz="0" w:space="0" w:color="auto"/>
                <w:bottom w:val="none" w:sz="0" w:space="0" w:color="auto"/>
                <w:right w:val="none" w:sz="0" w:space="0" w:color="auto"/>
              </w:divBdr>
            </w:div>
            <w:div w:id="694884418">
              <w:marLeft w:val="0"/>
              <w:marRight w:val="0"/>
              <w:marTop w:val="0"/>
              <w:marBottom w:val="0"/>
              <w:divBdr>
                <w:top w:val="none" w:sz="0" w:space="0" w:color="auto"/>
                <w:left w:val="none" w:sz="0" w:space="0" w:color="auto"/>
                <w:bottom w:val="none" w:sz="0" w:space="0" w:color="auto"/>
                <w:right w:val="none" w:sz="0" w:space="0" w:color="auto"/>
              </w:divBdr>
            </w:div>
            <w:div w:id="636955768">
              <w:marLeft w:val="0"/>
              <w:marRight w:val="0"/>
              <w:marTop w:val="0"/>
              <w:marBottom w:val="0"/>
              <w:divBdr>
                <w:top w:val="none" w:sz="0" w:space="0" w:color="auto"/>
                <w:left w:val="none" w:sz="0" w:space="0" w:color="auto"/>
                <w:bottom w:val="none" w:sz="0" w:space="0" w:color="auto"/>
                <w:right w:val="none" w:sz="0" w:space="0" w:color="auto"/>
              </w:divBdr>
            </w:div>
            <w:div w:id="454180629">
              <w:marLeft w:val="0"/>
              <w:marRight w:val="0"/>
              <w:marTop w:val="0"/>
              <w:marBottom w:val="0"/>
              <w:divBdr>
                <w:top w:val="none" w:sz="0" w:space="0" w:color="auto"/>
                <w:left w:val="none" w:sz="0" w:space="0" w:color="auto"/>
                <w:bottom w:val="none" w:sz="0" w:space="0" w:color="auto"/>
                <w:right w:val="none" w:sz="0" w:space="0" w:color="auto"/>
              </w:divBdr>
            </w:div>
            <w:div w:id="334191683">
              <w:marLeft w:val="0"/>
              <w:marRight w:val="0"/>
              <w:marTop w:val="0"/>
              <w:marBottom w:val="0"/>
              <w:divBdr>
                <w:top w:val="none" w:sz="0" w:space="0" w:color="auto"/>
                <w:left w:val="none" w:sz="0" w:space="0" w:color="auto"/>
                <w:bottom w:val="none" w:sz="0" w:space="0" w:color="auto"/>
                <w:right w:val="none" w:sz="0" w:space="0" w:color="auto"/>
              </w:divBdr>
            </w:div>
            <w:div w:id="733509900">
              <w:marLeft w:val="0"/>
              <w:marRight w:val="0"/>
              <w:marTop w:val="0"/>
              <w:marBottom w:val="0"/>
              <w:divBdr>
                <w:top w:val="none" w:sz="0" w:space="0" w:color="auto"/>
                <w:left w:val="none" w:sz="0" w:space="0" w:color="auto"/>
                <w:bottom w:val="none" w:sz="0" w:space="0" w:color="auto"/>
                <w:right w:val="none" w:sz="0" w:space="0" w:color="auto"/>
              </w:divBdr>
            </w:div>
            <w:div w:id="1819303115">
              <w:marLeft w:val="0"/>
              <w:marRight w:val="0"/>
              <w:marTop w:val="0"/>
              <w:marBottom w:val="0"/>
              <w:divBdr>
                <w:top w:val="none" w:sz="0" w:space="0" w:color="auto"/>
                <w:left w:val="none" w:sz="0" w:space="0" w:color="auto"/>
                <w:bottom w:val="none" w:sz="0" w:space="0" w:color="auto"/>
                <w:right w:val="none" w:sz="0" w:space="0" w:color="auto"/>
              </w:divBdr>
            </w:div>
            <w:div w:id="1834183000">
              <w:marLeft w:val="0"/>
              <w:marRight w:val="0"/>
              <w:marTop w:val="0"/>
              <w:marBottom w:val="0"/>
              <w:divBdr>
                <w:top w:val="none" w:sz="0" w:space="0" w:color="auto"/>
                <w:left w:val="none" w:sz="0" w:space="0" w:color="auto"/>
                <w:bottom w:val="none" w:sz="0" w:space="0" w:color="auto"/>
                <w:right w:val="none" w:sz="0" w:space="0" w:color="auto"/>
              </w:divBdr>
            </w:div>
            <w:div w:id="2118477640">
              <w:marLeft w:val="0"/>
              <w:marRight w:val="0"/>
              <w:marTop w:val="0"/>
              <w:marBottom w:val="0"/>
              <w:divBdr>
                <w:top w:val="none" w:sz="0" w:space="0" w:color="auto"/>
                <w:left w:val="none" w:sz="0" w:space="0" w:color="auto"/>
                <w:bottom w:val="none" w:sz="0" w:space="0" w:color="auto"/>
                <w:right w:val="none" w:sz="0" w:space="0" w:color="auto"/>
              </w:divBdr>
            </w:div>
            <w:div w:id="1705979904">
              <w:marLeft w:val="0"/>
              <w:marRight w:val="0"/>
              <w:marTop w:val="0"/>
              <w:marBottom w:val="0"/>
              <w:divBdr>
                <w:top w:val="none" w:sz="0" w:space="0" w:color="auto"/>
                <w:left w:val="none" w:sz="0" w:space="0" w:color="auto"/>
                <w:bottom w:val="none" w:sz="0" w:space="0" w:color="auto"/>
                <w:right w:val="none" w:sz="0" w:space="0" w:color="auto"/>
              </w:divBdr>
            </w:div>
            <w:div w:id="303892986">
              <w:marLeft w:val="0"/>
              <w:marRight w:val="0"/>
              <w:marTop w:val="0"/>
              <w:marBottom w:val="0"/>
              <w:divBdr>
                <w:top w:val="none" w:sz="0" w:space="0" w:color="auto"/>
                <w:left w:val="none" w:sz="0" w:space="0" w:color="auto"/>
                <w:bottom w:val="none" w:sz="0" w:space="0" w:color="auto"/>
                <w:right w:val="none" w:sz="0" w:space="0" w:color="auto"/>
              </w:divBdr>
            </w:div>
            <w:div w:id="946422380">
              <w:marLeft w:val="0"/>
              <w:marRight w:val="0"/>
              <w:marTop w:val="0"/>
              <w:marBottom w:val="0"/>
              <w:divBdr>
                <w:top w:val="none" w:sz="0" w:space="0" w:color="auto"/>
                <w:left w:val="none" w:sz="0" w:space="0" w:color="auto"/>
                <w:bottom w:val="none" w:sz="0" w:space="0" w:color="auto"/>
                <w:right w:val="none" w:sz="0" w:space="0" w:color="auto"/>
              </w:divBdr>
            </w:div>
            <w:div w:id="862017378">
              <w:marLeft w:val="0"/>
              <w:marRight w:val="0"/>
              <w:marTop w:val="0"/>
              <w:marBottom w:val="0"/>
              <w:divBdr>
                <w:top w:val="none" w:sz="0" w:space="0" w:color="auto"/>
                <w:left w:val="none" w:sz="0" w:space="0" w:color="auto"/>
                <w:bottom w:val="none" w:sz="0" w:space="0" w:color="auto"/>
                <w:right w:val="none" w:sz="0" w:space="0" w:color="auto"/>
              </w:divBdr>
            </w:div>
            <w:div w:id="1696885180">
              <w:marLeft w:val="0"/>
              <w:marRight w:val="0"/>
              <w:marTop w:val="0"/>
              <w:marBottom w:val="0"/>
              <w:divBdr>
                <w:top w:val="none" w:sz="0" w:space="0" w:color="auto"/>
                <w:left w:val="none" w:sz="0" w:space="0" w:color="auto"/>
                <w:bottom w:val="none" w:sz="0" w:space="0" w:color="auto"/>
                <w:right w:val="none" w:sz="0" w:space="0" w:color="auto"/>
              </w:divBdr>
            </w:div>
            <w:div w:id="1928076802">
              <w:marLeft w:val="0"/>
              <w:marRight w:val="0"/>
              <w:marTop w:val="0"/>
              <w:marBottom w:val="0"/>
              <w:divBdr>
                <w:top w:val="none" w:sz="0" w:space="0" w:color="auto"/>
                <w:left w:val="none" w:sz="0" w:space="0" w:color="auto"/>
                <w:bottom w:val="none" w:sz="0" w:space="0" w:color="auto"/>
                <w:right w:val="none" w:sz="0" w:space="0" w:color="auto"/>
              </w:divBdr>
            </w:div>
            <w:div w:id="1207184827">
              <w:marLeft w:val="0"/>
              <w:marRight w:val="0"/>
              <w:marTop w:val="0"/>
              <w:marBottom w:val="0"/>
              <w:divBdr>
                <w:top w:val="none" w:sz="0" w:space="0" w:color="auto"/>
                <w:left w:val="none" w:sz="0" w:space="0" w:color="auto"/>
                <w:bottom w:val="none" w:sz="0" w:space="0" w:color="auto"/>
                <w:right w:val="none" w:sz="0" w:space="0" w:color="auto"/>
              </w:divBdr>
            </w:div>
            <w:div w:id="2108036655">
              <w:marLeft w:val="0"/>
              <w:marRight w:val="0"/>
              <w:marTop w:val="0"/>
              <w:marBottom w:val="0"/>
              <w:divBdr>
                <w:top w:val="none" w:sz="0" w:space="0" w:color="auto"/>
                <w:left w:val="none" w:sz="0" w:space="0" w:color="auto"/>
                <w:bottom w:val="none" w:sz="0" w:space="0" w:color="auto"/>
                <w:right w:val="none" w:sz="0" w:space="0" w:color="auto"/>
              </w:divBdr>
            </w:div>
            <w:div w:id="372771217">
              <w:marLeft w:val="0"/>
              <w:marRight w:val="0"/>
              <w:marTop w:val="0"/>
              <w:marBottom w:val="0"/>
              <w:divBdr>
                <w:top w:val="none" w:sz="0" w:space="0" w:color="auto"/>
                <w:left w:val="none" w:sz="0" w:space="0" w:color="auto"/>
                <w:bottom w:val="none" w:sz="0" w:space="0" w:color="auto"/>
                <w:right w:val="none" w:sz="0" w:space="0" w:color="auto"/>
              </w:divBdr>
            </w:div>
            <w:div w:id="196508538">
              <w:marLeft w:val="0"/>
              <w:marRight w:val="0"/>
              <w:marTop w:val="0"/>
              <w:marBottom w:val="0"/>
              <w:divBdr>
                <w:top w:val="none" w:sz="0" w:space="0" w:color="auto"/>
                <w:left w:val="none" w:sz="0" w:space="0" w:color="auto"/>
                <w:bottom w:val="none" w:sz="0" w:space="0" w:color="auto"/>
                <w:right w:val="none" w:sz="0" w:space="0" w:color="auto"/>
              </w:divBdr>
            </w:div>
            <w:div w:id="861747940">
              <w:marLeft w:val="0"/>
              <w:marRight w:val="0"/>
              <w:marTop w:val="0"/>
              <w:marBottom w:val="0"/>
              <w:divBdr>
                <w:top w:val="none" w:sz="0" w:space="0" w:color="auto"/>
                <w:left w:val="none" w:sz="0" w:space="0" w:color="auto"/>
                <w:bottom w:val="none" w:sz="0" w:space="0" w:color="auto"/>
                <w:right w:val="none" w:sz="0" w:space="0" w:color="auto"/>
              </w:divBdr>
            </w:div>
            <w:div w:id="1158768669">
              <w:marLeft w:val="0"/>
              <w:marRight w:val="0"/>
              <w:marTop w:val="0"/>
              <w:marBottom w:val="0"/>
              <w:divBdr>
                <w:top w:val="none" w:sz="0" w:space="0" w:color="auto"/>
                <w:left w:val="none" w:sz="0" w:space="0" w:color="auto"/>
                <w:bottom w:val="none" w:sz="0" w:space="0" w:color="auto"/>
                <w:right w:val="none" w:sz="0" w:space="0" w:color="auto"/>
              </w:divBdr>
            </w:div>
            <w:div w:id="1306475274">
              <w:marLeft w:val="0"/>
              <w:marRight w:val="0"/>
              <w:marTop w:val="0"/>
              <w:marBottom w:val="0"/>
              <w:divBdr>
                <w:top w:val="none" w:sz="0" w:space="0" w:color="auto"/>
                <w:left w:val="none" w:sz="0" w:space="0" w:color="auto"/>
                <w:bottom w:val="none" w:sz="0" w:space="0" w:color="auto"/>
                <w:right w:val="none" w:sz="0" w:space="0" w:color="auto"/>
              </w:divBdr>
            </w:div>
            <w:div w:id="101609301">
              <w:marLeft w:val="0"/>
              <w:marRight w:val="0"/>
              <w:marTop w:val="0"/>
              <w:marBottom w:val="0"/>
              <w:divBdr>
                <w:top w:val="none" w:sz="0" w:space="0" w:color="auto"/>
                <w:left w:val="none" w:sz="0" w:space="0" w:color="auto"/>
                <w:bottom w:val="none" w:sz="0" w:space="0" w:color="auto"/>
                <w:right w:val="none" w:sz="0" w:space="0" w:color="auto"/>
              </w:divBdr>
            </w:div>
            <w:div w:id="1102342180">
              <w:marLeft w:val="0"/>
              <w:marRight w:val="0"/>
              <w:marTop w:val="0"/>
              <w:marBottom w:val="0"/>
              <w:divBdr>
                <w:top w:val="none" w:sz="0" w:space="0" w:color="auto"/>
                <w:left w:val="none" w:sz="0" w:space="0" w:color="auto"/>
                <w:bottom w:val="none" w:sz="0" w:space="0" w:color="auto"/>
                <w:right w:val="none" w:sz="0" w:space="0" w:color="auto"/>
              </w:divBdr>
            </w:div>
            <w:div w:id="1515195045">
              <w:marLeft w:val="0"/>
              <w:marRight w:val="0"/>
              <w:marTop w:val="0"/>
              <w:marBottom w:val="0"/>
              <w:divBdr>
                <w:top w:val="none" w:sz="0" w:space="0" w:color="auto"/>
                <w:left w:val="none" w:sz="0" w:space="0" w:color="auto"/>
                <w:bottom w:val="none" w:sz="0" w:space="0" w:color="auto"/>
                <w:right w:val="none" w:sz="0" w:space="0" w:color="auto"/>
              </w:divBdr>
            </w:div>
            <w:div w:id="1884557406">
              <w:marLeft w:val="0"/>
              <w:marRight w:val="0"/>
              <w:marTop w:val="0"/>
              <w:marBottom w:val="0"/>
              <w:divBdr>
                <w:top w:val="none" w:sz="0" w:space="0" w:color="auto"/>
                <w:left w:val="none" w:sz="0" w:space="0" w:color="auto"/>
                <w:bottom w:val="none" w:sz="0" w:space="0" w:color="auto"/>
                <w:right w:val="none" w:sz="0" w:space="0" w:color="auto"/>
              </w:divBdr>
            </w:div>
            <w:div w:id="1800949332">
              <w:marLeft w:val="0"/>
              <w:marRight w:val="0"/>
              <w:marTop w:val="0"/>
              <w:marBottom w:val="0"/>
              <w:divBdr>
                <w:top w:val="none" w:sz="0" w:space="0" w:color="auto"/>
                <w:left w:val="none" w:sz="0" w:space="0" w:color="auto"/>
                <w:bottom w:val="none" w:sz="0" w:space="0" w:color="auto"/>
                <w:right w:val="none" w:sz="0" w:space="0" w:color="auto"/>
              </w:divBdr>
            </w:div>
            <w:div w:id="77481430">
              <w:marLeft w:val="0"/>
              <w:marRight w:val="0"/>
              <w:marTop w:val="0"/>
              <w:marBottom w:val="0"/>
              <w:divBdr>
                <w:top w:val="none" w:sz="0" w:space="0" w:color="auto"/>
                <w:left w:val="none" w:sz="0" w:space="0" w:color="auto"/>
                <w:bottom w:val="none" w:sz="0" w:space="0" w:color="auto"/>
                <w:right w:val="none" w:sz="0" w:space="0" w:color="auto"/>
              </w:divBdr>
            </w:div>
            <w:div w:id="918976424">
              <w:marLeft w:val="0"/>
              <w:marRight w:val="0"/>
              <w:marTop w:val="0"/>
              <w:marBottom w:val="0"/>
              <w:divBdr>
                <w:top w:val="none" w:sz="0" w:space="0" w:color="auto"/>
                <w:left w:val="none" w:sz="0" w:space="0" w:color="auto"/>
                <w:bottom w:val="none" w:sz="0" w:space="0" w:color="auto"/>
                <w:right w:val="none" w:sz="0" w:space="0" w:color="auto"/>
              </w:divBdr>
            </w:div>
            <w:div w:id="461115056">
              <w:marLeft w:val="0"/>
              <w:marRight w:val="0"/>
              <w:marTop w:val="0"/>
              <w:marBottom w:val="0"/>
              <w:divBdr>
                <w:top w:val="none" w:sz="0" w:space="0" w:color="auto"/>
                <w:left w:val="none" w:sz="0" w:space="0" w:color="auto"/>
                <w:bottom w:val="none" w:sz="0" w:space="0" w:color="auto"/>
                <w:right w:val="none" w:sz="0" w:space="0" w:color="auto"/>
              </w:divBdr>
            </w:div>
            <w:div w:id="39863377">
              <w:marLeft w:val="0"/>
              <w:marRight w:val="0"/>
              <w:marTop w:val="0"/>
              <w:marBottom w:val="0"/>
              <w:divBdr>
                <w:top w:val="none" w:sz="0" w:space="0" w:color="auto"/>
                <w:left w:val="none" w:sz="0" w:space="0" w:color="auto"/>
                <w:bottom w:val="none" w:sz="0" w:space="0" w:color="auto"/>
                <w:right w:val="none" w:sz="0" w:space="0" w:color="auto"/>
              </w:divBdr>
            </w:div>
            <w:div w:id="2003467512">
              <w:marLeft w:val="0"/>
              <w:marRight w:val="0"/>
              <w:marTop w:val="0"/>
              <w:marBottom w:val="0"/>
              <w:divBdr>
                <w:top w:val="none" w:sz="0" w:space="0" w:color="auto"/>
                <w:left w:val="none" w:sz="0" w:space="0" w:color="auto"/>
                <w:bottom w:val="none" w:sz="0" w:space="0" w:color="auto"/>
                <w:right w:val="none" w:sz="0" w:space="0" w:color="auto"/>
              </w:divBdr>
            </w:div>
            <w:div w:id="1903057628">
              <w:marLeft w:val="0"/>
              <w:marRight w:val="0"/>
              <w:marTop w:val="0"/>
              <w:marBottom w:val="0"/>
              <w:divBdr>
                <w:top w:val="none" w:sz="0" w:space="0" w:color="auto"/>
                <w:left w:val="none" w:sz="0" w:space="0" w:color="auto"/>
                <w:bottom w:val="none" w:sz="0" w:space="0" w:color="auto"/>
                <w:right w:val="none" w:sz="0" w:space="0" w:color="auto"/>
              </w:divBdr>
            </w:div>
            <w:div w:id="1346444946">
              <w:marLeft w:val="0"/>
              <w:marRight w:val="0"/>
              <w:marTop w:val="0"/>
              <w:marBottom w:val="0"/>
              <w:divBdr>
                <w:top w:val="none" w:sz="0" w:space="0" w:color="auto"/>
                <w:left w:val="none" w:sz="0" w:space="0" w:color="auto"/>
                <w:bottom w:val="none" w:sz="0" w:space="0" w:color="auto"/>
                <w:right w:val="none" w:sz="0" w:space="0" w:color="auto"/>
              </w:divBdr>
            </w:div>
            <w:div w:id="1654094719">
              <w:marLeft w:val="0"/>
              <w:marRight w:val="0"/>
              <w:marTop w:val="0"/>
              <w:marBottom w:val="0"/>
              <w:divBdr>
                <w:top w:val="none" w:sz="0" w:space="0" w:color="auto"/>
                <w:left w:val="none" w:sz="0" w:space="0" w:color="auto"/>
                <w:bottom w:val="none" w:sz="0" w:space="0" w:color="auto"/>
                <w:right w:val="none" w:sz="0" w:space="0" w:color="auto"/>
              </w:divBdr>
            </w:div>
            <w:div w:id="1536037080">
              <w:marLeft w:val="0"/>
              <w:marRight w:val="0"/>
              <w:marTop w:val="0"/>
              <w:marBottom w:val="0"/>
              <w:divBdr>
                <w:top w:val="none" w:sz="0" w:space="0" w:color="auto"/>
                <w:left w:val="none" w:sz="0" w:space="0" w:color="auto"/>
                <w:bottom w:val="none" w:sz="0" w:space="0" w:color="auto"/>
                <w:right w:val="none" w:sz="0" w:space="0" w:color="auto"/>
              </w:divBdr>
            </w:div>
            <w:div w:id="765223874">
              <w:marLeft w:val="0"/>
              <w:marRight w:val="0"/>
              <w:marTop w:val="0"/>
              <w:marBottom w:val="0"/>
              <w:divBdr>
                <w:top w:val="none" w:sz="0" w:space="0" w:color="auto"/>
                <w:left w:val="none" w:sz="0" w:space="0" w:color="auto"/>
                <w:bottom w:val="none" w:sz="0" w:space="0" w:color="auto"/>
                <w:right w:val="none" w:sz="0" w:space="0" w:color="auto"/>
              </w:divBdr>
            </w:div>
            <w:div w:id="804545734">
              <w:marLeft w:val="0"/>
              <w:marRight w:val="0"/>
              <w:marTop w:val="0"/>
              <w:marBottom w:val="0"/>
              <w:divBdr>
                <w:top w:val="none" w:sz="0" w:space="0" w:color="auto"/>
                <w:left w:val="none" w:sz="0" w:space="0" w:color="auto"/>
                <w:bottom w:val="none" w:sz="0" w:space="0" w:color="auto"/>
                <w:right w:val="none" w:sz="0" w:space="0" w:color="auto"/>
              </w:divBdr>
            </w:div>
            <w:div w:id="605962268">
              <w:marLeft w:val="0"/>
              <w:marRight w:val="0"/>
              <w:marTop w:val="0"/>
              <w:marBottom w:val="0"/>
              <w:divBdr>
                <w:top w:val="none" w:sz="0" w:space="0" w:color="auto"/>
                <w:left w:val="none" w:sz="0" w:space="0" w:color="auto"/>
                <w:bottom w:val="none" w:sz="0" w:space="0" w:color="auto"/>
                <w:right w:val="none" w:sz="0" w:space="0" w:color="auto"/>
              </w:divBdr>
            </w:div>
            <w:div w:id="426313114">
              <w:marLeft w:val="0"/>
              <w:marRight w:val="0"/>
              <w:marTop w:val="0"/>
              <w:marBottom w:val="0"/>
              <w:divBdr>
                <w:top w:val="none" w:sz="0" w:space="0" w:color="auto"/>
                <w:left w:val="none" w:sz="0" w:space="0" w:color="auto"/>
                <w:bottom w:val="none" w:sz="0" w:space="0" w:color="auto"/>
                <w:right w:val="none" w:sz="0" w:space="0" w:color="auto"/>
              </w:divBdr>
            </w:div>
            <w:div w:id="1979650940">
              <w:marLeft w:val="0"/>
              <w:marRight w:val="0"/>
              <w:marTop w:val="0"/>
              <w:marBottom w:val="0"/>
              <w:divBdr>
                <w:top w:val="none" w:sz="0" w:space="0" w:color="auto"/>
                <w:left w:val="none" w:sz="0" w:space="0" w:color="auto"/>
                <w:bottom w:val="none" w:sz="0" w:space="0" w:color="auto"/>
                <w:right w:val="none" w:sz="0" w:space="0" w:color="auto"/>
              </w:divBdr>
            </w:div>
            <w:div w:id="2129927523">
              <w:marLeft w:val="0"/>
              <w:marRight w:val="0"/>
              <w:marTop w:val="0"/>
              <w:marBottom w:val="0"/>
              <w:divBdr>
                <w:top w:val="none" w:sz="0" w:space="0" w:color="auto"/>
                <w:left w:val="none" w:sz="0" w:space="0" w:color="auto"/>
                <w:bottom w:val="none" w:sz="0" w:space="0" w:color="auto"/>
                <w:right w:val="none" w:sz="0" w:space="0" w:color="auto"/>
              </w:divBdr>
            </w:div>
            <w:div w:id="1901596034">
              <w:marLeft w:val="0"/>
              <w:marRight w:val="0"/>
              <w:marTop w:val="0"/>
              <w:marBottom w:val="0"/>
              <w:divBdr>
                <w:top w:val="none" w:sz="0" w:space="0" w:color="auto"/>
                <w:left w:val="none" w:sz="0" w:space="0" w:color="auto"/>
                <w:bottom w:val="none" w:sz="0" w:space="0" w:color="auto"/>
                <w:right w:val="none" w:sz="0" w:space="0" w:color="auto"/>
              </w:divBdr>
            </w:div>
            <w:div w:id="954212093">
              <w:marLeft w:val="0"/>
              <w:marRight w:val="0"/>
              <w:marTop w:val="0"/>
              <w:marBottom w:val="0"/>
              <w:divBdr>
                <w:top w:val="none" w:sz="0" w:space="0" w:color="auto"/>
                <w:left w:val="none" w:sz="0" w:space="0" w:color="auto"/>
                <w:bottom w:val="none" w:sz="0" w:space="0" w:color="auto"/>
                <w:right w:val="none" w:sz="0" w:space="0" w:color="auto"/>
              </w:divBdr>
            </w:div>
            <w:div w:id="1795057061">
              <w:marLeft w:val="0"/>
              <w:marRight w:val="0"/>
              <w:marTop w:val="0"/>
              <w:marBottom w:val="0"/>
              <w:divBdr>
                <w:top w:val="none" w:sz="0" w:space="0" w:color="auto"/>
                <w:left w:val="none" w:sz="0" w:space="0" w:color="auto"/>
                <w:bottom w:val="none" w:sz="0" w:space="0" w:color="auto"/>
                <w:right w:val="none" w:sz="0" w:space="0" w:color="auto"/>
              </w:divBdr>
            </w:div>
            <w:div w:id="114061389">
              <w:marLeft w:val="0"/>
              <w:marRight w:val="0"/>
              <w:marTop w:val="0"/>
              <w:marBottom w:val="0"/>
              <w:divBdr>
                <w:top w:val="none" w:sz="0" w:space="0" w:color="auto"/>
                <w:left w:val="none" w:sz="0" w:space="0" w:color="auto"/>
                <w:bottom w:val="none" w:sz="0" w:space="0" w:color="auto"/>
                <w:right w:val="none" w:sz="0" w:space="0" w:color="auto"/>
              </w:divBdr>
            </w:div>
            <w:div w:id="1816800122">
              <w:marLeft w:val="0"/>
              <w:marRight w:val="0"/>
              <w:marTop w:val="0"/>
              <w:marBottom w:val="0"/>
              <w:divBdr>
                <w:top w:val="none" w:sz="0" w:space="0" w:color="auto"/>
                <w:left w:val="none" w:sz="0" w:space="0" w:color="auto"/>
                <w:bottom w:val="none" w:sz="0" w:space="0" w:color="auto"/>
                <w:right w:val="none" w:sz="0" w:space="0" w:color="auto"/>
              </w:divBdr>
            </w:div>
            <w:div w:id="82379031">
              <w:marLeft w:val="0"/>
              <w:marRight w:val="0"/>
              <w:marTop w:val="0"/>
              <w:marBottom w:val="0"/>
              <w:divBdr>
                <w:top w:val="none" w:sz="0" w:space="0" w:color="auto"/>
                <w:left w:val="none" w:sz="0" w:space="0" w:color="auto"/>
                <w:bottom w:val="none" w:sz="0" w:space="0" w:color="auto"/>
                <w:right w:val="none" w:sz="0" w:space="0" w:color="auto"/>
              </w:divBdr>
            </w:div>
            <w:div w:id="1549142383">
              <w:marLeft w:val="0"/>
              <w:marRight w:val="0"/>
              <w:marTop w:val="0"/>
              <w:marBottom w:val="0"/>
              <w:divBdr>
                <w:top w:val="none" w:sz="0" w:space="0" w:color="auto"/>
                <w:left w:val="none" w:sz="0" w:space="0" w:color="auto"/>
                <w:bottom w:val="none" w:sz="0" w:space="0" w:color="auto"/>
                <w:right w:val="none" w:sz="0" w:space="0" w:color="auto"/>
              </w:divBdr>
            </w:div>
            <w:div w:id="1702702031">
              <w:marLeft w:val="0"/>
              <w:marRight w:val="0"/>
              <w:marTop w:val="0"/>
              <w:marBottom w:val="0"/>
              <w:divBdr>
                <w:top w:val="none" w:sz="0" w:space="0" w:color="auto"/>
                <w:left w:val="none" w:sz="0" w:space="0" w:color="auto"/>
                <w:bottom w:val="none" w:sz="0" w:space="0" w:color="auto"/>
                <w:right w:val="none" w:sz="0" w:space="0" w:color="auto"/>
              </w:divBdr>
            </w:div>
            <w:div w:id="1278565825">
              <w:marLeft w:val="0"/>
              <w:marRight w:val="0"/>
              <w:marTop w:val="0"/>
              <w:marBottom w:val="0"/>
              <w:divBdr>
                <w:top w:val="none" w:sz="0" w:space="0" w:color="auto"/>
                <w:left w:val="none" w:sz="0" w:space="0" w:color="auto"/>
                <w:bottom w:val="none" w:sz="0" w:space="0" w:color="auto"/>
                <w:right w:val="none" w:sz="0" w:space="0" w:color="auto"/>
              </w:divBdr>
            </w:div>
            <w:div w:id="1638760352">
              <w:marLeft w:val="0"/>
              <w:marRight w:val="0"/>
              <w:marTop w:val="0"/>
              <w:marBottom w:val="0"/>
              <w:divBdr>
                <w:top w:val="none" w:sz="0" w:space="0" w:color="auto"/>
                <w:left w:val="none" w:sz="0" w:space="0" w:color="auto"/>
                <w:bottom w:val="none" w:sz="0" w:space="0" w:color="auto"/>
                <w:right w:val="none" w:sz="0" w:space="0" w:color="auto"/>
              </w:divBdr>
            </w:div>
            <w:div w:id="1237595949">
              <w:marLeft w:val="0"/>
              <w:marRight w:val="0"/>
              <w:marTop w:val="0"/>
              <w:marBottom w:val="0"/>
              <w:divBdr>
                <w:top w:val="none" w:sz="0" w:space="0" w:color="auto"/>
                <w:left w:val="none" w:sz="0" w:space="0" w:color="auto"/>
                <w:bottom w:val="none" w:sz="0" w:space="0" w:color="auto"/>
                <w:right w:val="none" w:sz="0" w:space="0" w:color="auto"/>
              </w:divBdr>
            </w:div>
            <w:div w:id="1296839781">
              <w:marLeft w:val="0"/>
              <w:marRight w:val="0"/>
              <w:marTop w:val="0"/>
              <w:marBottom w:val="0"/>
              <w:divBdr>
                <w:top w:val="none" w:sz="0" w:space="0" w:color="auto"/>
                <w:left w:val="none" w:sz="0" w:space="0" w:color="auto"/>
                <w:bottom w:val="none" w:sz="0" w:space="0" w:color="auto"/>
                <w:right w:val="none" w:sz="0" w:space="0" w:color="auto"/>
              </w:divBdr>
            </w:div>
            <w:div w:id="800882457">
              <w:marLeft w:val="0"/>
              <w:marRight w:val="0"/>
              <w:marTop w:val="0"/>
              <w:marBottom w:val="0"/>
              <w:divBdr>
                <w:top w:val="none" w:sz="0" w:space="0" w:color="auto"/>
                <w:left w:val="none" w:sz="0" w:space="0" w:color="auto"/>
                <w:bottom w:val="none" w:sz="0" w:space="0" w:color="auto"/>
                <w:right w:val="none" w:sz="0" w:space="0" w:color="auto"/>
              </w:divBdr>
            </w:div>
            <w:div w:id="479077163">
              <w:marLeft w:val="0"/>
              <w:marRight w:val="0"/>
              <w:marTop w:val="0"/>
              <w:marBottom w:val="0"/>
              <w:divBdr>
                <w:top w:val="none" w:sz="0" w:space="0" w:color="auto"/>
                <w:left w:val="none" w:sz="0" w:space="0" w:color="auto"/>
                <w:bottom w:val="none" w:sz="0" w:space="0" w:color="auto"/>
                <w:right w:val="none" w:sz="0" w:space="0" w:color="auto"/>
              </w:divBdr>
            </w:div>
            <w:div w:id="1076395424">
              <w:marLeft w:val="0"/>
              <w:marRight w:val="0"/>
              <w:marTop w:val="0"/>
              <w:marBottom w:val="0"/>
              <w:divBdr>
                <w:top w:val="none" w:sz="0" w:space="0" w:color="auto"/>
                <w:left w:val="none" w:sz="0" w:space="0" w:color="auto"/>
                <w:bottom w:val="none" w:sz="0" w:space="0" w:color="auto"/>
                <w:right w:val="none" w:sz="0" w:space="0" w:color="auto"/>
              </w:divBdr>
            </w:div>
            <w:div w:id="2124571812">
              <w:marLeft w:val="0"/>
              <w:marRight w:val="0"/>
              <w:marTop w:val="0"/>
              <w:marBottom w:val="0"/>
              <w:divBdr>
                <w:top w:val="none" w:sz="0" w:space="0" w:color="auto"/>
                <w:left w:val="none" w:sz="0" w:space="0" w:color="auto"/>
                <w:bottom w:val="none" w:sz="0" w:space="0" w:color="auto"/>
                <w:right w:val="none" w:sz="0" w:space="0" w:color="auto"/>
              </w:divBdr>
            </w:div>
            <w:div w:id="245968260">
              <w:marLeft w:val="0"/>
              <w:marRight w:val="0"/>
              <w:marTop w:val="0"/>
              <w:marBottom w:val="0"/>
              <w:divBdr>
                <w:top w:val="none" w:sz="0" w:space="0" w:color="auto"/>
                <w:left w:val="none" w:sz="0" w:space="0" w:color="auto"/>
                <w:bottom w:val="none" w:sz="0" w:space="0" w:color="auto"/>
                <w:right w:val="none" w:sz="0" w:space="0" w:color="auto"/>
              </w:divBdr>
            </w:div>
            <w:div w:id="813329404">
              <w:marLeft w:val="0"/>
              <w:marRight w:val="0"/>
              <w:marTop w:val="0"/>
              <w:marBottom w:val="0"/>
              <w:divBdr>
                <w:top w:val="none" w:sz="0" w:space="0" w:color="auto"/>
                <w:left w:val="none" w:sz="0" w:space="0" w:color="auto"/>
                <w:bottom w:val="none" w:sz="0" w:space="0" w:color="auto"/>
                <w:right w:val="none" w:sz="0" w:space="0" w:color="auto"/>
              </w:divBdr>
            </w:div>
            <w:div w:id="1463039057">
              <w:marLeft w:val="0"/>
              <w:marRight w:val="0"/>
              <w:marTop w:val="0"/>
              <w:marBottom w:val="0"/>
              <w:divBdr>
                <w:top w:val="none" w:sz="0" w:space="0" w:color="auto"/>
                <w:left w:val="none" w:sz="0" w:space="0" w:color="auto"/>
                <w:bottom w:val="none" w:sz="0" w:space="0" w:color="auto"/>
                <w:right w:val="none" w:sz="0" w:space="0" w:color="auto"/>
              </w:divBdr>
            </w:div>
            <w:div w:id="515653677">
              <w:marLeft w:val="0"/>
              <w:marRight w:val="0"/>
              <w:marTop w:val="0"/>
              <w:marBottom w:val="0"/>
              <w:divBdr>
                <w:top w:val="none" w:sz="0" w:space="0" w:color="auto"/>
                <w:left w:val="none" w:sz="0" w:space="0" w:color="auto"/>
                <w:bottom w:val="none" w:sz="0" w:space="0" w:color="auto"/>
                <w:right w:val="none" w:sz="0" w:space="0" w:color="auto"/>
              </w:divBdr>
            </w:div>
            <w:div w:id="358118791">
              <w:marLeft w:val="0"/>
              <w:marRight w:val="0"/>
              <w:marTop w:val="0"/>
              <w:marBottom w:val="0"/>
              <w:divBdr>
                <w:top w:val="none" w:sz="0" w:space="0" w:color="auto"/>
                <w:left w:val="none" w:sz="0" w:space="0" w:color="auto"/>
                <w:bottom w:val="none" w:sz="0" w:space="0" w:color="auto"/>
                <w:right w:val="none" w:sz="0" w:space="0" w:color="auto"/>
              </w:divBdr>
            </w:div>
            <w:div w:id="1553342456">
              <w:marLeft w:val="0"/>
              <w:marRight w:val="0"/>
              <w:marTop w:val="0"/>
              <w:marBottom w:val="0"/>
              <w:divBdr>
                <w:top w:val="none" w:sz="0" w:space="0" w:color="auto"/>
                <w:left w:val="none" w:sz="0" w:space="0" w:color="auto"/>
                <w:bottom w:val="none" w:sz="0" w:space="0" w:color="auto"/>
                <w:right w:val="none" w:sz="0" w:space="0" w:color="auto"/>
              </w:divBdr>
            </w:div>
            <w:div w:id="2039622217">
              <w:marLeft w:val="0"/>
              <w:marRight w:val="0"/>
              <w:marTop w:val="0"/>
              <w:marBottom w:val="0"/>
              <w:divBdr>
                <w:top w:val="none" w:sz="0" w:space="0" w:color="auto"/>
                <w:left w:val="none" w:sz="0" w:space="0" w:color="auto"/>
                <w:bottom w:val="none" w:sz="0" w:space="0" w:color="auto"/>
                <w:right w:val="none" w:sz="0" w:space="0" w:color="auto"/>
              </w:divBdr>
            </w:div>
            <w:div w:id="885138182">
              <w:marLeft w:val="0"/>
              <w:marRight w:val="0"/>
              <w:marTop w:val="0"/>
              <w:marBottom w:val="0"/>
              <w:divBdr>
                <w:top w:val="none" w:sz="0" w:space="0" w:color="auto"/>
                <w:left w:val="none" w:sz="0" w:space="0" w:color="auto"/>
                <w:bottom w:val="none" w:sz="0" w:space="0" w:color="auto"/>
                <w:right w:val="none" w:sz="0" w:space="0" w:color="auto"/>
              </w:divBdr>
            </w:div>
            <w:div w:id="684669302">
              <w:marLeft w:val="0"/>
              <w:marRight w:val="0"/>
              <w:marTop w:val="0"/>
              <w:marBottom w:val="0"/>
              <w:divBdr>
                <w:top w:val="none" w:sz="0" w:space="0" w:color="auto"/>
                <w:left w:val="none" w:sz="0" w:space="0" w:color="auto"/>
                <w:bottom w:val="none" w:sz="0" w:space="0" w:color="auto"/>
                <w:right w:val="none" w:sz="0" w:space="0" w:color="auto"/>
              </w:divBdr>
            </w:div>
            <w:div w:id="25641438">
              <w:marLeft w:val="0"/>
              <w:marRight w:val="0"/>
              <w:marTop w:val="0"/>
              <w:marBottom w:val="0"/>
              <w:divBdr>
                <w:top w:val="none" w:sz="0" w:space="0" w:color="auto"/>
                <w:left w:val="none" w:sz="0" w:space="0" w:color="auto"/>
                <w:bottom w:val="none" w:sz="0" w:space="0" w:color="auto"/>
                <w:right w:val="none" w:sz="0" w:space="0" w:color="auto"/>
              </w:divBdr>
            </w:div>
            <w:div w:id="1920408780">
              <w:marLeft w:val="0"/>
              <w:marRight w:val="0"/>
              <w:marTop w:val="0"/>
              <w:marBottom w:val="0"/>
              <w:divBdr>
                <w:top w:val="none" w:sz="0" w:space="0" w:color="auto"/>
                <w:left w:val="none" w:sz="0" w:space="0" w:color="auto"/>
                <w:bottom w:val="none" w:sz="0" w:space="0" w:color="auto"/>
                <w:right w:val="none" w:sz="0" w:space="0" w:color="auto"/>
              </w:divBdr>
            </w:div>
            <w:div w:id="1027869833">
              <w:marLeft w:val="0"/>
              <w:marRight w:val="0"/>
              <w:marTop w:val="0"/>
              <w:marBottom w:val="0"/>
              <w:divBdr>
                <w:top w:val="none" w:sz="0" w:space="0" w:color="auto"/>
                <w:left w:val="none" w:sz="0" w:space="0" w:color="auto"/>
                <w:bottom w:val="none" w:sz="0" w:space="0" w:color="auto"/>
                <w:right w:val="none" w:sz="0" w:space="0" w:color="auto"/>
              </w:divBdr>
            </w:div>
            <w:div w:id="1725787139">
              <w:marLeft w:val="0"/>
              <w:marRight w:val="0"/>
              <w:marTop w:val="0"/>
              <w:marBottom w:val="0"/>
              <w:divBdr>
                <w:top w:val="none" w:sz="0" w:space="0" w:color="auto"/>
                <w:left w:val="none" w:sz="0" w:space="0" w:color="auto"/>
                <w:bottom w:val="none" w:sz="0" w:space="0" w:color="auto"/>
                <w:right w:val="none" w:sz="0" w:space="0" w:color="auto"/>
              </w:divBdr>
            </w:div>
            <w:div w:id="1721392413">
              <w:marLeft w:val="0"/>
              <w:marRight w:val="0"/>
              <w:marTop w:val="0"/>
              <w:marBottom w:val="0"/>
              <w:divBdr>
                <w:top w:val="none" w:sz="0" w:space="0" w:color="auto"/>
                <w:left w:val="none" w:sz="0" w:space="0" w:color="auto"/>
                <w:bottom w:val="none" w:sz="0" w:space="0" w:color="auto"/>
                <w:right w:val="none" w:sz="0" w:space="0" w:color="auto"/>
              </w:divBdr>
            </w:div>
            <w:div w:id="1380858837">
              <w:marLeft w:val="0"/>
              <w:marRight w:val="0"/>
              <w:marTop w:val="0"/>
              <w:marBottom w:val="0"/>
              <w:divBdr>
                <w:top w:val="none" w:sz="0" w:space="0" w:color="auto"/>
                <w:left w:val="none" w:sz="0" w:space="0" w:color="auto"/>
                <w:bottom w:val="none" w:sz="0" w:space="0" w:color="auto"/>
                <w:right w:val="none" w:sz="0" w:space="0" w:color="auto"/>
              </w:divBdr>
            </w:div>
            <w:div w:id="1631745664">
              <w:marLeft w:val="0"/>
              <w:marRight w:val="0"/>
              <w:marTop w:val="0"/>
              <w:marBottom w:val="0"/>
              <w:divBdr>
                <w:top w:val="none" w:sz="0" w:space="0" w:color="auto"/>
                <w:left w:val="none" w:sz="0" w:space="0" w:color="auto"/>
                <w:bottom w:val="none" w:sz="0" w:space="0" w:color="auto"/>
                <w:right w:val="none" w:sz="0" w:space="0" w:color="auto"/>
              </w:divBdr>
            </w:div>
            <w:div w:id="1240746313">
              <w:marLeft w:val="0"/>
              <w:marRight w:val="0"/>
              <w:marTop w:val="0"/>
              <w:marBottom w:val="0"/>
              <w:divBdr>
                <w:top w:val="none" w:sz="0" w:space="0" w:color="auto"/>
                <w:left w:val="none" w:sz="0" w:space="0" w:color="auto"/>
                <w:bottom w:val="none" w:sz="0" w:space="0" w:color="auto"/>
                <w:right w:val="none" w:sz="0" w:space="0" w:color="auto"/>
              </w:divBdr>
            </w:div>
            <w:div w:id="465393983">
              <w:marLeft w:val="0"/>
              <w:marRight w:val="0"/>
              <w:marTop w:val="0"/>
              <w:marBottom w:val="0"/>
              <w:divBdr>
                <w:top w:val="none" w:sz="0" w:space="0" w:color="auto"/>
                <w:left w:val="none" w:sz="0" w:space="0" w:color="auto"/>
                <w:bottom w:val="none" w:sz="0" w:space="0" w:color="auto"/>
                <w:right w:val="none" w:sz="0" w:space="0" w:color="auto"/>
              </w:divBdr>
            </w:div>
            <w:div w:id="1519150299">
              <w:marLeft w:val="0"/>
              <w:marRight w:val="0"/>
              <w:marTop w:val="0"/>
              <w:marBottom w:val="0"/>
              <w:divBdr>
                <w:top w:val="none" w:sz="0" w:space="0" w:color="auto"/>
                <w:left w:val="none" w:sz="0" w:space="0" w:color="auto"/>
                <w:bottom w:val="none" w:sz="0" w:space="0" w:color="auto"/>
                <w:right w:val="none" w:sz="0" w:space="0" w:color="auto"/>
              </w:divBdr>
            </w:div>
            <w:div w:id="1028530169">
              <w:marLeft w:val="0"/>
              <w:marRight w:val="0"/>
              <w:marTop w:val="0"/>
              <w:marBottom w:val="0"/>
              <w:divBdr>
                <w:top w:val="none" w:sz="0" w:space="0" w:color="auto"/>
                <w:left w:val="none" w:sz="0" w:space="0" w:color="auto"/>
                <w:bottom w:val="none" w:sz="0" w:space="0" w:color="auto"/>
                <w:right w:val="none" w:sz="0" w:space="0" w:color="auto"/>
              </w:divBdr>
            </w:div>
            <w:div w:id="438526896">
              <w:marLeft w:val="0"/>
              <w:marRight w:val="0"/>
              <w:marTop w:val="0"/>
              <w:marBottom w:val="0"/>
              <w:divBdr>
                <w:top w:val="none" w:sz="0" w:space="0" w:color="auto"/>
                <w:left w:val="none" w:sz="0" w:space="0" w:color="auto"/>
                <w:bottom w:val="none" w:sz="0" w:space="0" w:color="auto"/>
                <w:right w:val="none" w:sz="0" w:space="0" w:color="auto"/>
              </w:divBdr>
            </w:div>
            <w:div w:id="1897662108">
              <w:marLeft w:val="0"/>
              <w:marRight w:val="0"/>
              <w:marTop w:val="0"/>
              <w:marBottom w:val="0"/>
              <w:divBdr>
                <w:top w:val="none" w:sz="0" w:space="0" w:color="auto"/>
                <w:left w:val="none" w:sz="0" w:space="0" w:color="auto"/>
                <w:bottom w:val="none" w:sz="0" w:space="0" w:color="auto"/>
                <w:right w:val="none" w:sz="0" w:space="0" w:color="auto"/>
              </w:divBdr>
            </w:div>
            <w:div w:id="114258600">
              <w:marLeft w:val="0"/>
              <w:marRight w:val="0"/>
              <w:marTop w:val="0"/>
              <w:marBottom w:val="0"/>
              <w:divBdr>
                <w:top w:val="none" w:sz="0" w:space="0" w:color="auto"/>
                <w:left w:val="none" w:sz="0" w:space="0" w:color="auto"/>
                <w:bottom w:val="none" w:sz="0" w:space="0" w:color="auto"/>
                <w:right w:val="none" w:sz="0" w:space="0" w:color="auto"/>
              </w:divBdr>
            </w:div>
            <w:div w:id="1272014738">
              <w:marLeft w:val="0"/>
              <w:marRight w:val="0"/>
              <w:marTop w:val="0"/>
              <w:marBottom w:val="0"/>
              <w:divBdr>
                <w:top w:val="none" w:sz="0" w:space="0" w:color="auto"/>
                <w:left w:val="none" w:sz="0" w:space="0" w:color="auto"/>
                <w:bottom w:val="none" w:sz="0" w:space="0" w:color="auto"/>
                <w:right w:val="none" w:sz="0" w:space="0" w:color="auto"/>
              </w:divBdr>
            </w:div>
            <w:div w:id="2099405529">
              <w:marLeft w:val="0"/>
              <w:marRight w:val="0"/>
              <w:marTop w:val="0"/>
              <w:marBottom w:val="0"/>
              <w:divBdr>
                <w:top w:val="none" w:sz="0" w:space="0" w:color="auto"/>
                <w:left w:val="none" w:sz="0" w:space="0" w:color="auto"/>
                <w:bottom w:val="none" w:sz="0" w:space="0" w:color="auto"/>
                <w:right w:val="none" w:sz="0" w:space="0" w:color="auto"/>
              </w:divBdr>
            </w:div>
            <w:div w:id="1149251297">
              <w:marLeft w:val="0"/>
              <w:marRight w:val="0"/>
              <w:marTop w:val="0"/>
              <w:marBottom w:val="0"/>
              <w:divBdr>
                <w:top w:val="none" w:sz="0" w:space="0" w:color="auto"/>
                <w:left w:val="none" w:sz="0" w:space="0" w:color="auto"/>
                <w:bottom w:val="none" w:sz="0" w:space="0" w:color="auto"/>
                <w:right w:val="none" w:sz="0" w:space="0" w:color="auto"/>
              </w:divBdr>
            </w:div>
            <w:div w:id="1901212182">
              <w:marLeft w:val="0"/>
              <w:marRight w:val="0"/>
              <w:marTop w:val="0"/>
              <w:marBottom w:val="0"/>
              <w:divBdr>
                <w:top w:val="none" w:sz="0" w:space="0" w:color="auto"/>
                <w:left w:val="none" w:sz="0" w:space="0" w:color="auto"/>
                <w:bottom w:val="none" w:sz="0" w:space="0" w:color="auto"/>
                <w:right w:val="none" w:sz="0" w:space="0" w:color="auto"/>
              </w:divBdr>
            </w:div>
            <w:div w:id="2113013596">
              <w:marLeft w:val="0"/>
              <w:marRight w:val="0"/>
              <w:marTop w:val="0"/>
              <w:marBottom w:val="0"/>
              <w:divBdr>
                <w:top w:val="none" w:sz="0" w:space="0" w:color="auto"/>
                <w:left w:val="none" w:sz="0" w:space="0" w:color="auto"/>
                <w:bottom w:val="none" w:sz="0" w:space="0" w:color="auto"/>
                <w:right w:val="none" w:sz="0" w:space="0" w:color="auto"/>
              </w:divBdr>
            </w:div>
            <w:div w:id="1646082596">
              <w:marLeft w:val="0"/>
              <w:marRight w:val="0"/>
              <w:marTop w:val="0"/>
              <w:marBottom w:val="0"/>
              <w:divBdr>
                <w:top w:val="none" w:sz="0" w:space="0" w:color="auto"/>
                <w:left w:val="none" w:sz="0" w:space="0" w:color="auto"/>
                <w:bottom w:val="none" w:sz="0" w:space="0" w:color="auto"/>
                <w:right w:val="none" w:sz="0" w:space="0" w:color="auto"/>
              </w:divBdr>
            </w:div>
            <w:div w:id="2137750462">
              <w:marLeft w:val="0"/>
              <w:marRight w:val="0"/>
              <w:marTop w:val="0"/>
              <w:marBottom w:val="0"/>
              <w:divBdr>
                <w:top w:val="none" w:sz="0" w:space="0" w:color="auto"/>
                <w:left w:val="none" w:sz="0" w:space="0" w:color="auto"/>
                <w:bottom w:val="none" w:sz="0" w:space="0" w:color="auto"/>
                <w:right w:val="none" w:sz="0" w:space="0" w:color="auto"/>
              </w:divBdr>
            </w:div>
            <w:div w:id="1449621213">
              <w:marLeft w:val="0"/>
              <w:marRight w:val="0"/>
              <w:marTop w:val="0"/>
              <w:marBottom w:val="0"/>
              <w:divBdr>
                <w:top w:val="none" w:sz="0" w:space="0" w:color="auto"/>
                <w:left w:val="none" w:sz="0" w:space="0" w:color="auto"/>
                <w:bottom w:val="none" w:sz="0" w:space="0" w:color="auto"/>
                <w:right w:val="none" w:sz="0" w:space="0" w:color="auto"/>
              </w:divBdr>
            </w:div>
            <w:div w:id="906956522">
              <w:marLeft w:val="0"/>
              <w:marRight w:val="0"/>
              <w:marTop w:val="0"/>
              <w:marBottom w:val="0"/>
              <w:divBdr>
                <w:top w:val="none" w:sz="0" w:space="0" w:color="auto"/>
                <w:left w:val="none" w:sz="0" w:space="0" w:color="auto"/>
                <w:bottom w:val="none" w:sz="0" w:space="0" w:color="auto"/>
                <w:right w:val="none" w:sz="0" w:space="0" w:color="auto"/>
              </w:divBdr>
            </w:div>
            <w:div w:id="642927064">
              <w:marLeft w:val="0"/>
              <w:marRight w:val="0"/>
              <w:marTop w:val="0"/>
              <w:marBottom w:val="0"/>
              <w:divBdr>
                <w:top w:val="none" w:sz="0" w:space="0" w:color="auto"/>
                <w:left w:val="none" w:sz="0" w:space="0" w:color="auto"/>
                <w:bottom w:val="none" w:sz="0" w:space="0" w:color="auto"/>
                <w:right w:val="none" w:sz="0" w:space="0" w:color="auto"/>
              </w:divBdr>
            </w:div>
            <w:div w:id="2119790671">
              <w:marLeft w:val="0"/>
              <w:marRight w:val="0"/>
              <w:marTop w:val="0"/>
              <w:marBottom w:val="0"/>
              <w:divBdr>
                <w:top w:val="none" w:sz="0" w:space="0" w:color="auto"/>
                <w:left w:val="none" w:sz="0" w:space="0" w:color="auto"/>
                <w:bottom w:val="none" w:sz="0" w:space="0" w:color="auto"/>
                <w:right w:val="none" w:sz="0" w:space="0" w:color="auto"/>
              </w:divBdr>
            </w:div>
            <w:div w:id="1126391316">
              <w:marLeft w:val="0"/>
              <w:marRight w:val="0"/>
              <w:marTop w:val="0"/>
              <w:marBottom w:val="0"/>
              <w:divBdr>
                <w:top w:val="none" w:sz="0" w:space="0" w:color="auto"/>
                <w:left w:val="none" w:sz="0" w:space="0" w:color="auto"/>
                <w:bottom w:val="none" w:sz="0" w:space="0" w:color="auto"/>
                <w:right w:val="none" w:sz="0" w:space="0" w:color="auto"/>
              </w:divBdr>
            </w:div>
            <w:div w:id="1074204935">
              <w:marLeft w:val="0"/>
              <w:marRight w:val="0"/>
              <w:marTop w:val="0"/>
              <w:marBottom w:val="0"/>
              <w:divBdr>
                <w:top w:val="none" w:sz="0" w:space="0" w:color="auto"/>
                <w:left w:val="none" w:sz="0" w:space="0" w:color="auto"/>
                <w:bottom w:val="none" w:sz="0" w:space="0" w:color="auto"/>
                <w:right w:val="none" w:sz="0" w:space="0" w:color="auto"/>
              </w:divBdr>
            </w:div>
            <w:div w:id="1481850661">
              <w:marLeft w:val="0"/>
              <w:marRight w:val="0"/>
              <w:marTop w:val="0"/>
              <w:marBottom w:val="0"/>
              <w:divBdr>
                <w:top w:val="none" w:sz="0" w:space="0" w:color="auto"/>
                <w:left w:val="none" w:sz="0" w:space="0" w:color="auto"/>
                <w:bottom w:val="none" w:sz="0" w:space="0" w:color="auto"/>
                <w:right w:val="none" w:sz="0" w:space="0" w:color="auto"/>
              </w:divBdr>
            </w:div>
            <w:div w:id="1370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2102530815">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15817836">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313026133">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63332668">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9219">
      <w:bodyDiv w:val="1"/>
      <w:marLeft w:val="0"/>
      <w:marRight w:val="0"/>
      <w:marTop w:val="0"/>
      <w:marBottom w:val="0"/>
      <w:divBdr>
        <w:top w:val="none" w:sz="0" w:space="0" w:color="auto"/>
        <w:left w:val="none" w:sz="0" w:space="0" w:color="auto"/>
        <w:bottom w:val="none" w:sz="0" w:space="0" w:color="auto"/>
        <w:right w:val="none" w:sz="0" w:space="0" w:color="auto"/>
      </w:divBdr>
      <w:divsChild>
        <w:div w:id="351615747">
          <w:marLeft w:val="0"/>
          <w:marRight w:val="0"/>
          <w:marTop w:val="0"/>
          <w:marBottom w:val="0"/>
          <w:divBdr>
            <w:top w:val="none" w:sz="0" w:space="0" w:color="auto"/>
            <w:left w:val="none" w:sz="0" w:space="0" w:color="auto"/>
            <w:bottom w:val="none" w:sz="0" w:space="0" w:color="auto"/>
            <w:right w:val="none" w:sz="0" w:space="0" w:color="auto"/>
          </w:divBdr>
          <w:divsChild>
            <w:div w:id="1462722926">
              <w:marLeft w:val="0"/>
              <w:marRight w:val="0"/>
              <w:marTop w:val="0"/>
              <w:marBottom w:val="0"/>
              <w:divBdr>
                <w:top w:val="none" w:sz="0" w:space="0" w:color="auto"/>
                <w:left w:val="none" w:sz="0" w:space="0" w:color="auto"/>
                <w:bottom w:val="none" w:sz="0" w:space="0" w:color="auto"/>
                <w:right w:val="none" w:sz="0" w:space="0" w:color="auto"/>
              </w:divBdr>
            </w:div>
            <w:div w:id="1290480349">
              <w:marLeft w:val="0"/>
              <w:marRight w:val="0"/>
              <w:marTop w:val="0"/>
              <w:marBottom w:val="0"/>
              <w:divBdr>
                <w:top w:val="none" w:sz="0" w:space="0" w:color="auto"/>
                <w:left w:val="none" w:sz="0" w:space="0" w:color="auto"/>
                <w:bottom w:val="none" w:sz="0" w:space="0" w:color="auto"/>
                <w:right w:val="none" w:sz="0" w:space="0" w:color="auto"/>
              </w:divBdr>
            </w:div>
            <w:div w:id="2102024019">
              <w:marLeft w:val="0"/>
              <w:marRight w:val="0"/>
              <w:marTop w:val="0"/>
              <w:marBottom w:val="0"/>
              <w:divBdr>
                <w:top w:val="none" w:sz="0" w:space="0" w:color="auto"/>
                <w:left w:val="none" w:sz="0" w:space="0" w:color="auto"/>
                <w:bottom w:val="none" w:sz="0" w:space="0" w:color="auto"/>
                <w:right w:val="none" w:sz="0" w:space="0" w:color="auto"/>
              </w:divBdr>
            </w:div>
            <w:div w:id="897133223">
              <w:marLeft w:val="0"/>
              <w:marRight w:val="0"/>
              <w:marTop w:val="0"/>
              <w:marBottom w:val="0"/>
              <w:divBdr>
                <w:top w:val="none" w:sz="0" w:space="0" w:color="auto"/>
                <w:left w:val="none" w:sz="0" w:space="0" w:color="auto"/>
                <w:bottom w:val="none" w:sz="0" w:space="0" w:color="auto"/>
                <w:right w:val="none" w:sz="0" w:space="0" w:color="auto"/>
              </w:divBdr>
            </w:div>
            <w:div w:id="1472557147">
              <w:marLeft w:val="0"/>
              <w:marRight w:val="0"/>
              <w:marTop w:val="0"/>
              <w:marBottom w:val="0"/>
              <w:divBdr>
                <w:top w:val="none" w:sz="0" w:space="0" w:color="auto"/>
                <w:left w:val="none" w:sz="0" w:space="0" w:color="auto"/>
                <w:bottom w:val="none" w:sz="0" w:space="0" w:color="auto"/>
                <w:right w:val="none" w:sz="0" w:space="0" w:color="auto"/>
              </w:divBdr>
            </w:div>
            <w:div w:id="220948802">
              <w:marLeft w:val="0"/>
              <w:marRight w:val="0"/>
              <w:marTop w:val="0"/>
              <w:marBottom w:val="0"/>
              <w:divBdr>
                <w:top w:val="none" w:sz="0" w:space="0" w:color="auto"/>
                <w:left w:val="none" w:sz="0" w:space="0" w:color="auto"/>
                <w:bottom w:val="none" w:sz="0" w:space="0" w:color="auto"/>
                <w:right w:val="none" w:sz="0" w:space="0" w:color="auto"/>
              </w:divBdr>
            </w:div>
            <w:div w:id="683822049">
              <w:marLeft w:val="0"/>
              <w:marRight w:val="0"/>
              <w:marTop w:val="0"/>
              <w:marBottom w:val="0"/>
              <w:divBdr>
                <w:top w:val="none" w:sz="0" w:space="0" w:color="auto"/>
                <w:left w:val="none" w:sz="0" w:space="0" w:color="auto"/>
                <w:bottom w:val="none" w:sz="0" w:space="0" w:color="auto"/>
                <w:right w:val="none" w:sz="0" w:space="0" w:color="auto"/>
              </w:divBdr>
            </w:div>
            <w:div w:id="331841438">
              <w:marLeft w:val="0"/>
              <w:marRight w:val="0"/>
              <w:marTop w:val="0"/>
              <w:marBottom w:val="0"/>
              <w:divBdr>
                <w:top w:val="none" w:sz="0" w:space="0" w:color="auto"/>
                <w:left w:val="none" w:sz="0" w:space="0" w:color="auto"/>
                <w:bottom w:val="none" w:sz="0" w:space="0" w:color="auto"/>
                <w:right w:val="none" w:sz="0" w:space="0" w:color="auto"/>
              </w:divBdr>
            </w:div>
            <w:div w:id="2130394581">
              <w:marLeft w:val="0"/>
              <w:marRight w:val="0"/>
              <w:marTop w:val="0"/>
              <w:marBottom w:val="0"/>
              <w:divBdr>
                <w:top w:val="none" w:sz="0" w:space="0" w:color="auto"/>
                <w:left w:val="none" w:sz="0" w:space="0" w:color="auto"/>
                <w:bottom w:val="none" w:sz="0" w:space="0" w:color="auto"/>
                <w:right w:val="none" w:sz="0" w:space="0" w:color="auto"/>
              </w:divBdr>
            </w:div>
            <w:div w:id="731734499">
              <w:marLeft w:val="0"/>
              <w:marRight w:val="0"/>
              <w:marTop w:val="0"/>
              <w:marBottom w:val="0"/>
              <w:divBdr>
                <w:top w:val="none" w:sz="0" w:space="0" w:color="auto"/>
                <w:left w:val="none" w:sz="0" w:space="0" w:color="auto"/>
                <w:bottom w:val="none" w:sz="0" w:space="0" w:color="auto"/>
                <w:right w:val="none" w:sz="0" w:space="0" w:color="auto"/>
              </w:divBdr>
            </w:div>
            <w:div w:id="1509952780">
              <w:marLeft w:val="0"/>
              <w:marRight w:val="0"/>
              <w:marTop w:val="0"/>
              <w:marBottom w:val="0"/>
              <w:divBdr>
                <w:top w:val="none" w:sz="0" w:space="0" w:color="auto"/>
                <w:left w:val="none" w:sz="0" w:space="0" w:color="auto"/>
                <w:bottom w:val="none" w:sz="0" w:space="0" w:color="auto"/>
                <w:right w:val="none" w:sz="0" w:space="0" w:color="auto"/>
              </w:divBdr>
            </w:div>
            <w:div w:id="237861873">
              <w:marLeft w:val="0"/>
              <w:marRight w:val="0"/>
              <w:marTop w:val="0"/>
              <w:marBottom w:val="0"/>
              <w:divBdr>
                <w:top w:val="none" w:sz="0" w:space="0" w:color="auto"/>
                <w:left w:val="none" w:sz="0" w:space="0" w:color="auto"/>
                <w:bottom w:val="none" w:sz="0" w:space="0" w:color="auto"/>
                <w:right w:val="none" w:sz="0" w:space="0" w:color="auto"/>
              </w:divBdr>
            </w:div>
            <w:div w:id="1734693382">
              <w:marLeft w:val="0"/>
              <w:marRight w:val="0"/>
              <w:marTop w:val="0"/>
              <w:marBottom w:val="0"/>
              <w:divBdr>
                <w:top w:val="none" w:sz="0" w:space="0" w:color="auto"/>
                <w:left w:val="none" w:sz="0" w:space="0" w:color="auto"/>
                <w:bottom w:val="none" w:sz="0" w:space="0" w:color="auto"/>
                <w:right w:val="none" w:sz="0" w:space="0" w:color="auto"/>
              </w:divBdr>
            </w:div>
            <w:div w:id="1251550967">
              <w:marLeft w:val="0"/>
              <w:marRight w:val="0"/>
              <w:marTop w:val="0"/>
              <w:marBottom w:val="0"/>
              <w:divBdr>
                <w:top w:val="none" w:sz="0" w:space="0" w:color="auto"/>
                <w:left w:val="none" w:sz="0" w:space="0" w:color="auto"/>
                <w:bottom w:val="none" w:sz="0" w:space="0" w:color="auto"/>
                <w:right w:val="none" w:sz="0" w:space="0" w:color="auto"/>
              </w:divBdr>
            </w:div>
            <w:div w:id="1429109435">
              <w:marLeft w:val="0"/>
              <w:marRight w:val="0"/>
              <w:marTop w:val="0"/>
              <w:marBottom w:val="0"/>
              <w:divBdr>
                <w:top w:val="none" w:sz="0" w:space="0" w:color="auto"/>
                <w:left w:val="none" w:sz="0" w:space="0" w:color="auto"/>
                <w:bottom w:val="none" w:sz="0" w:space="0" w:color="auto"/>
                <w:right w:val="none" w:sz="0" w:space="0" w:color="auto"/>
              </w:divBdr>
            </w:div>
            <w:div w:id="124743610">
              <w:marLeft w:val="0"/>
              <w:marRight w:val="0"/>
              <w:marTop w:val="0"/>
              <w:marBottom w:val="0"/>
              <w:divBdr>
                <w:top w:val="none" w:sz="0" w:space="0" w:color="auto"/>
                <w:left w:val="none" w:sz="0" w:space="0" w:color="auto"/>
                <w:bottom w:val="none" w:sz="0" w:space="0" w:color="auto"/>
                <w:right w:val="none" w:sz="0" w:space="0" w:color="auto"/>
              </w:divBdr>
            </w:div>
            <w:div w:id="1708871994">
              <w:marLeft w:val="0"/>
              <w:marRight w:val="0"/>
              <w:marTop w:val="0"/>
              <w:marBottom w:val="0"/>
              <w:divBdr>
                <w:top w:val="none" w:sz="0" w:space="0" w:color="auto"/>
                <w:left w:val="none" w:sz="0" w:space="0" w:color="auto"/>
                <w:bottom w:val="none" w:sz="0" w:space="0" w:color="auto"/>
                <w:right w:val="none" w:sz="0" w:space="0" w:color="auto"/>
              </w:divBdr>
            </w:div>
            <w:div w:id="1177884160">
              <w:marLeft w:val="0"/>
              <w:marRight w:val="0"/>
              <w:marTop w:val="0"/>
              <w:marBottom w:val="0"/>
              <w:divBdr>
                <w:top w:val="none" w:sz="0" w:space="0" w:color="auto"/>
                <w:left w:val="none" w:sz="0" w:space="0" w:color="auto"/>
                <w:bottom w:val="none" w:sz="0" w:space="0" w:color="auto"/>
                <w:right w:val="none" w:sz="0" w:space="0" w:color="auto"/>
              </w:divBdr>
            </w:div>
            <w:div w:id="360782128">
              <w:marLeft w:val="0"/>
              <w:marRight w:val="0"/>
              <w:marTop w:val="0"/>
              <w:marBottom w:val="0"/>
              <w:divBdr>
                <w:top w:val="none" w:sz="0" w:space="0" w:color="auto"/>
                <w:left w:val="none" w:sz="0" w:space="0" w:color="auto"/>
                <w:bottom w:val="none" w:sz="0" w:space="0" w:color="auto"/>
                <w:right w:val="none" w:sz="0" w:space="0" w:color="auto"/>
              </w:divBdr>
            </w:div>
            <w:div w:id="1519343719">
              <w:marLeft w:val="0"/>
              <w:marRight w:val="0"/>
              <w:marTop w:val="0"/>
              <w:marBottom w:val="0"/>
              <w:divBdr>
                <w:top w:val="none" w:sz="0" w:space="0" w:color="auto"/>
                <w:left w:val="none" w:sz="0" w:space="0" w:color="auto"/>
                <w:bottom w:val="none" w:sz="0" w:space="0" w:color="auto"/>
                <w:right w:val="none" w:sz="0" w:space="0" w:color="auto"/>
              </w:divBdr>
            </w:div>
            <w:div w:id="254214668">
              <w:marLeft w:val="0"/>
              <w:marRight w:val="0"/>
              <w:marTop w:val="0"/>
              <w:marBottom w:val="0"/>
              <w:divBdr>
                <w:top w:val="none" w:sz="0" w:space="0" w:color="auto"/>
                <w:left w:val="none" w:sz="0" w:space="0" w:color="auto"/>
                <w:bottom w:val="none" w:sz="0" w:space="0" w:color="auto"/>
                <w:right w:val="none" w:sz="0" w:space="0" w:color="auto"/>
              </w:divBdr>
            </w:div>
            <w:div w:id="514882957">
              <w:marLeft w:val="0"/>
              <w:marRight w:val="0"/>
              <w:marTop w:val="0"/>
              <w:marBottom w:val="0"/>
              <w:divBdr>
                <w:top w:val="none" w:sz="0" w:space="0" w:color="auto"/>
                <w:left w:val="none" w:sz="0" w:space="0" w:color="auto"/>
                <w:bottom w:val="none" w:sz="0" w:space="0" w:color="auto"/>
                <w:right w:val="none" w:sz="0" w:space="0" w:color="auto"/>
              </w:divBdr>
            </w:div>
            <w:div w:id="1250506401">
              <w:marLeft w:val="0"/>
              <w:marRight w:val="0"/>
              <w:marTop w:val="0"/>
              <w:marBottom w:val="0"/>
              <w:divBdr>
                <w:top w:val="none" w:sz="0" w:space="0" w:color="auto"/>
                <w:left w:val="none" w:sz="0" w:space="0" w:color="auto"/>
                <w:bottom w:val="none" w:sz="0" w:space="0" w:color="auto"/>
                <w:right w:val="none" w:sz="0" w:space="0" w:color="auto"/>
              </w:divBdr>
            </w:div>
            <w:div w:id="1568413337">
              <w:marLeft w:val="0"/>
              <w:marRight w:val="0"/>
              <w:marTop w:val="0"/>
              <w:marBottom w:val="0"/>
              <w:divBdr>
                <w:top w:val="none" w:sz="0" w:space="0" w:color="auto"/>
                <w:left w:val="none" w:sz="0" w:space="0" w:color="auto"/>
                <w:bottom w:val="none" w:sz="0" w:space="0" w:color="auto"/>
                <w:right w:val="none" w:sz="0" w:space="0" w:color="auto"/>
              </w:divBdr>
            </w:div>
            <w:div w:id="211237272">
              <w:marLeft w:val="0"/>
              <w:marRight w:val="0"/>
              <w:marTop w:val="0"/>
              <w:marBottom w:val="0"/>
              <w:divBdr>
                <w:top w:val="none" w:sz="0" w:space="0" w:color="auto"/>
                <w:left w:val="none" w:sz="0" w:space="0" w:color="auto"/>
                <w:bottom w:val="none" w:sz="0" w:space="0" w:color="auto"/>
                <w:right w:val="none" w:sz="0" w:space="0" w:color="auto"/>
              </w:divBdr>
            </w:div>
            <w:div w:id="280577969">
              <w:marLeft w:val="0"/>
              <w:marRight w:val="0"/>
              <w:marTop w:val="0"/>
              <w:marBottom w:val="0"/>
              <w:divBdr>
                <w:top w:val="none" w:sz="0" w:space="0" w:color="auto"/>
                <w:left w:val="none" w:sz="0" w:space="0" w:color="auto"/>
                <w:bottom w:val="none" w:sz="0" w:space="0" w:color="auto"/>
                <w:right w:val="none" w:sz="0" w:space="0" w:color="auto"/>
              </w:divBdr>
            </w:div>
            <w:div w:id="2082823823">
              <w:marLeft w:val="0"/>
              <w:marRight w:val="0"/>
              <w:marTop w:val="0"/>
              <w:marBottom w:val="0"/>
              <w:divBdr>
                <w:top w:val="none" w:sz="0" w:space="0" w:color="auto"/>
                <w:left w:val="none" w:sz="0" w:space="0" w:color="auto"/>
                <w:bottom w:val="none" w:sz="0" w:space="0" w:color="auto"/>
                <w:right w:val="none" w:sz="0" w:space="0" w:color="auto"/>
              </w:divBdr>
            </w:div>
            <w:div w:id="6638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813">
      <w:bodyDiv w:val="1"/>
      <w:marLeft w:val="0"/>
      <w:marRight w:val="0"/>
      <w:marTop w:val="0"/>
      <w:marBottom w:val="0"/>
      <w:divBdr>
        <w:top w:val="none" w:sz="0" w:space="0" w:color="auto"/>
        <w:left w:val="none" w:sz="0" w:space="0" w:color="auto"/>
        <w:bottom w:val="none" w:sz="0" w:space="0" w:color="auto"/>
        <w:right w:val="none" w:sz="0" w:space="0" w:color="auto"/>
      </w:divBdr>
      <w:divsChild>
        <w:div w:id="1781219429">
          <w:marLeft w:val="0"/>
          <w:marRight w:val="0"/>
          <w:marTop w:val="0"/>
          <w:marBottom w:val="0"/>
          <w:divBdr>
            <w:top w:val="none" w:sz="0" w:space="0" w:color="auto"/>
            <w:left w:val="none" w:sz="0" w:space="0" w:color="auto"/>
            <w:bottom w:val="none" w:sz="0" w:space="0" w:color="auto"/>
            <w:right w:val="none" w:sz="0" w:space="0" w:color="auto"/>
          </w:divBdr>
          <w:divsChild>
            <w:div w:id="4071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3203">
      <w:bodyDiv w:val="1"/>
      <w:marLeft w:val="0"/>
      <w:marRight w:val="0"/>
      <w:marTop w:val="0"/>
      <w:marBottom w:val="0"/>
      <w:divBdr>
        <w:top w:val="none" w:sz="0" w:space="0" w:color="auto"/>
        <w:left w:val="none" w:sz="0" w:space="0" w:color="auto"/>
        <w:bottom w:val="none" w:sz="0" w:space="0" w:color="auto"/>
        <w:right w:val="none" w:sz="0" w:space="0" w:color="auto"/>
      </w:divBdr>
      <w:divsChild>
        <w:div w:id="2020887517">
          <w:marLeft w:val="0"/>
          <w:marRight w:val="0"/>
          <w:marTop w:val="0"/>
          <w:marBottom w:val="0"/>
          <w:divBdr>
            <w:top w:val="none" w:sz="0" w:space="0" w:color="auto"/>
            <w:left w:val="none" w:sz="0" w:space="0" w:color="auto"/>
            <w:bottom w:val="none" w:sz="0" w:space="0" w:color="auto"/>
            <w:right w:val="none" w:sz="0" w:space="0" w:color="auto"/>
          </w:divBdr>
          <w:divsChild>
            <w:div w:id="884872564">
              <w:marLeft w:val="0"/>
              <w:marRight w:val="0"/>
              <w:marTop w:val="0"/>
              <w:marBottom w:val="0"/>
              <w:divBdr>
                <w:top w:val="none" w:sz="0" w:space="0" w:color="auto"/>
                <w:left w:val="none" w:sz="0" w:space="0" w:color="auto"/>
                <w:bottom w:val="none" w:sz="0" w:space="0" w:color="auto"/>
                <w:right w:val="none" w:sz="0" w:space="0" w:color="auto"/>
              </w:divBdr>
            </w:div>
            <w:div w:id="442504274">
              <w:marLeft w:val="0"/>
              <w:marRight w:val="0"/>
              <w:marTop w:val="0"/>
              <w:marBottom w:val="0"/>
              <w:divBdr>
                <w:top w:val="none" w:sz="0" w:space="0" w:color="auto"/>
                <w:left w:val="none" w:sz="0" w:space="0" w:color="auto"/>
                <w:bottom w:val="none" w:sz="0" w:space="0" w:color="auto"/>
                <w:right w:val="none" w:sz="0" w:space="0" w:color="auto"/>
              </w:divBdr>
            </w:div>
            <w:div w:id="538979903">
              <w:marLeft w:val="0"/>
              <w:marRight w:val="0"/>
              <w:marTop w:val="0"/>
              <w:marBottom w:val="0"/>
              <w:divBdr>
                <w:top w:val="none" w:sz="0" w:space="0" w:color="auto"/>
                <w:left w:val="none" w:sz="0" w:space="0" w:color="auto"/>
                <w:bottom w:val="none" w:sz="0" w:space="0" w:color="auto"/>
                <w:right w:val="none" w:sz="0" w:space="0" w:color="auto"/>
              </w:divBdr>
            </w:div>
            <w:div w:id="963459660">
              <w:marLeft w:val="0"/>
              <w:marRight w:val="0"/>
              <w:marTop w:val="0"/>
              <w:marBottom w:val="0"/>
              <w:divBdr>
                <w:top w:val="none" w:sz="0" w:space="0" w:color="auto"/>
                <w:left w:val="none" w:sz="0" w:space="0" w:color="auto"/>
                <w:bottom w:val="none" w:sz="0" w:space="0" w:color="auto"/>
                <w:right w:val="none" w:sz="0" w:space="0" w:color="auto"/>
              </w:divBdr>
            </w:div>
            <w:div w:id="39938205">
              <w:marLeft w:val="0"/>
              <w:marRight w:val="0"/>
              <w:marTop w:val="0"/>
              <w:marBottom w:val="0"/>
              <w:divBdr>
                <w:top w:val="none" w:sz="0" w:space="0" w:color="auto"/>
                <w:left w:val="none" w:sz="0" w:space="0" w:color="auto"/>
                <w:bottom w:val="none" w:sz="0" w:space="0" w:color="auto"/>
                <w:right w:val="none" w:sz="0" w:space="0" w:color="auto"/>
              </w:divBdr>
            </w:div>
            <w:div w:id="1868130470">
              <w:marLeft w:val="0"/>
              <w:marRight w:val="0"/>
              <w:marTop w:val="0"/>
              <w:marBottom w:val="0"/>
              <w:divBdr>
                <w:top w:val="none" w:sz="0" w:space="0" w:color="auto"/>
                <w:left w:val="none" w:sz="0" w:space="0" w:color="auto"/>
                <w:bottom w:val="none" w:sz="0" w:space="0" w:color="auto"/>
                <w:right w:val="none" w:sz="0" w:space="0" w:color="auto"/>
              </w:divBdr>
            </w:div>
            <w:div w:id="1551766196">
              <w:marLeft w:val="0"/>
              <w:marRight w:val="0"/>
              <w:marTop w:val="0"/>
              <w:marBottom w:val="0"/>
              <w:divBdr>
                <w:top w:val="none" w:sz="0" w:space="0" w:color="auto"/>
                <w:left w:val="none" w:sz="0" w:space="0" w:color="auto"/>
                <w:bottom w:val="none" w:sz="0" w:space="0" w:color="auto"/>
                <w:right w:val="none" w:sz="0" w:space="0" w:color="auto"/>
              </w:divBdr>
            </w:div>
            <w:div w:id="2142574177">
              <w:marLeft w:val="0"/>
              <w:marRight w:val="0"/>
              <w:marTop w:val="0"/>
              <w:marBottom w:val="0"/>
              <w:divBdr>
                <w:top w:val="none" w:sz="0" w:space="0" w:color="auto"/>
                <w:left w:val="none" w:sz="0" w:space="0" w:color="auto"/>
                <w:bottom w:val="none" w:sz="0" w:space="0" w:color="auto"/>
                <w:right w:val="none" w:sz="0" w:space="0" w:color="auto"/>
              </w:divBdr>
            </w:div>
            <w:div w:id="59669204">
              <w:marLeft w:val="0"/>
              <w:marRight w:val="0"/>
              <w:marTop w:val="0"/>
              <w:marBottom w:val="0"/>
              <w:divBdr>
                <w:top w:val="none" w:sz="0" w:space="0" w:color="auto"/>
                <w:left w:val="none" w:sz="0" w:space="0" w:color="auto"/>
                <w:bottom w:val="none" w:sz="0" w:space="0" w:color="auto"/>
                <w:right w:val="none" w:sz="0" w:space="0" w:color="auto"/>
              </w:divBdr>
            </w:div>
            <w:div w:id="962464723">
              <w:marLeft w:val="0"/>
              <w:marRight w:val="0"/>
              <w:marTop w:val="0"/>
              <w:marBottom w:val="0"/>
              <w:divBdr>
                <w:top w:val="none" w:sz="0" w:space="0" w:color="auto"/>
                <w:left w:val="none" w:sz="0" w:space="0" w:color="auto"/>
                <w:bottom w:val="none" w:sz="0" w:space="0" w:color="auto"/>
                <w:right w:val="none" w:sz="0" w:space="0" w:color="auto"/>
              </w:divBdr>
            </w:div>
            <w:div w:id="491261252">
              <w:marLeft w:val="0"/>
              <w:marRight w:val="0"/>
              <w:marTop w:val="0"/>
              <w:marBottom w:val="0"/>
              <w:divBdr>
                <w:top w:val="none" w:sz="0" w:space="0" w:color="auto"/>
                <w:left w:val="none" w:sz="0" w:space="0" w:color="auto"/>
                <w:bottom w:val="none" w:sz="0" w:space="0" w:color="auto"/>
                <w:right w:val="none" w:sz="0" w:space="0" w:color="auto"/>
              </w:divBdr>
            </w:div>
            <w:div w:id="129712799">
              <w:marLeft w:val="0"/>
              <w:marRight w:val="0"/>
              <w:marTop w:val="0"/>
              <w:marBottom w:val="0"/>
              <w:divBdr>
                <w:top w:val="none" w:sz="0" w:space="0" w:color="auto"/>
                <w:left w:val="none" w:sz="0" w:space="0" w:color="auto"/>
                <w:bottom w:val="none" w:sz="0" w:space="0" w:color="auto"/>
                <w:right w:val="none" w:sz="0" w:space="0" w:color="auto"/>
              </w:divBdr>
            </w:div>
            <w:div w:id="2087191386">
              <w:marLeft w:val="0"/>
              <w:marRight w:val="0"/>
              <w:marTop w:val="0"/>
              <w:marBottom w:val="0"/>
              <w:divBdr>
                <w:top w:val="none" w:sz="0" w:space="0" w:color="auto"/>
                <w:left w:val="none" w:sz="0" w:space="0" w:color="auto"/>
                <w:bottom w:val="none" w:sz="0" w:space="0" w:color="auto"/>
                <w:right w:val="none" w:sz="0" w:space="0" w:color="auto"/>
              </w:divBdr>
            </w:div>
            <w:div w:id="605771174">
              <w:marLeft w:val="0"/>
              <w:marRight w:val="0"/>
              <w:marTop w:val="0"/>
              <w:marBottom w:val="0"/>
              <w:divBdr>
                <w:top w:val="none" w:sz="0" w:space="0" w:color="auto"/>
                <w:left w:val="none" w:sz="0" w:space="0" w:color="auto"/>
                <w:bottom w:val="none" w:sz="0" w:space="0" w:color="auto"/>
                <w:right w:val="none" w:sz="0" w:space="0" w:color="auto"/>
              </w:divBdr>
            </w:div>
            <w:div w:id="1883319743">
              <w:marLeft w:val="0"/>
              <w:marRight w:val="0"/>
              <w:marTop w:val="0"/>
              <w:marBottom w:val="0"/>
              <w:divBdr>
                <w:top w:val="none" w:sz="0" w:space="0" w:color="auto"/>
                <w:left w:val="none" w:sz="0" w:space="0" w:color="auto"/>
                <w:bottom w:val="none" w:sz="0" w:space="0" w:color="auto"/>
                <w:right w:val="none" w:sz="0" w:space="0" w:color="auto"/>
              </w:divBdr>
            </w:div>
            <w:div w:id="309600373">
              <w:marLeft w:val="0"/>
              <w:marRight w:val="0"/>
              <w:marTop w:val="0"/>
              <w:marBottom w:val="0"/>
              <w:divBdr>
                <w:top w:val="none" w:sz="0" w:space="0" w:color="auto"/>
                <w:left w:val="none" w:sz="0" w:space="0" w:color="auto"/>
                <w:bottom w:val="none" w:sz="0" w:space="0" w:color="auto"/>
                <w:right w:val="none" w:sz="0" w:space="0" w:color="auto"/>
              </w:divBdr>
            </w:div>
            <w:div w:id="764612151">
              <w:marLeft w:val="0"/>
              <w:marRight w:val="0"/>
              <w:marTop w:val="0"/>
              <w:marBottom w:val="0"/>
              <w:divBdr>
                <w:top w:val="none" w:sz="0" w:space="0" w:color="auto"/>
                <w:left w:val="none" w:sz="0" w:space="0" w:color="auto"/>
                <w:bottom w:val="none" w:sz="0" w:space="0" w:color="auto"/>
                <w:right w:val="none" w:sz="0" w:space="0" w:color="auto"/>
              </w:divBdr>
            </w:div>
            <w:div w:id="1666088504">
              <w:marLeft w:val="0"/>
              <w:marRight w:val="0"/>
              <w:marTop w:val="0"/>
              <w:marBottom w:val="0"/>
              <w:divBdr>
                <w:top w:val="none" w:sz="0" w:space="0" w:color="auto"/>
                <w:left w:val="none" w:sz="0" w:space="0" w:color="auto"/>
                <w:bottom w:val="none" w:sz="0" w:space="0" w:color="auto"/>
                <w:right w:val="none" w:sz="0" w:space="0" w:color="auto"/>
              </w:divBdr>
            </w:div>
            <w:div w:id="1716926917">
              <w:marLeft w:val="0"/>
              <w:marRight w:val="0"/>
              <w:marTop w:val="0"/>
              <w:marBottom w:val="0"/>
              <w:divBdr>
                <w:top w:val="none" w:sz="0" w:space="0" w:color="auto"/>
                <w:left w:val="none" w:sz="0" w:space="0" w:color="auto"/>
                <w:bottom w:val="none" w:sz="0" w:space="0" w:color="auto"/>
                <w:right w:val="none" w:sz="0" w:space="0" w:color="auto"/>
              </w:divBdr>
            </w:div>
            <w:div w:id="1113748051">
              <w:marLeft w:val="0"/>
              <w:marRight w:val="0"/>
              <w:marTop w:val="0"/>
              <w:marBottom w:val="0"/>
              <w:divBdr>
                <w:top w:val="none" w:sz="0" w:space="0" w:color="auto"/>
                <w:left w:val="none" w:sz="0" w:space="0" w:color="auto"/>
                <w:bottom w:val="none" w:sz="0" w:space="0" w:color="auto"/>
                <w:right w:val="none" w:sz="0" w:space="0" w:color="auto"/>
              </w:divBdr>
            </w:div>
            <w:div w:id="291208866">
              <w:marLeft w:val="0"/>
              <w:marRight w:val="0"/>
              <w:marTop w:val="0"/>
              <w:marBottom w:val="0"/>
              <w:divBdr>
                <w:top w:val="none" w:sz="0" w:space="0" w:color="auto"/>
                <w:left w:val="none" w:sz="0" w:space="0" w:color="auto"/>
                <w:bottom w:val="none" w:sz="0" w:space="0" w:color="auto"/>
                <w:right w:val="none" w:sz="0" w:space="0" w:color="auto"/>
              </w:divBdr>
            </w:div>
            <w:div w:id="1063140302">
              <w:marLeft w:val="0"/>
              <w:marRight w:val="0"/>
              <w:marTop w:val="0"/>
              <w:marBottom w:val="0"/>
              <w:divBdr>
                <w:top w:val="none" w:sz="0" w:space="0" w:color="auto"/>
                <w:left w:val="none" w:sz="0" w:space="0" w:color="auto"/>
                <w:bottom w:val="none" w:sz="0" w:space="0" w:color="auto"/>
                <w:right w:val="none" w:sz="0" w:space="0" w:color="auto"/>
              </w:divBdr>
            </w:div>
            <w:div w:id="2018772246">
              <w:marLeft w:val="0"/>
              <w:marRight w:val="0"/>
              <w:marTop w:val="0"/>
              <w:marBottom w:val="0"/>
              <w:divBdr>
                <w:top w:val="none" w:sz="0" w:space="0" w:color="auto"/>
                <w:left w:val="none" w:sz="0" w:space="0" w:color="auto"/>
                <w:bottom w:val="none" w:sz="0" w:space="0" w:color="auto"/>
                <w:right w:val="none" w:sz="0" w:space="0" w:color="auto"/>
              </w:divBdr>
            </w:div>
            <w:div w:id="425804534">
              <w:marLeft w:val="0"/>
              <w:marRight w:val="0"/>
              <w:marTop w:val="0"/>
              <w:marBottom w:val="0"/>
              <w:divBdr>
                <w:top w:val="none" w:sz="0" w:space="0" w:color="auto"/>
                <w:left w:val="none" w:sz="0" w:space="0" w:color="auto"/>
                <w:bottom w:val="none" w:sz="0" w:space="0" w:color="auto"/>
                <w:right w:val="none" w:sz="0" w:space="0" w:color="auto"/>
              </w:divBdr>
            </w:div>
            <w:div w:id="1913735279">
              <w:marLeft w:val="0"/>
              <w:marRight w:val="0"/>
              <w:marTop w:val="0"/>
              <w:marBottom w:val="0"/>
              <w:divBdr>
                <w:top w:val="none" w:sz="0" w:space="0" w:color="auto"/>
                <w:left w:val="none" w:sz="0" w:space="0" w:color="auto"/>
                <w:bottom w:val="none" w:sz="0" w:space="0" w:color="auto"/>
                <w:right w:val="none" w:sz="0" w:space="0" w:color="auto"/>
              </w:divBdr>
            </w:div>
            <w:div w:id="1680544403">
              <w:marLeft w:val="0"/>
              <w:marRight w:val="0"/>
              <w:marTop w:val="0"/>
              <w:marBottom w:val="0"/>
              <w:divBdr>
                <w:top w:val="none" w:sz="0" w:space="0" w:color="auto"/>
                <w:left w:val="none" w:sz="0" w:space="0" w:color="auto"/>
                <w:bottom w:val="none" w:sz="0" w:space="0" w:color="auto"/>
                <w:right w:val="none" w:sz="0" w:space="0" w:color="auto"/>
              </w:divBdr>
            </w:div>
            <w:div w:id="552892513">
              <w:marLeft w:val="0"/>
              <w:marRight w:val="0"/>
              <w:marTop w:val="0"/>
              <w:marBottom w:val="0"/>
              <w:divBdr>
                <w:top w:val="none" w:sz="0" w:space="0" w:color="auto"/>
                <w:left w:val="none" w:sz="0" w:space="0" w:color="auto"/>
                <w:bottom w:val="none" w:sz="0" w:space="0" w:color="auto"/>
                <w:right w:val="none" w:sz="0" w:space="0" w:color="auto"/>
              </w:divBdr>
            </w:div>
            <w:div w:id="1450665188">
              <w:marLeft w:val="0"/>
              <w:marRight w:val="0"/>
              <w:marTop w:val="0"/>
              <w:marBottom w:val="0"/>
              <w:divBdr>
                <w:top w:val="none" w:sz="0" w:space="0" w:color="auto"/>
                <w:left w:val="none" w:sz="0" w:space="0" w:color="auto"/>
                <w:bottom w:val="none" w:sz="0" w:space="0" w:color="auto"/>
                <w:right w:val="none" w:sz="0" w:space="0" w:color="auto"/>
              </w:divBdr>
            </w:div>
            <w:div w:id="924265042">
              <w:marLeft w:val="0"/>
              <w:marRight w:val="0"/>
              <w:marTop w:val="0"/>
              <w:marBottom w:val="0"/>
              <w:divBdr>
                <w:top w:val="none" w:sz="0" w:space="0" w:color="auto"/>
                <w:left w:val="none" w:sz="0" w:space="0" w:color="auto"/>
                <w:bottom w:val="none" w:sz="0" w:space="0" w:color="auto"/>
                <w:right w:val="none" w:sz="0" w:space="0" w:color="auto"/>
              </w:divBdr>
            </w:div>
            <w:div w:id="470829537">
              <w:marLeft w:val="0"/>
              <w:marRight w:val="0"/>
              <w:marTop w:val="0"/>
              <w:marBottom w:val="0"/>
              <w:divBdr>
                <w:top w:val="none" w:sz="0" w:space="0" w:color="auto"/>
                <w:left w:val="none" w:sz="0" w:space="0" w:color="auto"/>
                <w:bottom w:val="none" w:sz="0" w:space="0" w:color="auto"/>
                <w:right w:val="none" w:sz="0" w:space="0" w:color="auto"/>
              </w:divBdr>
            </w:div>
            <w:div w:id="1282030921">
              <w:marLeft w:val="0"/>
              <w:marRight w:val="0"/>
              <w:marTop w:val="0"/>
              <w:marBottom w:val="0"/>
              <w:divBdr>
                <w:top w:val="none" w:sz="0" w:space="0" w:color="auto"/>
                <w:left w:val="none" w:sz="0" w:space="0" w:color="auto"/>
                <w:bottom w:val="none" w:sz="0" w:space="0" w:color="auto"/>
                <w:right w:val="none" w:sz="0" w:space="0" w:color="auto"/>
              </w:divBdr>
            </w:div>
            <w:div w:id="1029254689">
              <w:marLeft w:val="0"/>
              <w:marRight w:val="0"/>
              <w:marTop w:val="0"/>
              <w:marBottom w:val="0"/>
              <w:divBdr>
                <w:top w:val="none" w:sz="0" w:space="0" w:color="auto"/>
                <w:left w:val="none" w:sz="0" w:space="0" w:color="auto"/>
                <w:bottom w:val="none" w:sz="0" w:space="0" w:color="auto"/>
                <w:right w:val="none" w:sz="0" w:space="0" w:color="auto"/>
              </w:divBdr>
            </w:div>
            <w:div w:id="1310016789">
              <w:marLeft w:val="0"/>
              <w:marRight w:val="0"/>
              <w:marTop w:val="0"/>
              <w:marBottom w:val="0"/>
              <w:divBdr>
                <w:top w:val="none" w:sz="0" w:space="0" w:color="auto"/>
                <w:left w:val="none" w:sz="0" w:space="0" w:color="auto"/>
                <w:bottom w:val="none" w:sz="0" w:space="0" w:color="auto"/>
                <w:right w:val="none" w:sz="0" w:space="0" w:color="auto"/>
              </w:divBdr>
            </w:div>
            <w:div w:id="1216813065">
              <w:marLeft w:val="0"/>
              <w:marRight w:val="0"/>
              <w:marTop w:val="0"/>
              <w:marBottom w:val="0"/>
              <w:divBdr>
                <w:top w:val="none" w:sz="0" w:space="0" w:color="auto"/>
                <w:left w:val="none" w:sz="0" w:space="0" w:color="auto"/>
                <w:bottom w:val="none" w:sz="0" w:space="0" w:color="auto"/>
                <w:right w:val="none" w:sz="0" w:space="0" w:color="auto"/>
              </w:divBdr>
            </w:div>
            <w:div w:id="632716138">
              <w:marLeft w:val="0"/>
              <w:marRight w:val="0"/>
              <w:marTop w:val="0"/>
              <w:marBottom w:val="0"/>
              <w:divBdr>
                <w:top w:val="none" w:sz="0" w:space="0" w:color="auto"/>
                <w:left w:val="none" w:sz="0" w:space="0" w:color="auto"/>
                <w:bottom w:val="none" w:sz="0" w:space="0" w:color="auto"/>
                <w:right w:val="none" w:sz="0" w:space="0" w:color="auto"/>
              </w:divBdr>
            </w:div>
            <w:div w:id="918902363">
              <w:marLeft w:val="0"/>
              <w:marRight w:val="0"/>
              <w:marTop w:val="0"/>
              <w:marBottom w:val="0"/>
              <w:divBdr>
                <w:top w:val="none" w:sz="0" w:space="0" w:color="auto"/>
                <w:left w:val="none" w:sz="0" w:space="0" w:color="auto"/>
                <w:bottom w:val="none" w:sz="0" w:space="0" w:color="auto"/>
                <w:right w:val="none" w:sz="0" w:space="0" w:color="auto"/>
              </w:divBdr>
            </w:div>
            <w:div w:id="364674775">
              <w:marLeft w:val="0"/>
              <w:marRight w:val="0"/>
              <w:marTop w:val="0"/>
              <w:marBottom w:val="0"/>
              <w:divBdr>
                <w:top w:val="none" w:sz="0" w:space="0" w:color="auto"/>
                <w:left w:val="none" w:sz="0" w:space="0" w:color="auto"/>
                <w:bottom w:val="none" w:sz="0" w:space="0" w:color="auto"/>
                <w:right w:val="none" w:sz="0" w:space="0" w:color="auto"/>
              </w:divBdr>
            </w:div>
            <w:div w:id="870339883">
              <w:marLeft w:val="0"/>
              <w:marRight w:val="0"/>
              <w:marTop w:val="0"/>
              <w:marBottom w:val="0"/>
              <w:divBdr>
                <w:top w:val="none" w:sz="0" w:space="0" w:color="auto"/>
                <w:left w:val="none" w:sz="0" w:space="0" w:color="auto"/>
                <w:bottom w:val="none" w:sz="0" w:space="0" w:color="auto"/>
                <w:right w:val="none" w:sz="0" w:space="0" w:color="auto"/>
              </w:divBdr>
            </w:div>
            <w:div w:id="118382264">
              <w:marLeft w:val="0"/>
              <w:marRight w:val="0"/>
              <w:marTop w:val="0"/>
              <w:marBottom w:val="0"/>
              <w:divBdr>
                <w:top w:val="none" w:sz="0" w:space="0" w:color="auto"/>
                <w:left w:val="none" w:sz="0" w:space="0" w:color="auto"/>
                <w:bottom w:val="none" w:sz="0" w:space="0" w:color="auto"/>
                <w:right w:val="none" w:sz="0" w:space="0" w:color="auto"/>
              </w:divBdr>
            </w:div>
            <w:div w:id="1278373932">
              <w:marLeft w:val="0"/>
              <w:marRight w:val="0"/>
              <w:marTop w:val="0"/>
              <w:marBottom w:val="0"/>
              <w:divBdr>
                <w:top w:val="none" w:sz="0" w:space="0" w:color="auto"/>
                <w:left w:val="none" w:sz="0" w:space="0" w:color="auto"/>
                <w:bottom w:val="none" w:sz="0" w:space="0" w:color="auto"/>
                <w:right w:val="none" w:sz="0" w:space="0" w:color="auto"/>
              </w:divBdr>
            </w:div>
            <w:div w:id="10885969">
              <w:marLeft w:val="0"/>
              <w:marRight w:val="0"/>
              <w:marTop w:val="0"/>
              <w:marBottom w:val="0"/>
              <w:divBdr>
                <w:top w:val="none" w:sz="0" w:space="0" w:color="auto"/>
                <w:left w:val="none" w:sz="0" w:space="0" w:color="auto"/>
                <w:bottom w:val="none" w:sz="0" w:space="0" w:color="auto"/>
                <w:right w:val="none" w:sz="0" w:space="0" w:color="auto"/>
              </w:divBdr>
            </w:div>
            <w:div w:id="245387338">
              <w:marLeft w:val="0"/>
              <w:marRight w:val="0"/>
              <w:marTop w:val="0"/>
              <w:marBottom w:val="0"/>
              <w:divBdr>
                <w:top w:val="none" w:sz="0" w:space="0" w:color="auto"/>
                <w:left w:val="none" w:sz="0" w:space="0" w:color="auto"/>
                <w:bottom w:val="none" w:sz="0" w:space="0" w:color="auto"/>
                <w:right w:val="none" w:sz="0" w:space="0" w:color="auto"/>
              </w:divBdr>
            </w:div>
            <w:div w:id="894049203">
              <w:marLeft w:val="0"/>
              <w:marRight w:val="0"/>
              <w:marTop w:val="0"/>
              <w:marBottom w:val="0"/>
              <w:divBdr>
                <w:top w:val="none" w:sz="0" w:space="0" w:color="auto"/>
                <w:left w:val="none" w:sz="0" w:space="0" w:color="auto"/>
                <w:bottom w:val="none" w:sz="0" w:space="0" w:color="auto"/>
                <w:right w:val="none" w:sz="0" w:space="0" w:color="auto"/>
              </w:divBdr>
            </w:div>
            <w:div w:id="872155264">
              <w:marLeft w:val="0"/>
              <w:marRight w:val="0"/>
              <w:marTop w:val="0"/>
              <w:marBottom w:val="0"/>
              <w:divBdr>
                <w:top w:val="none" w:sz="0" w:space="0" w:color="auto"/>
                <w:left w:val="none" w:sz="0" w:space="0" w:color="auto"/>
                <w:bottom w:val="none" w:sz="0" w:space="0" w:color="auto"/>
                <w:right w:val="none" w:sz="0" w:space="0" w:color="auto"/>
              </w:divBdr>
            </w:div>
            <w:div w:id="612322446">
              <w:marLeft w:val="0"/>
              <w:marRight w:val="0"/>
              <w:marTop w:val="0"/>
              <w:marBottom w:val="0"/>
              <w:divBdr>
                <w:top w:val="none" w:sz="0" w:space="0" w:color="auto"/>
                <w:left w:val="none" w:sz="0" w:space="0" w:color="auto"/>
                <w:bottom w:val="none" w:sz="0" w:space="0" w:color="auto"/>
                <w:right w:val="none" w:sz="0" w:space="0" w:color="auto"/>
              </w:divBdr>
            </w:div>
            <w:div w:id="91560551">
              <w:marLeft w:val="0"/>
              <w:marRight w:val="0"/>
              <w:marTop w:val="0"/>
              <w:marBottom w:val="0"/>
              <w:divBdr>
                <w:top w:val="none" w:sz="0" w:space="0" w:color="auto"/>
                <w:left w:val="none" w:sz="0" w:space="0" w:color="auto"/>
                <w:bottom w:val="none" w:sz="0" w:space="0" w:color="auto"/>
                <w:right w:val="none" w:sz="0" w:space="0" w:color="auto"/>
              </w:divBdr>
            </w:div>
            <w:div w:id="1652056107">
              <w:marLeft w:val="0"/>
              <w:marRight w:val="0"/>
              <w:marTop w:val="0"/>
              <w:marBottom w:val="0"/>
              <w:divBdr>
                <w:top w:val="none" w:sz="0" w:space="0" w:color="auto"/>
                <w:left w:val="none" w:sz="0" w:space="0" w:color="auto"/>
                <w:bottom w:val="none" w:sz="0" w:space="0" w:color="auto"/>
                <w:right w:val="none" w:sz="0" w:space="0" w:color="auto"/>
              </w:divBdr>
            </w:div>
            <w:div w:id="2112434674">
              <w:marLeft w:val="0"/>
              <w:marRight w:val="0"/>
              <w:marTop w:val="0"/>
              <w:marBottom w:val="0"/>
              <w:divBdr>
                <w:top w:val="none" w:sz="0" w:space="0" w:color="auto"/>
                <w:left w:val="none" w:sz="0" w:space="0" w:color="auto"/>
                <w:bottom w:val="none" w:sz="0" w:space="0" w:color="auto"/>
                <w:right w:val="none" w:sz="0" w:space="0" w:color="auto"/>
              </w:divBdr>
            </w:div>
            <w:div w:id="911307030">
              <w:marLeft w:val="0"/>
              <w:marRight w:val="0"/>
              <w:marTop w:val="0"/>
              <w:marBottom w:val="0"/>
              <w:divBdr>
                <w:top w:val="none" w:sz="0" w:space="0" w:color="auto"/>
                <w:left w:val="none" w:sz="0" w:space="0" w:color="auto"/>
                <w:bottom w:val="none" w:sz="0" w:space="0" w:color="auto"/>
                <w:right w:val="none" w:sz="0" w:space="0" w:color="auto"/>
              </w:divBdr>
            </w:div>
            <w:div w:id="3129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363">
      <w:bodyDiv w:val="1"/>
      <w:marLeft w:val="0"/>
      <w:marRight w:val="0"/>
      <w:marTop w:val="0"/>
      <w:marBottom w:val="0"/>
      <w:divBdr>
        <w:top w:val="none" w:sz="0" w:space="0" w:color="auto"/>
        <w:left w:val="none" w:sz="0" w:space="0" w:color="auto"/>
        <w:bottom w:val="none" w:sz="0" w:space="0" w:color="auto"/>
        <w:right w:val="none" w:sz="0" w:space="0" w:color="auto"/>
      </w:divBdr>
      <w:divsChild>
        <w:div w:id="1251499521">
          <w:marLeft w:val="0"/>
          <w:marRight w:val="0"/>
          <w:marTop w:val="0"/>
          <w:marBottom w:val="0"/>
          <w:divBdr>
            <w:top w:val="none" w:sz="0" w:space="0" w:color="auto"/>
            <w:left w:val="none" w:sz="0" w:space="0" w:color="auto"/>
            <w:bottom w:val="none" w:sz="0" w:space="0" w:color="auto"/>
            <w:right w:val="none" w:sz="0" w:space="0" w:color="auto"/>
          </w:divBdr>
          <w:divsChild>
            <w:div w:id="1064183187">
              <w:marLeft w:val="0"/>
              <w:marRight w:val="0"/>
              <w:marTop w:val="0"/>
              <w:marBottom w:val="0"/>
              <w:divBdr>
                <w:top w:val="none" w:sz="0" w:space="0" w:color="auto"/>
                <w:left w:val="none" w:sz="0" w:space="0" w:color="auto"/>
                <w:bottom w:val="none" w:sz="0" w:space="0" w:color="auto"/>
                <w:right w:val="none" w:sz="0" w:space="0" w:color="auto"/>
              </w:divBdr>
            </w:div>
            <w:div w:id="136380778">
              <w:marLeft w:val="0"/>
              <w:marRight w:val="0"/>
              <w:marTop w:val="0"/>
              <w:marBottom w:val="0"/>
              <w:divBdr>
                <w:top w:val="none" w:sz="0" w:space="0" w:color="auto"/>
                <w:left w:val="none" w:sz="0" w:space="0" w:color="auto"/>
                <w:bottom w:val="none" w:sz="0" w:space="0" w:color="auto"/>
                <w:right w:val="none" w:sz="0" w:space="0" w:color="auto"/>
              </w:divBdr>
            </w:div>
            <w:div w:id="1417286851">
              <w:marLeft w:val="0"/>
              <w:marRight w:val="0"/>
              <w:marTop w:val="0"/>
              <w:marBottom w:val="0"/>
              <w:divBdr>
                <w:top w:val="none" w:sz="0" w:space="0" w:color="auto"/>
                <w:left w:val="none" w:sz="0" w:space="0" w:color="auto"/>
                <w:bottom w:val="none" w:sz="0" w:space="0" w:color="auto"/>
                <w:right w:val="none" w:sz="0" w:space="0" w:color="auto"/>
              </w:divBdr>
            </w:div>
            <w:div w:id="285239975">
              <w:marLeft w:val="0"/>
              <w:marRight w:val="0"/>
              <w:marTop w:val="0"/>
              <w:marBottom w:val="0"/>
              <w:divBdr>
                <w:top w:val="none" w:sz="0" w:space="0" w:color="auto"/>
                <w:left w:val="none" w:sz="0" w:space="0" w:color="auto"/>
                <w:bottom w:val="none" w:sz="0" w:space="0" w:color="auto"/>
                <w:right w:val="none" w:sz="0" w:space="0" w:color="auto"/>
              </w:divBdr>
            </w:div>
            <w:div w:id="735587308">
              <w:marLeft w:val="0"/>
              <w:marRight w:val="0"/>
              <w:marTop w:val="0"/>
              <w:marBottom w:val="0"/>
              <w:divBdr>
                <w:top w:val="none" w:sz="0" w:space="0" w:color="auto"/>
                <w:left w:val="none" w:sz="0" w:space="0" w:color="auto"/>
                <w:bottom w:val="none" w:sz="0" w:space="0" w:color="auto"/>
                <w:right w:val="none" w:sz="0" w:space="0" w:color="auto"/>
              </w:divBdr>
            </w:div>
            <w:div w:id="347369409">
              <w:marLeft w:val="0"/>
              <w:marRight w:val="0"/>
              <w:marTop w:val="0"/>
              <w:marBottom w:val="0"/>
              <w:divBdr>
                <w:top w:val="none" w:sz="0" w:space="0" w:color="auto"/>
                <w:left w:val="none" w:sz="0" w:space="0" w:color="auto"/>
                <w:bottom w:val="none" w:sz="0" w:space="0" w:color="auto"/>
                <w:right w:val="none" w:sz="0" w:space="0" w:color="auto"/>
              </w:divBdr>
            </w:div>
            <w:div w:id="1753575947">
              <w:marLeft w:val="0"/>
              <w:marRight w:val="0"/>
              <w:marTop w:val="0"/>
              <w:marBottom w:val="0"/>
              <w:divBdr>
                <w:top w:val="none" w:sz="0" w:space="0" w:color="auto"/>
                <w:left w:val="none" w:sz="0" w:space="0" w:color="auto"/>
                <w:bottom w:val="none" w:sz="0" w:space="0" w:color="auto"/>
                <w:right w:val="none" w:sz="0" w:space="0" w:color="auto"/>
              </w:divBdr>
            </w:div>
            <w:div w:id="1275751794">
              <w:marLeft w:val="0"/>
              <w:marRight w:val="0"/>
              <w:marTop w:val="0"/>
              <w:marBottom w:val="0"/>
              <w:divBdr>
                <w:top w:val="none" w:sz="0" w:space="0" w:color="auto"/>
                <w:left w:val="none" w:sz="0" w:space="0" w:color="auto"/>
                <w:bottom w:val="none" w:sz="0" w:space="0" w:color="auto"/>
                <w:right w:val="none" w:sz="0" w:space="0" w:color="auto"/>
              </w:divBdr>
            </w:div>
            <w:div w:id="1404721202">
              <w:marLeft w:val="0"/>
              <w:marRight w:val="0"/>
              <w:marTop w:val="0"/>
              <w:marBottom w:val="0"/>
              <w:divBdr>
                <w:top w:val="none" w:sz="0" w:space="0" w:color="auto"/>
                <w:left w:val="none" w:sz="0" w:space="0" w:color="auto"/>
                <w:bottom w:val="none" w:sz="0" w:space="0" w:color="auto"/>
                <w:right w:val="none" w:sz="0" w:space="0" w:color="auto"/>
              </w:divBdr>
            </w:div>
            <w:div w:id="670647516">
              <w:marLeft w:val="0"/>
              <w:marRight w:val="0"/>
              <w:marTop w:val="0"/>
              <w:marBottom w:val="0"/>
              <w:divBdr>
                <w:top w:val="none" w:sz="0" w:space="0" w:color="auto"/>
                <w:left w:val="none" w:sz="0" w:space="0" w:color="auto"/>
                <w:bottom w:val="none" w:sz="0" w:space="0" w:color="auto"/>
                <w:right w:val="none" w:sz="0" w:space="0" w:color="auto"/>
              </w:divBdr>
            </w:div>
            <w:div w:id="1193110647">
              <w:marLeft w:val="0"/>
              <w:marRight w:val="0"/>
              <w:marTop w:val="0"/>
              <w:marBottom w:val="0"/>
              <w:divBdr>
                <w:top w:val="none" w:sz="0" w:space="0" w:color="auto"/>
                <w:left w:val="none" w:sz="0" w:space="0" w:color="auto"/>
                <w:bottom w:val="none" w:sz="0" w:space="0" w:color="auto"/>
                <w:right w:val="none" w:sz="0" w:space="0" w:color="auto"/>
              </w:divBdr>
            </w:div>
            <w:div w:id="928125377">
              <w:marLeft w:val="0"/>
              <w:marRight w:val="0"/>
              <w:marTop w:val="0"/>
              <w:marBottom w:val="0"/>
              <w:divBdr>
                <w:top w:val="none" w:sz="0" w:space="0" w:color="auto"/>
                <w:left w:val="none" w:sz="0" w:space="0" w:color="auto"/>
                <w:bottom w:val="none" w:sz="0" w:space="0" w:color="auto"/>
                <w:right w:val="none" w:sz="0" w:space="0" w:color="auto"/>
              </w:divBdr>
            </w:div>
            <w:div w:id="444036479">
              <w:marLeft w:val="0"/>
              <w:marRight w:val="0"/>
              <w:marTop w:val="0"/>
              <w:marBottom w:val="0"/>
              <w:divBdr>
                <w:top w:val="none" w:sz="0" w:space="0" w:color="auto"/>
                <w:left w:val="none" w:sz="0" w:space="0" w:color="auto"/>
                <w:bottom w:val="none" w:sz="0" w:space="0" w:color="auto"/>
                <w:right w:val="none" w:sz="0" w:space="0" w:color="auto"/>
              </w:divBdr>
            </w:div>
            <w:div w:id="733620007">
              <w:marLeft w:val="0"/>
              <w:marRight w:val="0"/>
              <w:marTop w:val="0"/>
              <w:marBottom w:val="0"/>
              <w:divBdr>
                <w:top w:val="none" w:sz="0" w:space="0" w:color="auto"/>
                <w:left w:val="none" w:sz="0" w:space="0" w:color="auto"/>
                <w:bottom w:val="none" w:sz="0" w:space="0" w:color="auto"/>
                <w:right w:val="none" w:sz="0" w:space="0" w:color="auto"/>
              </w:divBdr>
            </w:div>
            <w:div w:id="319189642">
              <w:marLeft w:val="0"/>
              <w:marRight w:val="0"/>
              <w:marTop w:val="0"/>
              <w:marBottom w:val="0"/>
              <w:divBdr>
                <w:top w:val="none" w:sz="0" w:space="0" w:color="auto"/>
                <w:left w:val="none" w:sz="0" w:space="0" w:color="auto"/>
                <w:bottom w:val="none" w:sz="0" w:space="0" w:color="auto"/>
                <w:right w:val="none" w:sz="0" w:space="0" w:color="auto"/>
              </w:divBdr>
            </w:div>
            <w:div w:id="1165433289">
              <w:marLeft w:val="0"/>
              <w:marRight w:val="0"/>
              <w:marTop w:val="0"/>
              <w:marBottom w:val="0"/>
              <w:divBdr>
                <w:top w:val="none" w:sz="0" w:space="0" w:color="auto"/>
                <w:left w:val="none" w:sz="0" w:space="0" w:color="auto"/>
                <w:bottom w:val="none" w:sz="0" w:space="0" w:color="auto"/>
                <w:right w:val="none" w:sz="0" w:space="0" w:color="auto"/>
              </w:divBdr>
            </w:div>
            <w:div w:id="829297927">
              <w:marLeft w:val="0"/>
              <w:marRight w:val="0"/>
              <w:marTop w:val="0"/>
              <w:marBottom w:val="0"/>
              <w:divBdr>
                <w:top w:val="none" w:sz="0" w:space="0" w:color="auto"/>
                <w:left w:val="none" w:sz="0" w:space="0" w:color="auto"/>
                <w:bottom w:val="none" w:sz="0" w:space="0" w:color="auto"/>
                <w:right w:val="none" w:sz="0" w:space="0" w:color="auto"/>
              </w:divBdr>
            </w:div>
            <w:div w:id="822163955">
              <w:marLeft w:val="0"/>
              <w:marRight w:val="0"/>
              <w:marTop w:val="0"/>
              <w:marBottom w:val="0"/>
              <w:divBdr>
                <w:top w:val="none" w:sz="0" w:space="0" w:color="auto"/>
                <w:left w:val="none" w:sz="0" w:space="0" w:color="auto"/>
                <w:bottom w:val="none" w:sz="0" w:space="0" w:color="auto"/>
                <w:right w:val="none" w:sz="0" w:space="0" w:color="auto"/>
              </w:divBdr>
            </w:div>
            <w:div w:id="859467400">
              <w:marLeft w:val="0"/>
              <w:marRight w:val="0"/>
              <w:marTop w:val="0"/>
              <w:marBottom w:val="0"/>
              <w:divBdr>
                <w:top w:val="none" w:sz="0" w:space="0" w:color="auto"/>
                <w:left w:val="none" w:sz="0" w:space="0" w:color="auto"/>
                <w:bottom w:val="none" w:sz="0" w:space="0" w:color="auto"/>
                <w:right w:val="none" w:sz="0" w:space="0" w:color="auto"/>
              </w:divBdr>
            </w:div>
            <w:div w:id="1832792062">
              <w:marLeft w:val="0"/>
              <w:marRight w:val="0"/>
              <w:marTop w:val="0"/>
              <w:marBottom w:val="0"/>
              <w:divBdr>
                <w:top w:val="none" w:sz="0" w:space="0" w:color="auto"/>
                <w:left w:val="none" w:sz="0" w:space="0" w:color="auto"/>
                <w:bottom w:val="none" w:sz="0" w:space="0" w:color="auto"/>
                <w:right w:val="none" w:sz="0" w:space="0" w:color="auto"/>
              </w:divBdr>
            </w:div>
            <w:div w:id="1025205996">
              <w:marLeft w:val="0"/>
              <w:marRight w:val="0"/>
              <w:marTop w:val="0"/>
              <w:marBottom w:val="0"/>
              <w:divBdr>
                <w:top w:val="none" w:sz="0" w:space="0" w:color="auto"/>
                <w:left w:val="none" w:sz="0" w:space="0" w:color="auto"/>
                <w:bottom w:val="none" w:sz="0" w:space="0" w:color="auto"/>
                <w:right w:val="none" w:sz="0" w:space="0" w:color="auto"/>
              </w:divBdr>
            </w:div>
            <w:div w:id="169030953">
              <w:marLeft w:val="0"/>
              <w:marRight w:val="0"/>
              <w:marTop w:val="0"/>
              <w:marBottom w:val="0"/>
              <w:divBdr>
                <w:top w:val="none" w:sz="0" w:space="0" w:color="auto"/>
                <w:left w:val="none" w:sz="0" w:space="0" w:color="auto"/>
                <w:bottom w:val="none" w:sz="0" w:space="0" w:color="auto"/>
                <w:right w:val="none" w:sz="0" w:space="0" w:color="auto"/>
              </w:divBdr>
            </w:div>
            <w:div w:id="1951430836">
              <w:marLeft w:val="0"/>
              <w:marRight w:val="0"/>
              <w:marTop w:val="0"/>
              <w:marBottom w:val="0"/>
              <w:divBdr>
                <w:top w:val="none" w:sz="0" w:space="0" w:color="auto"/>
                <w:left w:val="none" w:sz="0" w:space="0" w:color="auto"/>
                <w:bottom w:val="none" w:sz="0" w:space="0" w:color="auto"/>
                <w:right w:val="none" w:sz="0" w:space="0" w:color="auto"/>
              </w:divBdr>
            </w:div>
            <w:div w:id="910122758">
              <w:marLeft w:val="0"/>
              <w:marRight w:val="0"/>
              <w:marTop w:val="0"/>
              <w:marBottom w:val="0"/>
              <w:divBdr>
                <w:top w:val="none" w:sz="0" w:space="0" w:color="auto"/>
                <w:left w:val="none" w:sz="0" w:space="0" w:color="auto"/>
                <w:bottom w:val="none" w:sz="0" w:space="0" w:color="auto"/>
                <w:right w:val="none" w:sz="0" w:space="0" w:color="auto"/>
              </w:divBdr>
            </w:div>
            <w:div w:id="55863862">
              <w:marLeft w:val="0"/>
              <w:marRight w:val="0"/>
              <w:marTop w:val="0"/>
              <w:marBottom w:val="0"/>
              <w:divBdr>
                <w:top w:val="none" w:sz="0" w:space="0" w:color="auto"/>
                <w:left w:val="none" w:sz="0" w:space="0" w:color="auto"/>
                <w:bottom w:val="none" w:sz="0" w:space="0" w:color="auto"/>
                <w:right w:val="none" w:sz="0" w:space="0" w:color="auto"/>
              </w:divBdr>
            </w:div>
            <w:div w:id="837964250">
              <w:marLeft w:val="0"/>
              <w:marRight w:val="0"/>
              <w:marTop w:val="0"/>
              <w:marBottom w:val="0"/>
              <w:divBdr>
                <w:top w:val="none" w:sz="0" w:space="0" w:color="auto"/>
                <w:left w:val="none" w:sz="0" w:space="0" w:color="auto"/>
                <w:bottom w:val="none" w:sz="0" w:space="0" w:color="auto"/>
                <w:right w:val="none" w:sz="0" w:space="0" w:color="auto"/>
              </w:divBdr>
            </w:div>
            <w:div w:id="790172502">
              <w:marLeft w:val="0"/>
              <w:marRight w:val="0"/>
              <w:marTop w:val="0"/>
              <w:marBottom w:val="0"/>
              <w:divBdr>
                <w:top w:val="none" w:sz="0" w:space="0" w:color="auto"/>
                <w:left w:val="none" w:sz="0" w:space="0" w:color="auto"/>
                <w:bottom w:val="none" w:sz="0" w:space="0" w:color="auto"/>
                <w:right w:val="none" w:sz="0" w:space="0" w:color="auto"/>
              </w:divBdr>
            </w:div>
            <w:div w:id="1474834008">
              <w:marLeft w:val="0"/>
              <w:marRight w:val="0"/>
              <w:marTop w:val="0"/>
              <w:marBottom w:val="0"/>
              <w:divBdr>
                <w:top w:val="none" w:sz="0" w:space="0" w:color="auto"/>
                <w:left w:val="none" w:sz="0" w:space="0" w:color="auto"/>
                <w:bottom w:val="none" w:sz="0" w:space="0" w:color="auto"/>
                <w:right w:val="none" w:sz="0" w:space="0" w:color="auto"/>
              </w:divBdr>
            </w:div>
            <w:div w:id="2009287028">
              <w:marLeft w:val="0"/>
              <w:marRight w:val="0"/>
              <w:marTop w:val="0"/>
              <w:marBottom w:val="0"/>
              <w:divBdr>
                <w:top w:val="none" w:sz="0" w:space="0" w:color="auto"/>
                <w:left w:val="none" w:sz="0" w:space="0" w:color="auto"/>
                <w:bottom w:val="none" w:sz="0" w:space="0" w:color="auto"/>
                <w:right w:val="none" w:sz="0" w:space="0" w:color="auto"/>
              </w:divBdr>
            </w:div>
            <w:div w:id="2079283731">
              <w:marLeft w:val="0"/>
              <w:marRight w:val="0"/>
              <w:marTop w:val="0"/>
              <w:marBottom w:val="0"/>
              <w:divBdr>
                <w:top w:val="none" w:sz="0" w:space="0" w:color="auto"/>
                <w:left w:val="none" w:sz="0" w:space="0" w:color="auto"/>
                <w:bottom w:val="none" w:sz="0" w:space="0" w:color="auto"/>
                <w:right w:val="none" w:sz="0" w:space="0" w:color="auto"/>
              </w:divBdr>
            </w:div>
            <w:div w:id="517041436">
              <w:marLeft w:val="0"/>
              <w:marRight w:val="0"/>
              <w:marTop w:val="0"/>
              <w:marBottom w:val="0"/>
              <w:divBdr>
                <w:top w:val="none" w:sz="0" w:space="0" w:color="auto"/>
                <w:left w:val="none" w:sz="0" w:space="0" w:color="auto"/>
                <w:bottom w:val="none" w:sz="0" w:space="0" w:color="auto"/>
                <w:right w:val="none" w:sz="0" w:space="0" w:color="auto"/>
              </w:divBdr>
            </w:div>
            <w:div w:id="1927687397">
              <w:marLeft w:val="0"/>
              <w:marRight w:val="0"/>
              <w:marTop w:val="0"/>
              <w:marBottom w:val="0"/>
              <w:divBdr>
                <w:top w:val="none" w:sz="0" w:space="0" w:color="auto"/>
                <w:left w:val="none" w:sz="0" w:space="0" w:color="auto"/>
                <w:bottom w:val="none" w:sz="0" w:space="0" w:color="auto"/>
                <w:right w:val="none" w:sz="0" w:space="0" w:color="auto"/>
              </w:divBdr>
            </w:div>
            <w:div w:id="1643190231">
              <w:marLeft w:val="0"/>
              <w:marRight w:val="0"/>
              <w:marTop w:val="0"/>
              <w:marBottom w:val="0"/>
              <w:divBdr>
                <w:top w:val="none" w:sz="0" w:space="0" w:color="auto"/>
                <w:left w:val="none" w:sz="0" w:space="0" w:color="auto"/>
                <w:bottom w:val="none" w:sz="0" w:space="0" w:color="auto"/>
                <w:right w:val="none" w:sz="0" w:space="0" w:color="auto"/>
              </w:divBdr>
            </w:div>
            <w:div w:id="357968153">
              <w:marLeft w:val="0"/>
              <w:marRight w:val="0"/>
              <w:marTop w:val="0"/>
              <w:marBottom w:val="0"/>
              <w:divBdr>
                <w:top w:val="none" w:sz="0" w:space="0" w:color="auto"/>
                <w:left w:val="none" w:sz="0" w:space="0" w:color="auto"/>
                <w:bottom w:val="none" w:sz="0" w:space="0" w:color="auto"/>
                <w:right w:val="none" w:sz="0" w:space="0" w:color="auto"/>
              </w:divBdr>
            </w:div>
            <w:div w:id="1153134920">
              <w:marLeft w:val="0"/>
              <w:marRight w:val="0"/>
              <w:marTop w:val="0"/>
              <w:marBottom w:val="0"/>
              <w:divBdr>
                <w:top w:val="none" w:sz="0" w:space="0" w:color="auto"/>
                <w:left w:val="none" w:sz="0" w:space="0" w:color="auto"/>
                <w:bottom w:val="none" w:sz="0" w:space="0" w:color="auto"/>
                <w:right w:val="none" w:sz="0" w:space="0" w:color="auto"/>
              </w:divBdr>
            </w:div>
            <w:div w:id="243804571">
              <w:marLeft w:val="0"/>
              <w:marRight w:val="0"/>
              <w:marTop w:val="0"/>
              <w:marBottom w:val="0"/>
              <w:divBdr>
                <w:top w:val="none" w:sz="0" w:space="0" w:color="auto"/>
                <w:left w:val="none" w:sz="0" w:space="0" w:color="auto"/>
                <w:bottom w:val="none" w:sz="0" w:space="0" w:color="auto"/>
                <w:right w:val="none" w:sz="0" w:space="0" w:color="auto"/>
              </w:divBdr>
            </w:div>
            <w:div w:id="901671687">
              <w:marLeft w:val="0"/>
              <w:marRight w:val="0"/>
              <w:marTop w:val="0"/>
              <w:marBottom w:val="0"/>
              <w:divBdr>
                <w:top w:val="none" w:sz="0" w:space="0" w:color="auto"/>
                <w:left w:val="none" w:sz="0" w:space="0" w:color="auto"/>
                <w:bottom w:val="none" w:sz="0" w:space="0" w:color="auto"/>
                <w:right w:val="none" w:sz="0" w:space="0" w:color="auto"/>
              </w:divBdr>
            </w:div>
            <w:div w:id="352998256">
              <w:marLeft w:val="0"/>
              <w:marRight w:val="0"/>
              <w:marTop w:val="0"/>
              <w:marBottom w:val="0"/>
              <w:divBdr>
                <w:top w:val="none" w:sz="0" w:space="0" w:color="auto"/>
                <w:left w:val="none" w:sz="0" w:space="0" w:color="auto"/>
                <w:bottom w:val="none" w:sz="0" w:space="0" w:color="auto"/>
                <w:right w:val="none" w:sz="0" w:space="0" w:color="auto"/>
              </w:divBdr>
            </w:div>
            <w:div w:id="301429384">
              <w:marLeft w:val="0"/>
              <w:marRight w:val="0"/>
              <w:marTop w:val="0"/>
              <w:marBottom w:val="0"/>
              <w:divBdr>
                <w:top w:val="none" w:sz="0" w:space="0" w:color="auto"/>
                <w:left w:val="none" w:sz="0" w:space="0" w:color="auto"/>
                <w:bottom w:val="none" w:sz="0" w:space="0" w:color="auto"/>
                <w:right w:val="none" w:sz="0" w:space="0" w:color="auto"/>
              </w:divBdr>
            </w:div>
            <w:div w:id="1656566804">
              <w:marLeft w:val="0"/>
              <w:marRight w:val="0"/>
              <w:marTop w:val="0"/>
              <w:marBottom w:val="0"/>
              <w:divBdr>
                <w:top w:val="none" w:sz="0" w:space="0" w:color="auto"/>
                <w:left w:val="none" w:sz="0" w:space="0" w:color="auto"/>
                <w:bottom w:val="none" w:sz="0" w:space="0" w:color="auto"/>
                <w:right w:val="none" w:sz="0" w:space="0" w:color="auto"/>
              </w:divBdr>
            </w:div>
            <w:div w:id="1887062101">
              <w:marLeft w:val="0"/>
              <w:marRight w:val="0"/>
              <w:marTop w:val="0"/>
              <w:marBottom w:val="0"/>
              <w:divBdr>
                <w:top w:val="none" w:sz="0" w:space="0" w:color="auto"/>
                <w:left w:val="none" w:sz="0" w:space="0" w:color="auto"/>
                <w:bottom w:val="none" w:sz="0" w:space="0" w:color="auto"/>
                <w:right w:val="none" w:sz="0" w:space="0" w:color="auto"/>
              </w:divBdr>
            </w:div>
            <w:div w:id="35200158">
              <w:marLeft w:val="0"/>
              <w:marRight w:val="0"/>
              <w:marTop w:val="0"/>
              <w:marBottom w:val="0"/>
              <w:divBdr>
                <w:top w:val="none" w:sz="0" w:space="0" w:color="auto"/>
                <w:left w:val="none" w:sz="0" w:space="0" w:color="auto"/>
                <w:bottom w:val="none" w:sz="0" w:space="0" w:color="auto"/>
                <w:right w:val="none" w:sz="0" w:space="0" w:color="auto"/>
              </w:divBdr>
            </w:div>
            <w:div w:id="1666473504">
              <w:marLeft w:val="0"/>
              <w:marRight w:val="0"/>
              <w:marTop w:val="0"/>
              <w:marBottom w:val="0"/>
              <w:divBdr>
                <w:top w:val="none" w:sz="0" w:space="0" w:color="auto"/>
                <w:left w:val="none" w:sz="0" w:space="0" w:color="auto"/>
                <w:bottom w:val="none" w:sz="0" w:space="0" w:color="auto"/>
                <w:right w:val="none" w:sz="0" w:space="0" w:color="auto"/>
              </w:divBdr>
            </w:div>
            <w:div w:id="425351591">
              <w:marLeft w:val="0"/>
              <w:marRight w:val="0"/>
              <w:marTop w:val="0"/>
              <w:marBottom w:val="0"/>
              <w:divBdr>
                <w:top w:val="none" w:sz="0" w:space="0" w:color="auto"/>
                <w:left w:val="none" w:sz="0" w:space="0" w:color="auto"/>
                <w:bottom w:val="none" w:sz="0" w:space="0" w:color="auto"/>
                <w:right w:val="none" w:sz="0" w:space="0" w:color="auto"/>
              </w:divBdr>
            </w:div>
            <w:div w:id="238561559">
              <w:marLeft w:val="0"/>
              <w:marRight w:val="0"/>
              <w:marTop w:val="0"/>
              <w:marBottom w:val="0"/>
              <w:divBdr>
                <w:top w:val="none" w:sz="0" w:space="0" w:color="auto"/>
                <w:left w:val="none" w:sz="0" w:space="0" w:color="auto"/>
                <w:bottom w:val="none" w:sz="0" w:space="0" w:color="auto"/>
                <w:right w:val="none" w:sz="0" w:space="0" w:color="auto"/>
              </w:divBdr>
            </w:div>
            <w:div w:id="1767458899">
              <w:marLeft w:val="0"/>
              <w:marRight w:val="0"/>
              <w:marTop w:val="0"/>
              <w:marBottom w:val="0"/>
              <w:divBdr>
                <w:top w:val="none" w:sz="0" w:space="0" w:color="auto"/>
                <w:left w:val="none" w:sz="0" w:space="0" w:color="auto"/>
                <w:bottom w:val="none" w:sz="0" w:space="0" w:color="auto"/>
                <w:right w:val="none" w:sz="0" w:space="0" w:color="auto"/>
              </w:divBdr>
            </w:div>
            <w:div w:id="1067605987">
              <w:marLeft w:val="0"/>
              <w:marRight w:val="0"/>
              <w:marTop w:val="0"/>
              <w:marBottom w:val="0"/>
              <w:divBdr>
                <w:top w:val="none" w:sz="0" w:space="0" w:color="auto"/>
                <w:left w:val="none" w:sz="0" w:space="0" w:color="auto"/>
                <w:bottom w:val="none" w:sz="0" w:space="0" w:color="auto"/>
                <w:right w:val="none" w:sz="0" w:space="0" w:color="auto"/>
              </w:divBdr>
            </w:div>
            <w:div w:id="840778595">
              <w:marLeft w:val="0"/>
              <w:marRight w:val="0"/>
              <w:marTop w:val="0"/>
              <w:marBottom w:val="0"/>
              <w:divBdr>
                <w:top w:val="none" w:sz="0" w:space="0" w:color="auto"/>
                <w:left w:val="none" w:sz="0" w:space="0" w:color="auto"/>
                <w:bottom w:val="none" w:sz="0" w:space="0" w:color="auto"/>
                <w:right w:val="none" w:sz="0" w:space="0" w:color="auto"/>
              </w:divBdr>
            </w:div>
            <w:div w:id="1136028658">
              <w:marLeft w:val="0"/>
              <w:marRight w:val="0"/>
              <w:marTop w:val="0"/>
              <w:marBottom w:val="0"/>
              <w:divBdr>
                <w:top w:val="none" w:sz="0" w:space="0" w:color="auto"/>
                <w:left w:val="none" w:sz="0" w:space="0" w:color="auto"/>
                <w:bottom w:val="none" w:sz="0" w:space="0" w:color="auto"/>
                <w:right w:val="none" w:sz="0" w:space="0" w:color="auto"/>
              </w:divBdr>
            </w:div>
            <w:div w:id="1010722359">
              <w:marLeft w:val="0"/>
              <w:marRight w:val="0"/>
              <w:marTop w:val="0"/>
              <w:marBottom w:val="0"/>
              <w:divBdr>
                <w:top w:val="none" w:sz="0" w:space="0" w:color="auto"/>
                <w:left w:val="none" w:sz="0" w:space="0" w:color="auto"/>
                <w:bottom w:val="none" w:sz="0" w:space="0" w:color="auto"/>
                <w:right w:val="none" w:sz="0" w:space="0" w:color="auto"/>
              </w:divBdr>
            </w:div>
            <w:div w:id="852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9308">
      <w:bodyDiv w:val="1"/>
      <w:marLeft w:val="0"/>
      <w:marRight w:val="0"/>
      <w:marTop w:val="0"/>
      <w:marBottom w:val="0"/>
      <w:divBdr>
        <w:top w:val="none" w:sz="0" w:space="0" w:color="auto"/>
        <w:left w:val="none" w:sz="0" w:space="0" w:color="auto"/>
        <w:bottom w:val="none" w:sz="0" w:space="0" w:color="auto"/>
        <w:right w:val="none" w:sz="0" w:space="0" w:color="auto"/>
      </w:divBdr>
      <w:divsChild>
        <w:div w:id="106971901">
          <w:marLeft w:val="0"/>
          <w:marRight w:val="0"/>
          <w:marTop w:val="0"/>
          <w:marBottom w:val="0"/>
          <w:divBdr>
            <w:top w:val="none" w:sz="0" w:space="0" w:color="auto"/>
            <w:left w:val="none" w:sz="0" w:space="0" w:color="auto"/>
            <w:bottom w:val="none" w:sz="0" w:space="0" w:color="auto"/>
            <w:right w:val="none" w:sz="0" w:space="0" w:color="auto"/>
          </w:divBdr>
          <w:divsChild>
            <w:div w:id="2041468420">
              <w:marLeft w:val="0"/>
              <w:marRight w:val="0"/>
              <w:marTop w:val="0"/>
              <w:marBottom w:val="0"/>
              <w:divBdr>
                <w:top w:val="none" w:sz="0" w:space="0" w:color="auto"/>
                <w:left w:val="none" w:sz="0" w:space="0" w:color="auto"/>
                <w:bottom w:val="none" w:sz="0" w:space="0" w:color="auto"/>
                <w:right w:val="none" w:sz="0" w:space="0" w:color="auto"/>
              </w:divBdr>
            </w:div>
            <w:div w:id="1889219586">
              <w:marLeft w:val="0"/>
              <w:marRight w:val="0"/>
              <w:marTop w:val="0"/>
              <w:marBottom w:val="0"/>
              <w:divBdr>
                <w:top w:val="none" w:sz="0" w:space="0" w:color="auto"/>
                <w:left w:val="none" w:sz="0" w:space="0" w:color="auto"/>
                <w:bottom w:val="none" w:sz="0" w:space="0" w:color="auto"/>
                <w:right w:val="none" w:sz="0" w:space="0" w:color="auto"/>
              </w:divBdr>
            </w:div>
            <w:div w:id="1173377006">
              <w:marLeft w:val="0"/>
              <w:marRight w:val="0"/>
              <w:marTop w:val="0"/>
              <w:marBottom w:val="0"/>
              <w:divBdr>
                <w:top w:val="none" w:sz="0" w:space="0" w:color="auto"/>
                <w:left w:val="none" w:sz="0" w:space="0" w:color="auto"/>
                <w:bottom w:val="none" w:sz="0" w:space="0" w:color="auto"/>
                <w:right w:val="none" w:sz="0" w:space="0" w:color="auto"/>
              </w:divBdr>
            </w:div>
            <w:div w:id="1999379333">
              <w:marLeft w:val="0"/>
              <w:marRight w:val="0"/>
              <w:marTop w:val="0"/>
              <w:marBottom w:val="0"/>
              <w:divBdr>
                <w:top w:val="none" w:sz="0" w:space="0" w:color="auto"/>
                <w:left w:val="none" w:sz="0" w:space="0" w:color="auto"/>
                <w:bottom w:val="none" w:sz="0" w:space="0" w:color="auto"/>
                <w:right w:val="none" w:sz="0" w:space="0" w:color="auto"/>
              </w:divBdr>
            </w:div>
            <w:div w:id="1053232196">
              <w:marLeft w:val="0"/>
              <w:marRight w:val="0"/>
              <w:marTop w:val="0"/>
              <w:marBottom w:val="0"/>
              <w:divBdr>
                <w:top w:val="none" w:sz="0" w:space="0" w:color="auto"/>
                <w:left w:val="none" w:sz="0" w:space="0" w:color="auto"/>
                <w:bottom w:val="none" w:sz="0" w:space="0" w:color="auto"/>
                <w:right w:val="none" w:sz="0" w:space="0" w:color="auto"/>
              </w:divBdr>
            </w:div>
            <w:div w:id="658505785">
              <w:marLeft w:val="0"/>
              <w:marRight w:val="0"/>
              <w:marTop w:val="0"/>
              <w:marBottom w:val="0"/>
              <w:divBdr>
                <w:top w:val="none" w:sz="0" w:space="0" w:color="auto"/>
                <w:left w:val="none" w:sz="0" w:space="0" w:color="auto"/>
                <w:bottom w:val="none" w:sz="0" w:space="0" w:color="auto"/>
                <w:right w:val="none" w:sz="0" w:space="0" w:color="auto"/>
              </w:divBdr>
            </w:div>
            <w:div w:id="598106059">
              <w:marLeft w:val="0"/>
              <w:marRight w:val="0"/>
              <w:marTop w:val="0"/>
              <w:marBottom w:val="0"/>
              <w:divBdr>
                <w:top w:val="none" w:sz="0" w:space="0" w:color="auto"/>
                <w:left w:val="none" w:sz="0" w:space="0" w:color="auto"/>
                <w:bottom w:val="none" w:sz="0" w:space="0" w:color="auto"/>
                <w:right w:val="none" w:sz="0" w:space="0" w:color="auto"/>
              </w:divBdr>
            </w:div>
            <w:div w:id="554389530">
              <w:marLeft w:val="0"/>
              <w:marRight w:val="0"/>
              <w:marTop w:val="0"/>
              <w:marBottom w:val="0"/>
              <w:divBdr>
                <w:top w:val="none" w:sz="0" w:space="0" w:color="auto"/>
                <w:left w:val="none" w:sz="0" w:space="0" w:color="auto"/>
                <w:bottom w:val="none" w:sz="0" w:space="0" w:color="auto"/>
                <w:right w:val="none" w:sz="0" w:space="0" w:color="auto"/>
              </w:divBdr>
            </w:div>
            <w:div w:id="374820790">
              <w:marLeft w:val="0"/>
              <w:marRight w:val="0"/>
              <w:marTop w:val="0"/>
              <w:marBottom w:val="0"/>
              <w:divBdr>
                <w:top w:val="none" w:sz="0" w:space="0" w:color="auto"/>
                <w:left w:val="none" w:sz="0" w:space="0" w:color="auto"/>
                <w:bottom w:val="none" w:sz="0" w:space="0" w:color="auto"/>
                <w:right w:val="none" w:sz="0" w:space="0" w:color="auto"/>
              </w:divBdr>
            </w:div>
            <w:div w:id="336277442">
              <w:marLeft w:val="0"/>
              <w:marRight w:val="0"/>
              <w:marTop w:val="0"/>
              <w:marBottom w:val="0"/>
              <w:divBdr>
                <w:top w:val="none" w:sz="0" w:space="0" w:color="auto"/>
                <w:left w:val="none" w:sz="0" w:space="0" w:color="auto"/>
                <w:bottom w:val="none" w:sz="0" w:space="0" w:color="auto"/>
                <w:right w:val="none" w:sz="0" w:space="0" w:color="auto"/>
              </w:divBdr>
            </w:div>
            <w:div w:id="1193958827">
              <w:marLeft w:val="0"/>
              <w:marRight w:val="0"/>
              <w:marTop w:val="0"/>
              <w:marBottom w:val="0"/>
              <w:divBdr>
                <w:top w:val="none" w:sz="0" w:space="0" w:color="auto"/>
                <w:left w:val="none" w:sz="0" w:space="0" w:color="auto"/>
                <w:bottom w:val="none" w:sz="0" w:space="0" w:color="auto"/>
                <w:right w:val="none" w:sz="0" w:space="0" w:color="auto"/>
              </w:divBdr>
            </w:div>
            <w:div w:id="167213520">
              <w:marLeft w:val="0"/>
              <w:marRight w:val="0"/>
              <w:marTop w:val="0"/>
              <w:marBottom w:val="0"/>
              <w:divBdr>
                <w:top w:val="none" w:sz="0" w:space="0" w:color="auto"/>
                <w:left w:val="none" w:sz="0" w:space="0" w:color="auto"/>
                <w:bottom w:val="none" w:sz="0" w:space="0" w:color="auto"/>
                <w:right w:val="none" w:sz="0" w:space="0" w:color="auto"/>
              </w:divBdr>
            </w:div>
            <w:div w:id="1463842989">
              <w:marLeft w:val="0"/>
              <w:marRight w:val="0"/>
              <w:marTop w:val="0"/>
              <w:marBottom w:val="0"/>
              <w:divBdr>
                <w:top w:val="none" w:sz="0" w:space="0" w:color="auto"/>
                <w:left w:val="none" w:sz="0" w:space="0" w:color="auto"/>
                <w:bottom w:val="none" w:sz="0" w:space="0" w:color="auto"/>
                <w:right w:val="none" w:sz="0" w:space="0" w:color="auto"/>
              </w:divBdr>
            </w:div>
            <w:div w:id="1014455774">
              <w:marLeft w:val="0"/>
              <w:marRight w:val="0"/>
              <w:marTop w:val="0"/>
              <w:marBottom w:val="0"/>
              <w:divBdr>
                <w:top w:val="none" w:sz="0" w:space="0" w:color="auto"/>
                <w:left w:val="none" w:sz="0" w:space="0" w:color="auto"/>
                <w:bottom w:val="none" w:sz="0" w:space="0" w:color="auto"/>
                <w:right w:val="none" w:sz="0" w:space="0" w:color="auto"/>
              </w:divBdr>
            </w:div>
            <w:div w:id="1019742711">
              <w:marLeft w:val="0"/>
              <w:marRight w:val="0"/>
              <w:marTop w:val="0"/>
              <w:marBottom w:val="0"/>
              <w:divBdr>
                <w:top w:val="none" w:sz="0" w:space="0" w:color="auto"/>
                <w:left w:val="none" w:sz="0" w:space="0" w:color="auto"/>
                <w:bottom w:val="none" w:sz="0" w:space="0" w:color="auto"/>
                <w:right w:val="none" w:sz="0" w:space="0" w:color="auto"/>
              </w:divBdr>
            </w:div>
            <w:div w:id="1348867918">
              <w:marLeft w:val="0"/>
              <w:marRight w:val="0"/>
              <w:marTop w:val="0"/>
              <w:marBottom w:val="0"/>
              <w:divBdr>
                <w:top w:val="none" w:sz="0" w:space="0" w:color="auto"/>
                <w:left w:val="none" w:sz="0" w:space="0" w:color="auto"/>
                <w:bottom w:val="none" w:sz="0" w:space="0" w:color="auto"/>
                <w:right w:val="none" w:sz="0" w:space="0" w:color="auto"/>
              </w:divBdr>
            </w:div>
            <w:div w:id="189033693">
              <w:marLeft w:val="0"/>
              <w:marRight w:val="0"/>
              <w:marTop w:val="0"/>
              <w:marBottom w:val="0"/>
              <w:divBdr>
                <w:top w:val="none" w:sz="0" w:space="0" w:color="auto"/>
                <w:left w:val="none" w:sz="0" w:space="0" w:color="auto"/>
                <w:bottom w:val="none" w:sz="0" w:space="0" w:color="auto"/>
                <w:right w:val="none" w:sz="0" w:space="0" w:color="auto"/>
              </w:divBdr>
            </w:div>
            <w:div w:id="6908252">
              <w:marLeft w:val="0"/>
              <w:marRight w:val="0"/>
              <w:marTop w:val="0"/>
              <w:marBottom w:val="0"/>
              <w:divBdr>
                <w:top w:val="none" w:sz="0" w:space="0" w:color="auto"/>
                <w:left w:val="none" w:sz="0" w:space="0" w:color="auto"/>
                <w:bottom w:val="none" w:sz="0" w:space="0" w:color="auto"/>
                <w:right w:val="none" w:sz="0" w:space="0" w:color="auto"/>
              </w:divBdr>
            </w:div>
            <w:div w:id="142159804">
              <w:marLeft w:val="0"/>
              <w:marRight w:val="0"/>
              <w:marTop w:val="0"/>
              <w:marBottom w:val="0"/>
              <w:divBdr>
                <w:top w:val="none" w:sz="0" w:space="0" w:color="auto"/>
                <w:left w:val="none" w:sz="0" w:space="0" w:color="auto"/>
                <w:bottom w:val="none" w:sz="0" w:space="0" w:color="auto"/>
                <w:right w:val="none" w:sz="0" w:space="0" w:color="auto"/>
              </w:divBdr>
            </w:div>
            <w:div w:id="1622760024">
              <w:marLeft w:val="0"/>
              <w:marRight w:val="0"/>
              <w:marTop w:val="0"/>
              <w:marBottom w:val="0"/>
              <w:divBdr>
                <w:top w:val="none" w:sz="0" w:space="0" w:color="auto"/>
                <w:left w:val="none" w:sz="0" w:space="0" w:color="auto"/>
                <w:bottom w:val="none" w:sz="0" w:space="0" w:color="auto"/>
                <w:right w:val="none" w:sz="0" w:space="0" w:color="auto"/>
              </w:divBdr>
            </w:div>
            <w:div w:id="2065250531">
              <w:marLeft w:val="0"/>
              <w:marRight w:val="0"/>
              <w:marTop w:val="0"/>
              <w:marBottom w:val="0"/>
              <w:divBdr>
                <w:top w:val="none" w:sz="0" w:space="0" w:color="auto"/>
                <w:left w:val="none" w:sz="0" w:space="0" w:color="auto"/>
                <w:bottom w:val="none" w:sz="0" w:space="0" w:color="auto"/>
                <w:right w:val="none" w:sz="0" w:space="0" w:color="auto"/>
              </w:divBdr>
            </w:div>
            <w:div w:id="37244923">
              <w:marLeft w:val="0"/>
              <w:marRight w:val="0"/>
              <w:marTop w:val="0"/>
              <w:marBottom w:val="0"/>
              <w:divBdr>
                <w:top w:val="none" w:sz="0" w:space="0" w:color="auto"/>
                <w:left w:val="none" w:sz="0" w:space="0" w:color="auto"/>
                <w:bottom w:val="none" w:sz="0" w:space="0" w:color="auto"/>
                <w:right w:val="none" w:sz="0" w:space="0" w:color="auto"/>
              </w:divBdr>
            </w:div>
            <w:div w:id="50276114">
              <w:marLeft w:val="0"/>
              <w:marRight w:val="0"/>
              <w:marTop w:val="0"/>
              <w:marBottom w:val="0"/>
              <w:divBdr>
                <w:top w:val="none" w:sz="0" w:space="0" w:color="auto"/>
                <w:left w:val="none" w:sz="0" w:space="0" w:color="auto"/>
                <w:bottom w:val="none" w:sz="0" w:space="0" w:color="auto"/>
                <w:right w:val="none" w:sz="0" w:space="0" w:color="auto"/>
              </w:divBdr>
            </w:div>
            <w:div w:id="30957295">
              <w:marLeft w:val="0"/>
              <w:marRight w:val="0"/>
              <w:marTop w:val="0"/>
              <w:marBottom w:val="0"/>
              <w:divBdr>
                <w:top w:val="none" w:sz="0" w:space="0" w:color="auto"/>
                <w:left w:val="none" w:sz="0" w:space="0" w:color="auto"/>
                <w:bottom w:val="none" w:sz="0" w:space="0" w:color="auto"/>
                <w:right w:val="none" w:sz="0" w:space="0" w:color="auto"/>
              </w:divBdr>
            </w:div>
            <w:div w:id="503400927">
              <w:marLeft w:val="0"/>
              <w:marRight w:val="0"/>
              <w:marTop w:val="0"/>
              <w:marBottom w:val="0"/>
              <w:divBdr>
                <w:top w:val="none" w:sz="0" w:space="0" w:color="auto"/>
                <w:left w:val="none" w:sz="0" w:space="0" w:color="auto"/>
                <w:bottom w:val="none" w:sz="0" w:space="0" w:color="auto"/>
                <w:right w:val="none" w:sz="0" w:space="0" w:color="auto"/>
              </w:divBdr>
            </w:div>
            <w:div w:id="2131624752">
              <w:marLeft w:val="0"/>
              <w:marRight w:val="0"/>
              <w:marTop w:val="0"/>
              <w:marBottom w:val="0"/>
              <w:divBdr>
                <w:top w:val="none" w:sz="0" w:space="0" w:color="auto"/>
                <w:left w:val="none" w:sz="0" w:space="0" w:color="auto"/>
                <w:bottom w:val="none" w:sz="0" w:space="0" w:color="auto"/>
                <w:right w:val="none" w:sz="0" w:space="0" w:color="auto"/>
              </w:divBdr>
            </w:div>
            <w:div w:id="1646933247">
              <w:marLeft w:val="0"/>
              <w:marRight w:val="0"/>
              <w:marTop w:val="0"/>
              <w:marBottom w:val="0"/>
              <w:divBdr>
                <w:top w:val="none" w:sz="0" w:space="0" w:color="auto"/>
                <w:left w:val="none" w:sz="0" w:space="0" w:color="auto"/>
                <w:bottom w:val="none" w:sz="0" w:space="0" w:color="auto"/>
                <w:right w:val="none" w:sz="0" w:space="0" w:color="auto"/>
              </w:divBdr>
            </w:div>
            <w:div w:id="646400971">
              <w:marLeft w:val="0"/>
              <w:marRight w:val="0"/>
              <w:marTop w:val="0"/>
              <w:marBottom w:val="0"/>
              <w:divBdr>
                <w:top w:val="none" w:sz="0" w:space="0" w:color="auto"/>
                <w:left w:val="none" w:sz="0" w:space="0" w:color="auto"/>
                <w:bottom w:val="none" w:sz="0" w:space="0" w:color="auto"/>
                <w:right w:val="none" w:sz="0" w:space="0" w:color="auto"/>
              </w:divBdr>
            </w:div>
            <w:div w:id="1196427683">
              <w:marLeft w:val="0"/>
              <w:marRight w:val="0"/>
              <w:marTop w:val="0"/>
              <w:marBottom w:val="0"/>
              <w:divBdr>
                <w:top w:val="none" w:sz="0" w:space="0" w:color="auto"/>
                <w:left w:val="none" w:sz="0" w:space="0" w:color="auto"/>
                <w:bottom w:val="none" w:sz="0" w:space="0" w:color="auto"/>
                <w:right w:val="none" w:sz="0" w:space="0" w:color="auto"/>
              </w:divBdr>
            </w:div>
            <w:div w:id="1018582796">
              <w:marLeft w:val="0"/>
              <w:marRight w:val="0"/>
              <w:marTop w:val="0"/>
              <w:marBottom w:val="0"/>
              <w:divBdr>
                <w:top w:val="none" w:sz="0" w:space="0" w:color="auto"/>
                <w:left w:val="none" w:sz="0" w:space="0" w:color="auto"/>
                <w:bottom w:val="none" w:sz="0" w:space="0" w:color="auto"/>
                <w:right w:val="none" w:sz="0" w:space="0" w:color="auto"/>
              </w:divBdr>
            </w:div>
            <w:div w:id="440608385">
              <w:marLeft w:val="0"/>
              <w:marRight w:val="0"/>
              <w:marTop w:val="0"/>
              <w:marBottom w:val="0"/>
              <w:divBdr>
                <w:top w:val="none" w:sz="0" w:space="0" w:color="auto"/>
                <w:left w:val="none" w:sz="0" w:space="0" w:color="auto"/>
                <w:bottom w:val="none" w:sz="0" w:space="0" w:color="auto"/>
                <w:right w:val="none" w:sz="0" w:space="0" w:color="auto"/>
              </w:divBdr>
            </w:div>
            <w:div w:id="961809088">
              <w:marLeft w:val="0"/>
              <w:marRight w:val="0"/>
              <w:marTop w:val="0"/>
              <w:marBottom w:val="0"/>
              <w:divBdr>
                <w:top w:val="none" w:sz="0" w:space="0" w:color="auto"/>
                <w:left w:val="none" w:sz="0" w:space="0" w:color="auto"/>
                <w:bottom w:val="none" w:sz="0" w:space="0" w:color="auto"/>
                <w:right w:val="none" w:sz="0" w:space="0" w:color="auto"/>
              </w:divBdr>
            </w:div>
            <w:div w:id="936662">
              <w:marLeft w:val="0"/>
              <w:marRight w:val="0"/>
              <w:marTop w:val="0"/>
              <w:marBottom w:val="0"/>
              <w:divBdr>
                <w:top w:val="none" w:sz="0" w:space="0" w:color="auto"/>
                <w:left w:val="none" w:sz="0" w:space="0" w:color="auto"/>
                <w:bottom w:val="none" w:sz="0" w:space="0" w:color="auto"/>
                <w:right w:val="none" w:sz="0" w:space="0" w:color="auto"/>
              </w:divBdr>
            </w:div>
            <w:div w:id="467821952">
              <w:marLeft w:val="0"/>
              <w:marRight w:val="0"/>
              <w:marTop w:val="0"/>
              <w:marBottom w:val="0"/>
              <w:divBdr>
                <w:top w:val="none" w:sz="0" w:space="0" w:color="auto"/>
                <w:left w:val="none" w:sz="0" w:space="0" w:color="auto"/>
                <w:bottom w:val="none" w:sz="0" w:space="0" w:color="auto"/>
                <w:right w:val="none" w:sz="0" w:space="0" w:color="auto"/>
              </w:divBdr>
            </w:div>
            <w:div w:id="333608455">
              <w:marLeft w:val="0"/>
              <w:marRight w:val="0"/>
              <w:marTop w:val="0"/>
              <w:marBottom w:val="0"/>
              <w:divBdr>
                <w:top w:val="none" w:sz="0" w:space="0" w:color="auto"/>
                <w:left w:val="none" w:sz="0" w:space="0" w:color="auto"/>
                <w:bottom w:val="none" w:sz="0" w:space="0" w:color="auto"/>
                <w:right w:val="none" w:sz="0" w:space="0" w:color="auto"/>
              </w:divBdr>
            </w:div>
            <w:div w:id="527572648">
              <w:marLeft w:val="0"/>
              <w:marRight w:val="0"/>
              <w:marTop w:val="0"/>
              <w:marBottom w:val="0"/>
              <w:divBdr>
                <w:top w:val="none" w:sz="0" w:space="0" w:color="auto"/>
                <w:left w:val="none" w:sz="0" w:space="0" w:color="auto"/>
                <w:bottom w:val="none" w:sz="0" w:space="0" w:color="auto"/>
                <w:right w:val="none" w:sz="0" w:space="0" w:color="auto"/>
              </w:divBdr>
            </w:div>
            <w:div w:id="713694244">
              <w:marLeft w:val="0"/>
              <w:marRight w:val="0"/>
              <w:marTop w:val="0"/>
              <w:marBottom w:val="0"/>
              <w:divBdr>
                <w:top w:val="none" w:sz="0" w:space="0" w:color="auto"/>
                <w:left w:val="none" w:sz="0" w:space="0" w:color="auto"/>
                <w:bottom w:val="none" w:sz="0" w:space="0" w:color="auto"/>
                <w:right w:val="none" w:sz="0" w:space="0" w:color="auto"/>
              </w:divBdr>
            </w:div>
            <w:div w:id="709917848">
              <w:marLeft w:val="0"/>
              <w:marRight w:val="0"/>
              <w:marTop w:val="0"/>
              <w:marBottom w:val="0"/>
              <w:divBdr>
                <w:top w:val="none" w:sz="0" w:space="0" w:color="auto"/>
                <w:left w:val="none" w:sz="0" w:space="0" w:color="auto"/>
                <w:bottom w:val="none" w:sz="0" w:space="0" w:color="auto"/>
                <w:right w:val="none" w:sz="0" w:space="0" w:color="auto"/>
              </w:divBdr>
            </w:div>
            <w:div w:id="1865634863">
              <w:marLeft w:val="0"/>
              <w:marRight w:val="0"/>
              <w:marTop w:val="0"/>
              <w:marBottom w:val="0"/>
              <w:divBdr>
                <w:top w:val="none" w:sz="0" w:space="0" w:color="auto"/>
                <w:left w:val="none" w:sz="0" w:space="0" w:color="auto"/>
                <w:bottom w:val="none" w:sz="0" w:space="0" w:color="auto"/>
                <w:right w:val="none" w:sz="0" w:space="0" w:color="auto"/>
              </w:divBdr>
            </w:div>
            <w:div w:id="706680406">
              <w:marLeft w:val="0"/>
              <w:marRight w:val="0"/>
              <w:marTop w:val="0"/>
              <w:marBottom w:val="0"/>
              <w:divBdr>
                <w:top w:val="none" w:sz="0" w:space="0" w:color="auto"/>
                <w:left w:val="none" w:sz="0" w:space="0" w:color="auto"/>
                <w:bottom w:val="none" w:sz="0" w:space="0" w:color="auto"/>
                <w:right w:val="none" w:sz="0" w:space="0" w:color="auto"/>
              </w:divBdr>
            </w:div>
            <w:div w:id="2045325345">
              <w:marLeft w:val="0"/>
              <w:marRight w:val="0"/>
              <w:marTop w:val="0"/>
              <w:marBottom w:val="0"/>
              <w:divBdr>
                <w:top w:val="none" w:sz="0" w:space="0" w:color="auto"/>
                <w:left w:val="none" w:sz="0" w:space="0" w:color="auto"/>
                <w:bottom w:val="none" w:sz="0" w:space="0" w:color="auto"/>
                <w:right w:val="none" w:sz="0" w:space="0" w:color="auto"/>
              </w:divBdr>
            </w:div>
            <w:div w:id="153618167">
              <w:marLeft w:val="0"/>
              <w:marRight w:val="0"/>
              <w:marTop w:val="0"/>
              <w:marBottom w:val="0"/>
              <w:divBdr>
                <w:top w:val="none" w:sz="0" w:space="0" w:color="auto"/>
                <w:left w:val="none" w:sz="0" w:space="0" w:color="auto"/>
                <w:bottom w:val="none" w:sz="0" w:space="0" w:color="auto"/>
                <w:right w:val="none" w:sz="0" w:space="0" w:color="auto"/>
              </w:divBdr>
            </w:div>
            <w:div w:id="1132751987">
              <w:marLeft w:val="0"/>
              <w:marRight w:val="0"/>
              <w:marTop w:val="0"/>
              <w:marBottom w:val="0"/>
              <w:divBdr>
                <w:top w:val="none" w:sz="0" w:space="0" w:color="auto"/>
                <w:left w:val="none" w:sz="0" w:space="0" w:color="auto"/>
                <w:bottom w:val="none" w:sz="0" w:space="0" w:color="auto"/>
                <w:right w:val="none" w:sz="0" w:space="0" w:color="auto"/>
              </w:divBdr>
            </w:div>
            <w:div w:id="415126642">
              <w:marLeft w:val="0"/>
              <w:marRight w:val="0"/>
              <w:marTop w:val="0"/>
              <w:marBottom w:val="0"/>
              <w:divBdr>
                <w:top w:val="none" w:sz="0" w:space="0" w:color="auto"/>
                <w:left w:val="none" w:sz="0" w:space="0" w:color="auto"/>
                <w:bottom w:val="none" w:sz="0" w:space="0" w:color="auto"/>
                <w:right w:val="none" w:sz="0" w:space="0" w:color="auto"/>
              </w:divBdr>
            </w:div>
            <w:div w:id="1253197973">
              <w:marLeft w:val="0"/>
              <w:marRight w:val="0"/>
              <w:marTop w:val="0"/>
              <w:marBottom w:val="0"/>
              <w:divBdr>
                <w:top w:val="none" w:sz="0" w:space="0" w:color="auto"/>
                <w:left w:val="none" w:sz="0" w:space="0" w:color="auto"/>
                <w:bottom w:val="none" w:sz="0" w:space="0" w:color="auto"/>
                <w:right w:val="none" w:sz="0" w:space="0" w:color="auto"/>
              </w:divBdr>
            </w:div>
            <w:div w:id="523834944">
              <w:marLeft w:val="0"/>
              <w:marRight w:val="0"/>
              <w:marTop w:val="0"/>
              <w:marBottom w:val="0"/>
              <w:divBdr>
                <w:top w:val="none" w:sz="0" w:space="0" w:color="auto"/>
                <w:left w:val="none" w:sz="0" w:space="0" w:color="auto"/>
                <w:bottom w:val="none" w:sz="0" w:space="0" w:color="auto"/>
                <w:right w:val="none" w:sz="0" w:space="0" w:color="auto"/>
              </w:divBdr>
            </w:div>
            <w:div w:id="885487245">
              <w:marLeft w:val="0"/>
              <w:marRight w:val="0"/>
              <w:marTop w:val="0"/>
              <w:marBottom w:val="0"/>
              <w:divBdr>
                <w:top w:val="none" w:sz="0" w:space="0" w:color="auto"/>
                <w:left w:val="none" w:sz="0" w:space="0" w:color="auto"/>
                <w:bottom w:val="none" w:sz="0" w:space="0" w:color="auto"/>
                <w:right w:val="none" w:sz="0" w:space="0" w:color="auto"/>
              </w:divBdr>
            </w:div>
            <w:div w:id="487940579">
              <w:marLeft w:val="0"/>
              <w:marRight w:val="0"/>
              <w:marTop w:val="0"/>
              <w:marBottom w:val="0"/>
              <w:divBdr>
                <w:top w:val="none" w:sz="0" w:space="0" w:color="auto"/>
                <w:left w:val="none" w:sz="0" w:space="0" w:color="auto"/>
                <w:bottom w:val="none" w:sz="0" w:space="0" w:color="auto"/>
                <w:right w:val="none" w:sz="0" w:space="0" w:color="auto"/>
              </w:divBdr>
            </w:div>
            <w:div w:id="1814784971">
              <w:marLeft w:val="0"/>
              <w:marRight w:val="0"/>
              <w:marTop w:val="0"/>
              <w:marBottom w:val="0"/>
              <w:divBdr>
                <w:top w:val="none" w:sz="0" w:space="0" w:color="auto"/>
                <w:left w:val="none" w:sz="0" w:space="0" w:color="auto"/>
                <w:bottom w:val="none" w:sz="0" w:space="0" w:color="auto"/>
                <w:right w:val="none" w:sz="0" w:space="0" w:color="auto"/>
              </w:divBdr>
            </w:div>
            <w:div w:id="2090350508">
              <w:marLeft w:val="0"/>
              <w:marRight w:val="0"/>
              <w:marTop w:val="0"/>
              <w:marBottom w:val="0"/>
              <w:divBdr>
                <w:top w:val="none" w:sz="0" w:space="0" w:color="auto"/>
                <w:left w:val="none" w:sz="0" w:space="0" w:color="auto"/>
                <w:bottom w:val="none" w:sz="0" w:space="0" w:color="auto"/>
                <w:right w:val="none" w:sz="0" w:space="0" w:color="auto"/>
              </w:divBdr>
            </w:div>
            <w:div w:id="1328553377">
              <w:marLeft w:val="0"/>
              <w:marRight w:val="0"/>
              <w:marTop w:val="0"/>
              <w:marBottom w:val="0"/>
              <w:divBdr>
                <w:top w:val="none" w:sz="0" w:space="0" w:color="auto"/>
                <w:left w:val="none" w:sz="0" w:space="0" w:color="auto"/>
                <w:bottom w:val="none" w:sz="0" w:space="0" w:color="auto"/>
                <w:right w:val="none" w:sz="0" w:space="0" w:color="auto"/>
              </w:divBdr>
            </w:div>
            <w:div w:id="656154576">
              <w:marLeft w:val="0"/>
              <w:marRight w:val="0"/>
              <w:marTop w:val="0"/>
              <w:marBottom w:val="0"/>
              <w:divBdr>
                <w:top w:val="none" w:sz="0" w:space="0" w:color="auto"/>
                <w:left w:val="none" w:sz="0" w:space="0" w:color="auto"/>
                <w:bottom w:val="none" w:sz="0" w:space="0" w:color="auto"/>
                <w:right w:val="none" w:sz="0" w:space="0" w:color="auto"/>
              </w:divBdr>
            </w:div>
            <w:div w:id="1974361145">
              <w:marLeft w:val="0"/>
              <w:marRight w:val="0"/>
              <w:marTop w:val="0"/>
              <w:marBottom w:val="0"/>
              <w:divBdr>
                <w:top w:val="none" w:sz="0" w:space="0" w:color="auto"/>
                <w:left w:val="none" w:sz="0" w:space="0" w:color="auto"/>
                <w:bottom w:val="none" w:sz="0" w:space="0" w:color="auto"/>
                <w:right w:val="none" w:sz="0" w:space="0" w:color="auto"/>
              </w:divBdr>
            </w:div>
            <w:div w:id="358509045">
              <w:marLeft w:val="0"/>
              <w:marRight w:val="0"/>
              <w:marTop w:val="0"/>
              <w:marBottom w:val="0"/>
              <w:divBdr>
                <w:top w:val="none" w:sz="0" w:space="0" w:color="auto"/>
                <w:left w:val="none" w:sz="0" w:space="0" w:color="auto"/>
                <w:bottom w:val="none" w:sz="0" w:space="0" w:color="auto"/>
                <w:right w:val="none" w:sz="0" w:space="0" w:color="auto"/>
              </w:divBdr>
            </w:div>
            <w:div w:id="2141653910">
              <w:marLeft w:val="0"/>
              <w:marRight w:val="0"/>
              <w:marTop w:val="0"/>
              <w:marBottom w:val="0"/>
              <w:divBdr>
                <w:top w:val="none" w:sz="0" w:space="0" w:color="auto"/>
                <w:left w:val="none" w:sz="0" w:space="0" w:color="auto"/>
                <w:bottom w:val="none" w:sz="0" w:space="0" w:color="auto"/>
                <w:right w:val="none" w:sz="0" w:space="0" w:color="auto"/>
              </w:divBdr>
            </w:div>
            <w:div w:id="189420377">
              <w:marLeft w:val="0"/>
              <w:marRight w:val="0"/>
              <w:marTop w:val="0"/>
              <w:marBottom w:val="0"/>
              <w:divBdr>
                <w:top w:val="none" w:sz="0" w:space="0" w:color="auto"/>
                <w:left w:val="none" w:sz="0" w:space="0" w:color="auto"/>
                <w:bottom w:val="none" w:sz="0" w:space="0" w:color="auto"/>
                <w:right w:val="none" w:sz="0" w:space="0" w:color="auto"/>
              </w:divBdr>
            </w:div>
            <w:div w:id="375274261">
              <w:marLeft w:val="0"/>
              <w:marRight w:val="0"/>
              <w:marTop w:val="0"/>
              <w:marBottom w:val="0"/>
              <w:divBdr>
                <w:top w:val="none" w:sz="0" w:space="0" w:color="auto"/>
                <w:left w:val="none" w:sz="0" w:space="0" w:color="auto"/>
                <w:bottom w:val="none" w:sz="0" w:space="0" w:color="auto"/>
                <w:right w:val="none" w:sz="0" w:space="0" w:color="auto"/>
              </w:divBdr>
            </w:div>
            <w:div w:id="1084256731">
              <w:marLeft w:val="0"/>
              <w:marRight w:val="0"/>
              <w:marTop w:val="0"/>
              <w:marBottom w:val="0"/>
              <w:divBdr>
                <w:top w:val="none" w:sz="0" w:space="0" w:color="auto"/>
                <w:left w:val="none" w:sz="0" w:space="0" w:color="auto"/>
                <w:bottom w:val="none" w:sz="0" w:space="0" w:color="auto"/>
                <w:right w:val="none" w:sz="0" w:space="0" w:color="auto"/>
              </w:divBdr>
            </w:div>
            <w:div w:id="185486799">
              <w:marLeft w:val="0"/>
              <w:marRight w:val="0"/>
              <w:marTop w:val="0"/>
              <w:marBottom w:val="0"/>
              <w:divBdr>
                <w:top w:val="none" w:sz="0" w:space="0" w:color="auto"/>
                <w:left w:val="none" w:sz="0" w:space="0" w:color="auto"/>
                <w:bottom w:val="none" w:sz="0" w:space="0" w:color="auto"/>
                <w:right w:val="none" w:sz="0" w:space="0" w:color="auto"/>
              </w:divBdr>
            </w:div>
            <w:div w:id="660501614">
              <w:marLeft w:val="0"/>
              <w:marRight w:val="0"/>
              <w:marTop w:val="0"/>
              <w:marBottom w:val="0"/>
              <w:divBdr>
                <w:top w:val="none" w:sz="0" w:space="0" w:color="auto"/>
                <w:left w:val="none" w:sz="0" w:space="0" w:color="auto"/>
                <w:bottom w:val="none" w:sz="0" w:space="0" w:color="auto"/>
                <w:right w:val="none" w:sz="0" w:space="0" w:color="auto"/>
              </w:divBdr>
            </w:div>
            <w:div w:id="1086927812">
              <w:marLeft w:val="0"/>
              <w:marRight w:val="0"/>
              <w:marTop w:val="0"/>
              <w:marBottom w:val="0"/>
              <w:divBdr>
                <w:top w:val="none" w:sz="0" w:space="0" w:color="auto"/>
                <w:left w:val="none" w:sz="0" w:space="0" w:color="auto"/>
                <w:bottom w:val="none" w:sz="0" w:space="0" w:color="auto"/>
                <w:right w:val="none" w:sz="0" w:space="0" w:color="auto"/>
              </w:divBdr>
            </w:div>
            <w:div w:id="99300549">
              <w:marLeft w:val="0"/>
              <w:marRight w:val="0"/>
              <w:marTop w:val="0"/>
              <w:marBottom w:val="0"/>
              <w:divBdr>
                <w:top w:val="none" w:sz="0" w:space="0" w:color="auto"/>
                <w:left w:val="none" w:sz="0" w:space="0" w:color="auto"/>
                <w:bottom w:val="none" w:sz="0" w:space="0" w:color="auto"/>
                <w:right w:val="none" w:sz="0" w:space="0" w:color="auto"/>
              </w:divBdr>
            </w:div>
            <w:div w:id="1979652768">
              <w:marLeft w:val="0"/>
              <w:marRight w:val="0"/>
              <w:marTop w:val="0"/>
              <w:marBottom w:val="0"/>
              <w:divBdr>
                <w:top w:val="none" w:sz="0" w:space="0" w:color="auto"/>
                <w:left w:val="none" w:sz="0" w:space="0" w:color="auto"/>
                <w:bottom w:val="none" w:sz="0" w:space="0" w:color="auto"/>
                <w:right w:val="none" w:sz="0" w:space="0" w:color="auto"/>
              </w:divBdr>
            </w:div>
            <w:div w:id="218059017">
              <w:marLeft w:val="0"/>
              <w:marRight w:val="0"/>
              <w:marTop w:val="0"/>
              <w:marBottom w:val="0"/>
              <w:divBdr>
                <w:top w:val="none" w:sz="0" w:space="0" w:color="auto"/>
                <w:left w:val="none" w:sz="0" w:space="0" w:color="auto"/>
                <w:bottom w:val="none" w:sz="0" w:space="0" w:color="auto"/>
                <w:right w:val="none" w:sz="0" w:space="0" w:color="auto"/>
              </w:divBdr>
            </w:div>
            <w:div w:id="1819030675">
              <w:marLeft w:val="0"/>
              <w:marRight w:val="0"/>
              <w:marTop w:val="0"/>
              <w:marBottom w:val="0"/>
              <w:divBdr>
                <w:top w:val="none" w:sz="0" w:space="0" w:color="auto"/>
                <w:left w:val="none" w:sz="0" w:space="0" w:color="auto"/>
                <w:bottom w:val="none" w:sz="0" w:space="0" w:color="auto"/>
                <w:right w:val="none" w:sz="0" w:space="0" w:color="auto"/>
              </w:divBdr>
            </w:div>
            <w:div w:id="109252282">
              <w:marLeft w:val="0"/>
              <w:marRight w:val="0"/>
              <w:marTop w:val="0"/>
              <w:marBottom w:val="0"/>
              <w:divBdr>
                <w:top w:val="none" w:sz="0" w:space="0" w:color="auto"/>
                <w:left w:val="none" w:sz="0" w:space="0" w:color="auto"/>
                <w:bottom w:val="none" w:sz="0" w:space="0" w:color="auto"/>
                <w:right w:val="none" w:sz="0" w:space="0" w:color="auto"/>
              </w:divBdr>
            </w:div>
            <w:div w:id="21057516">
              <w:marLeft w:val="0"/>
              <w:marRight w:val="0"/>
              <w:marTop w:val="0"/>
              <w:marBottom w:val="0"/>
              <w:divBdr>
                <w:top w:val="none" w:sz="0" w:space="0" w:color="auto"/>
                <w:left w:val="none" w:sz="0" w:space="0" w:color="auto"/>
                <w:bottom w:val="none" w:sz="0" w:space="0" w:color="auto"/>
                <w:right w:val="none" w:sz="0" w:space="0" w:color="auto"/>
              </w:divBdr>
            </w:div>
            <w:div w:id="571816128">
              <w:marLeft w:val="0"/>
              <w:marRight w:val="0"/>
              <w:marTop w:val="0"/>
              <w:marBottom w:val="0"/>
              <w:divBdr>
                <w:top w:val="none" w:sz="0" w:space="0" w:color="auto"/>
                <w:left w:val="none" w:sz="0" w:space="0" w:color="auto"/>
                <w:bottom w:val="none" w:sz="0" w:space="0" w:color="auto"/>
                <w:right w:val="none" w:sz="0" w:space="0" w:color="auto"/>
              </w:divBdr>
            </w:div>
            <w:div w:id="745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5.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microsoft.com/office/2016/09/relationships/commentsIds" Target="commentsIds.xml"/><Relationship Id="rId19" Type="http://schemas.openxmlformats.org/officeDocument/2006/relationships/image" Target="media/image10.png"/><Relationship Id="rId31" Type="http://schemas.openxmlformats.org/officeDocument/2006/relationships/image" Target="media/image2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TotalTime>
  <Pages>1</Pages>
  <Words>4812</Words>
  <Characters>27430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327</cp:revision>
  <cp:lastPrinted>2021-02-25T16:53:00Z</cp:lastPrinted>
  <dcterms:created xsi:type="dcterms:W3CDTF">2021-03-22T06:55:00Z</dcterms:created>
  <dcterms:modified xsi:type="dcterms:W3CDTF">2021-05-04T10:33:00Z</dcterms:modified>
</cp:coreProperties>
</file>