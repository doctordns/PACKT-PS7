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3ADF" w14:textId="420036AB" w:rsidR="00135309" w:rsidRPr="004E6489" w:rsidRDefault="29C3F0C8" w:rsidP="41B12CF6">
      <w:pPr>
        <w:pStyle w:val="Title"/>
        <w:rPr>
          <w:rFonts w:ascii="Cambria" w:eastAsia="Cambria" w:hAnsi="Cambria" w:cs="Cambria"/>
        </w:rPr>
      </w:pPr>
      <w:r w:rsidRPr="41B12CF6">
        <w:rPr>
          <w:rFonts w:ascii="Cambria" w:eastAsia="Cambria" w:hAnsi="Cambria" w:cs="Cambria"/>
        </w:rPr>
        <w:t>Windows Server Automation with PowerShell 7.1 Cookbook, 4E</w:t>
      </w:r>
    </w:p>
    <w:p w14:paraId="2A8A2F84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5" w:anchor="heading=h.4uwa07f5dmdw">
        <w:r w:rsidR="00135309" w:rsidRPr="41B12CF6">
          <w:rPr>
            <w:rFonts w:ascii="Cambria" w:eastAsia="Cambria" w:hAnsi="Cambria" w:cs="Cambria"/>
          </w:rPr>
          <w:t>Subtitle:</w:t>
        </w:r>
      </w:hyperlink>
      <w:r w:rsidR="00135309" w:rsidRPr="41B12CF6">
        <w:rPr>
          <w:rFonts w:ascii="Cambria" w:eastAsia="Cambria" w:hAnsi="Cambria" w:cs="Cambria"/>
        </w:rPr>
        <w:t xml:space="preserve"> </w:t>
      </w:r>
    </w:p>
    <w:p w14:paraId="2A232F70" w14:textId="443EBEB2" w:rsidR="1D040059" w:rsidRDefault="47E6D440" w:rsidP="75DB6262">
      <w:pPr>
        <w:jc w:val="both"/>
        <w:rPr>
          <w:rStyle w:val="normaltextrun"/>
          <w:rFonts w:ascii="Cambria" w:eastAsia="Cambria" w:hAnsi="Cambria" w:cs="Cambria"/>
          <w:color w:val="000000" w:themeColor="text1"/>
        </w:rPr>
      </w:pPr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Powerful ways to automate and </w:t>
      </w:r>
      <w:commentRangeStart w:id="0"/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manage Windows administrative </w:t>
      </w:r>
      <w:commentRangeEnd w:id="0"/>
      <w:r w:rsidR="009A5159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75DB6262">
        <w:rPr>
          <w:rStyle w:val="normaltextrun"/>
          <w:rFonts w:ascii="Cambria" w:eastAsia="Cambria" w:hAnsi="Cambria" w:cs="Cambria"/>
          <w:color w:val="000000" w:themeColor="text1"/>
        </w:rPr>
        <w:t>tasks</w:t>
      </w:r>
    </w:p>
    <w:p w14:paraId="46D092F1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0" w:anchor="heading=h.4uwa07f5dmdw">
        <w:r w:rsidR="00135309" w:rsidRPr="75DB6262">
          <w:rPr>
            <w:rFonts w:ascii="Cambria" w:eastAsia="Cambria" w:hAnsi="Cambria" w:cs="Cambria"/>
          </w:rPr>
          <w:t>Meta description:</w:t>
        </w:r>
      </w:hyperlink>
    </w:p>
    <w:p w14:paraId="6BF497B9" w14:textId="06965E66" w:rsidR="2CC1E095" w:rsidRDefault="2CC1E095" w:rsidP="4D850306">
      <w:pPr>
        <w:jc w:val="both"/>
        <w:rPr>
          <w:del w:id="1" w:author="Lucy Wan" w:date="2021-05-05T11:27:00Z"/>
          <w:rFonts w:ascii="Cambria" w:eastAsia="Cambria" w:hAnsi="Cambria" w:cs="Cambria"/>
          <w:color w:val="1D1C1D"/>
        </w:rPr>
      </w:pPr>
      <w:r w:rsidRPr="4D850306">
        <w:rPr>
          <w:rFonts w:ascii="Cambria" w:eastAsia="Cambria" w:hAnsi="Cambria" w:cs="Cambria"/>
          <w:color w:val="1D1C1D"/>
        </w:rPr>
        <w:t xml:space="preserve">Over 100 recipes to integrate into your scripting work for more effective Windows Server </w:t>
      </w:r>
      <w:proofErr w:type="spellStart"/>
      <w:r w:rsidRPr="4D850306">
        <w:rPr>
          <w:rFonts w:ascii="Cambria" w:eastAsia="Cambria" w:hAnsi="Cambria" w:cs="Cambria"/>
          <w:color w:val="1D1C1D"/>
        </w:rPr>
        <w:t>automation</w:t>
      </w:r>
    </w:p>
    <w:p w14:paraId="43D5BE35" w14:textId="750FE61A" w:rsidR="00135309" w:rsidRPr="004E6489" w:rsidRDefault="00135309" w:rsidP="41B12CF6">
      <w:pPr>
        <w:pStyle w:val="Heading1"/>
        <w:jc w:val="both"/>
        <w:rPr>
          <w:rFonts w:ascii="Cambria" w:eastAsia="Cambria" w:hAnsi="Cambria" w:cs="Cambria"/>
        </w:rPr>
      </w:pPr>
      <w:r w:rsidRPr="75DB6262">
        <w:rPr>
          <w:rFonts w:ascii="Cambria" w:eastAsia="Cambria" w:hAnsi="Cambria" w:cs="Cambria"/>
        </w:rPr>
        <w:t>Price</w:t>
      </w:r>
      <w:proofErr w:type="spellEnd"/>
      <w:r w:rsidRPr="75DB6262">
        <w:rPr>
          <w:rFonts w:ascii="Cambria" w:eastAsia="Cambria" w:hAnsi="Cambria" w:cs="Cambria"/>
        </w:rPr>
        <w:t xml:space="preserve">: Print </w:t>
      </w:r>
      <w:commentRangeStart w:id="2"/>
      <w:r w:rsidRPr="75DB6262">
        <w:rPr>
          <w:rFonts w:ascii="Cambria" w:eastAsia="Cambria" w:hAnsi="Cambria" w:cs="Cambria"/>
        </w:rPr>
        <w:t xml:space="preserve">- </w:t>
      </w:r>
      <w:commentRangeStart w:id="3"/>
      <w:r w:rsidRPr="75DB6262">
        <w:rPr>
          <w:rFonts w:ascii="Cambria" w:eastAsia="Cambria" w:hAnsi="Cambria" w:cs="Cambria"/>
        </w:rPr>
        <w:t>$</w:t>
      </w:r>
      <w:commentRangeEnd w:id="3"/>
      <w:r>
        <w:rPr>
          <w:rStyle w:val="CommentReference"/>
        </w:rPr>
        <w:commentReference w:id="3"/>
      </w:r>
      <w:commentRangeEnd w:id="2"/>
      <w:r w:rsidR="009A5159">
        <w:rPr>
          <w:rStyle w:val="CommentReference"/>
          <w:rFonts w:ascii="Times New Roman" w:eastAsia="Times New Roman" w:hAnsi="Times New Roman" w:cs="Times New Roman"/>
          <w:color w:val="auto"/>
        </w:rPr>
        <w:commentReference w:id="2"/>
      </w:r>
    </w:p>
    <w:p w14:paraId="79EEC600" w14:textId="77777777" w:rsidR="00135309" w:rsidRPr="004E6489" w:rsidRDefault="00135309" w:rsidP="41B12CF6">
      <w:pPr>
        <w:pStyle w:val="Heading1"/>
        <w:jc w:val="both"/>
        <w:rPr>
          <w:rFonts w:ascii="Cambria" w:eastAsia="Cambria" w:hAnsi="Cambria" w:cs="Cambria"/>
        </w:rPr>
      </w:pPr>
      <w:r w:rsidRPr="41B12CF6">
        <w:rPr>
          <w:rFonts w:ascii="Cambria" w:eastAsia="Cambria" w:hAnsi="Cambria" w:cs="Cambria"/>
        </w:rPr>
        <w:t xml:space="preserve">BISAC: </w:t>
      </w:r>
    </w:p>
    <w:p w14:paraId="582EEA88" w14:textId="474095F6" w:rsidR="00135309" w:rsidRPr="004E6489" w:rsidRDefault="00135309" w:rsidP="41B12CF6">
      <w:pPr>
        <w:rPr>
          <w:rStyle w:val="normaltextrun"/>
          <w:rFonts w:ascii="Cambria" w:eastAsia="Cambria" w:hAnsi="Cambria" w:cs="Cambria"/>
          <w:color w:val="000000"/>
          <w:shd w:val="clear" w:color="auto" w:fill="FFFFFF"/>
        </w:rPr>
      </w:pPr>
      <w:r w:rsidRPr="004E6489">
        <w:rPr>
          <w:rStyle w:val="normaltextrun"/>
          <w:rFonts w:ascii="Cambria" w:hAnsi="Cambria"/>
          <w:color w:val="000000"/>
          <w:shd w:val="clear" w:color="auto" w:fill="FFFFFF"/>
        </w:rPr>
        <w:t>BISAC 1:</w:t>
      </w:r>
      <w:r w:rsidRPr="004E6489">
        <w:rPr>
          <w:rStyle w:val="normaltextrun"/>
          <w:rFonts w:ascii="Cambria" w:hAnsi="Cambria"/>
          <w:color w:val="000000"/>
          <w:shd w:val="clear" w:color="auto" w:fill="FFFFFF"/>
        </w:rPr>
        <w:tab/>
      </w:r>
      <w:sdt>
        <w:sdtPr>
          <w:rPr>
            <w:rFonts w:ascii="Cambria" w:hAnsi="Cambria"/>
            <w:color w:val="2B579A"/>
            <w:shd w:val="clear" w:color="auto" w:fill="E6E6E6"/>
          </w:rPr>
          <w:alias w:val="BISAC #1"/>
          <w:tag w:val="BISAC #1"/>
          <w:id w:val="1806195152"/>
          <w:placeholder>
            <w:docPart w:val="7737D91B21A141F79132E895EB12303B"/>
          </w:placeholder>
          <w:dropDownList>
            <w:listItem w:displayText="COM000000 - COMPUTERS / General" w:value="1"/>
            <w:listItem w:displayText="COM082000 - COMPUTERS / Bioinformatics" w:value="2"/>
            <w:listItem w:displayText="COM006000 - COMPUTERS / Buyer" w:value="3"/>
            <w:listItem w:displayText="COM007000 - COMPUTERS / CAD-CAM" w:value="4"/>
            <w:listItem w:displayText="COM008000 - COMPUTERS / Calculators" w:value="5"/>
            <w:listItem w:displayText="COM009000 - COMPUTERS / CD-DVD Technology" w:value="6"/>
            <w:listItem w:displayText="COM055000 - COMPUTERS / Certification Guides / General" w:value="7"/>
            <w:listItem w:displayText="COM055010 - COMPUTERS / Certification Guides / A+" w:value="8"/>
            <w:listItem w:displayText="COM055020 - COMPUTERS / Certification Guides / MCSE" w:value="9"/>
            <w:listItem w:displayText="COM061000 - COMPUTERS / Client-Server Computing" w:value="10"/>
            <w:listItem w:displayText="COM059000 - COMPUTERS / Computer Engineering" w:value="11"/>
            <w:listItem w:displayText="COM012000 - COMPUTERS / Computer Graphics" w:value="12"/>
            <w:listItem w:displayText="COM013000 - COMPUTERS / Computer Literacy" w:value="13"/>
            <w:listItem w:displayText="COM014000 - COMPUTERS / Computer Science" w:value="14"/>
            <w:listItem w:displayText="COM072000 - COMPUTERS / Computer Simulation" w:value="15"/>
            <w:listItem w:displayText="COM016000 - COMPUTERS / Computer Vision &amp; Pattern Recognition" w:value="16"/>
            <w:listItem w:displayText="COM086000 - COMPUTERS / Computerized Home &amp; Entertainment" w:value="17"/>
            <w:listItem w:displayText="COM017000 - COMPUTERS / Cybernetics" w:value="18"/>
            <w:listItem w:displayText="COM062000 - COMPUTERS / Data Modeling &amp; Design" w:value="19"/>
            <w:listItem w:displayText="COM018000 - COMPUTERS / Data Processing" w:value="20"/>
            <w:listItem w:displayText="COM020000 - COMPUTERS / Data Transmission Systems / General" w:value="21"/>
            <w:listItem w:displayText="COM020050 - COMPUTERS / Data Transmission Systems / Broadband" w:value="22"/>
            <w:listItem w:displayText="COM020010 - COMPUTERS / Data Transmission Systems / Electronic Data Interchange" w:value="23"/>
            <w:listItem w:displayText="COM020090 - COMPUTERS / Data Transmission Systems / Wireless" w:value="24"/>
            <w:listItem w:displayText="COM089000 - COMPUTERS / Data Visualization" w:value="25"/>
            <w:listItem w:displayText="COM021000 - COMPUTERS / Databases / General" w:value="26"/>
            <w:listItem w:displayText="COM021030 - COMPUTERS / Databases / Data Mining" w:value="27"/>
            <w:listItem w:displayText="COM021040 - COMPUTERS / Databases / Data Warehousing" w:value="28"/>
            <w:listItem w:displayText="COM021050 - COMPUTERS / Databases / Servers" w:value="29"/>
            <w:listItem w:displayText="COM084000 - COMPUTERS / Desktop Applications / General" w:value="30"/>
            <w:listItem w:displayText="COM084010 - COMPUTERS / Desktop Applications / Databases" w:value="31"/>
            <w:listItem w:displayText="COM087020 - COMPUTERS / Desktop Applications / Design &amp; Graphics" w:value="32"/>
            <w:listItem w:displayText="COM022000 - COMPUTERS / Desktop Applications / Desktop Publishing" w:value="33"/>
            <w:listItem w:displayText="COM084020 - COMPUTERS / Desktop Applications / Email Clients" w:value="34"/>
            <w:listItem w:displayText="COM027000 - COMPUTERS / Desktop Applications / Personal Finance Applications" w:value="35"/>
            <w:listItem w:displayText="COM078000 - COMPUTERS / Desktop Applications / Presentation Software" w:value="36"/>
            <w:listItem w:displayText="COM081000 - COMPUTERS / Desktop Applications / Project Management Software" w:value="37"/>
            <w:listItem w:displayText="COM054000 - COMPUTERS / Desktop Applications / Spreadsheets" w:value="38"/>
            <w:listItem w:displayText="COM084030 - COMPUTERS / Desktop Applications / Suites" w:value="39"/>
            <w:listItem w:displayText="COM058000 - COMPUTERS / Desktop Applications / Word Processing" w:value="40"/>
            <w:listItem w:displayText="COM087000 - COMPUTERS / Digital Media / General" w:value="41"/>
            <w:listItem w:displayText="COM087010 - COMPUTERS / Digital Media / Audio" w:value="42"/>
            <w:listItem w:displayText="COM087030 - COMPUTERS / Digital Media / Photography (see also: PHOTOGRAPHY / Techniques / Digital)" w:value="43"/>
            <w:listItem w:displayText="COM071000 - COMPUTERS / Digital Media / Video &amp; Animation" w:value="44"/>
            <w:listItem w:displayText="COM063000 - COMPUTERS / Document Management" w:value="45"/>
            <w:listItem w:displayText="COM085000 - COMPUTERS / Documentation &amp; Technical Writing" w:value="46"/>
            <w:listItem w:displayText="COM023000 - COMPUTERS / Educational Software" w:value="47"/>
            <w:listItem w:displayText="COM064000 - COMPUTERS / Electronic Commerce (see also headings underBUSINESS &amp; ECONOMICS / E-Commerce)" w:value="48"/>
            <w:listItem w:displayText="COM065000 - COMPUTERS / Electronic Publishing" w:value="49"/>
            <w:listItem w:displayText="COM005000 - COMPUTERS / Enterprise Applications / General" w:value="50"/>
            <w:listItem w:displayText="COM005030 - COMPUTERS / Enterprise Applications / Business Intelligence Tools" w:value="51"/>
            <w:listItem w:displayText="COM066000 - COMPUTERS / Enterprise Applications / Collaboration Software" w:value="52"/>
            <w:listItem w:displayText="COM025000 - COMPUTERS / Expert Systems" w:value="53"/>
            <w:listItem w:displayText="COM067000 - COMPUTERS / Hardware / General" w:value="54"/>
            <w:listItem w:displayText="COM038000 - COMPUTERS / Hardware / Mainframes &amp; Minicomputers" w:value="55"/>
            <w:listItem w:displayText="COM074000 - COMPUTERS / Hardware / Mobile Devices" w:value="56"/>
            <w:listItem w:displayText="COM049000 - COMPUTERS / Hardware / Peripherals" w:value="57"/>
            <w:listItem w:displayText="COM050000 - COMPUTERS / Hardware / Personal Computers / General" w:value="58"/>
            <w:listItem w:displayText="COM050020 - COMPUTERS / Hardware / Personal Computers / Macintosh" w:value="59"/>
            <w:listItem w:displayText="COM050010 - COMPUTERS / Hardware / Personal Computers / PCs" w:value="60"/>
            <w:listItem w:displayText="COM090000 - COMPUTERS / Hardware / Tablets" w:value="61"/>
            <w:listItem w:displayText="COM080000 - COMPUTERS / History" w:value="62"/>
            <w:listItem w:displayText="COM012050 - COMPUTERS / Image Processing" w:value="63"/>
            <w:listItem w:displayText="COM032000 - COMPUTERS / Information Technology" w:value="64"/>
            <w:listItem w:displayText="COM031000 - COMPUTERS / Information Theory" w:value="65"/>
            <w:listItem w:displayText="COM004000 - COMPUTERS / Intelligence (AI) &amp; Semantics" w:value="66"/>
            <w:listItem w:displayText="COM034000 - COMPUTERS / Interactive &amp; Multimedia" w:value="67"/>
            <w:listItem w:displayText="COM060000 - COMPUTERS / Internet / General" w:value="68"/>
            <w:listItem w:displayText="COM060090 - COMPUTERS / Internet / Application Development" w:value="69"/>
            <w:listItem w:displayText="COM035000 - COMPUTERS / Keyboarding" w:value="70"/>
            <w:listItem w:displayText="COM036000 - COMPUTERS / Logic Design" w:value="71"/>
            <w:listItem w:displayText="COM037000 - COMPUTERS / Machine Theory" w:value="72"/>
            <w:listItem w:displayText="COM039000 - COMPUTERS / Management Information Systems" w:value="73"/>
            <w:listItem w:displayText="COM077000 - COMPUTERS / Mathematical &amp; Statistical Software" w:value="74"/>
            <w:listItem w:displayText="COM041000 - COMPUTERS / Microprocessors" w:value="75"/>
            <w:listItem w:displayText="COM042000 - COMPUTERS / Natural Language Processing" w:value="76"/>
            <w:listItem w:displayText="COM043000 - COMPUTERS / Networking / General" w:value="77"/>
            <w:listItem w:displayText="COM060030 - COMPUTERS / Networking / Intranets &amp; Extranets" w:value="78"/>
            <w:listItem w:displayText="COM075000 - COMPUTERS / Networking / Hardware" w:value="79"/>
            <w:listItem w:displayText="COM043020 - COMPUTERS / Networking / Local Area Networks (LANs)" w:value="80"/>
            <w:listItem w:displayText="COM043040 - COMPUTERS / Networking / Network Protocols" w:value="81"/>
            <w:listItem w:displayText="COM043060 - COMPUTERS / Networking / Vendor Specific" w:value="82"/>
            <w:listItem w:displayText="COM044000 - COMPUTERS / Neural Networks" w:value="83"/>
            <w:listItem w:displayText="COM069000 - COMPUTERS / Online Services" w:value="84"/>
            <w:listItem w:displayText="COM046000 - COMPUTERS / Operating Systems / General" w:value="85"/>
            <w:listItem w:displayText="COM046060 - COMPUTERS / Operating Systems / DOS" w:value="86"/>
            <w:listItem w:displayText="COM046070 - COMPUTERS / Operating Systems / Linux" w:value="87"/>
            <w:listItem w:displayText="COM046020 - COMPUTERS / Operating Systems / Macintosh" w:value="88"/>
            <w:listItem w:displayText="COM046080 - COMPUTERS / Operating Systems / Mainframe &amp; Midrange" w:value="89"/>
            <w:listItem w:displayText="COM046030 - COMPUTERS / Operating Systems / UNIX" w:value="90"/>
            <w:listItem w:displayText="COM046090 - COMPUTERS / Operating Systems / Virtualization" w:value="91"/>
            <w:listItem w:displayText="COM046040 - COMPUTERS / Operating Systems / Windows Desktop" w:value="92"/>
            <w:listItem w:displayText="COM046050 - COMPUTERS / Operating Systems / Windows Server" w:value="93"/>
            <w:listItem w:displayText="COM047000 - COMPUTERS / Optical Data Processing" w:value="94"/>
            <w:listItem w:displayText="COM051000 - COMPUTERS / Programming / General" w:value="95"/>
            <w:listItem w:displayText="COM051300 - COMPUTERS / Programming / Algorithms" w:value="96"/>
            <w:listItem w:displayText="COM012040 - COMPUTERS / Programming / Games" w:value="97"/>
            <w:listItem w:displayText="COM051370 - COMPUTERS / Programming / Macintosh" w:value="98"/>
            <w:listItem w:displayText="COM051380 - COMPUTERS / Programming / Microsoft" w:value="99"/>
            <w:listItem w:displayText="COM051460 - COMPUTERS / Programming / Mobile Devices" w:value="100"/>
            <w:listItem w:displayText="COM051210 - COMPUTERS / Programming / Object Oriented" w:value="101"/>
            <w:listItem w:displayText="COM051390 - COMPUTERS / Programming / Open Source" w:value="102"/>
            <w:listItem w:displayText="COM051220 - COMPUTERS / Programming / Parallel" w:value="103"/>
            <w:listItem w:displayText="COM051010 - COMPUTERS / Programming Languages / General" w:value="104"/>
            <w:listItem w:displayText="COM051020 - COMPUTERS / Programming Languages / Ada" w:value="105"/>
            <w:listItem w:displayText="COM051470 - COMPUTERS / Programming Languages / ASP .NET" w:value="106"/>
            <w:listItem w:displayText="COM051040 - COMPUTERS / Programming Languages / Assembly Language" w:value="107"/>
            <w:listItem w:displayText="COM051050 - COMPUTERS / Programming Languages / BASIC" w:value="108"/>
            <w:listItem w:displayText="COM051060 - COMPUTERS / Programming Languages / C" w:value="109"/>
            <w:listItem w:displayText="COM051070 - COMPUTERS / Programming Languages / C++" w:value="110"/>
            <w:listItem w:displayText="COM051310 - COMPUTERS / Programming Languages / C#" w:value="111"/>
            <w:listItem w:displayText="COM051080 - COMPUTERS / Programming Languages / COBOL" w:value="112"/>
            <w:listItem w:displayText="COM051090 - COMPUTERS / Programming Languages / FORTRAN" w:value="113"/>
            <w:listItem w:displayText="COM051270 - COMPUTERS / Programming Languages / HTML" w:value="114"/>
            <w:listItem w:displayText="COM051280 - COMPUTERS / Programming Languages / Java" w:value="115"/>
            <w:listItem w:displayText="COM051260 - COMPUTERS / Programming Languages / JavaScript" w:value="116"/>
            <w:listItem w:displayText="COM051100 - COMPUTERS / Programming Languages / LISP" w:value="117"/>
            <w:listItem w:displayText="COM051130 - COMPUTERS / Programming Languages / Pascal" w:value="118"/>
            <w:listItem w:displayText="COM051350 - COMPUTERS / Programming Languages / Perl" w:value="119"/>
            <w:listItem w:displayText="COM051400 - COMPUTERS / Programming Languages / PHP" w:value="120"/>
            <w:listItem w:displayText="COM051140 - COMPUTERS / Programming Languages / Prolog" w:value="121"/>
            <w:listItem w:displayText="COM051360 - COMPUTERS / Programming Languages / Python" w:value="122"/>
            <w:listItem w:displayText="COM051290 - COMPUTERS / Programming Languages / RPG" w:value="123"/>
            <w:listItem w:displayText="COM051410 - COMPUTERS / Programming Languages / Ruby" w:value="124"/>
            <w:listItem w:displayText="COM051170 - COMPUTERS / Programming Languages / SQL" w:value="125"/>
            <w:listItem w:displayText="COM051450 - COMPUTERS / Programming Languages / UML" w:value="126"/>
            <w:listItem w:displayText="COM051420 - COMPUTERS / Programming Languages / VBScript" w:value="127"/>
            <w:listItem w:displayText="COM051200 - COMPUTERS / Programming Languages / Visual BASIC" w:value="128"/>
            <w:listItem w:displayText="COM051320 - COMPUTERS / Programming Languages / XML" w:value="129"/>
            <w:listItem w:displayText="COM052000 - COMPUTERS / Reference" w:value="130"/>
            <w:listItem w:displayText="COM053000 - COMPUTERS / Security / General" w:value="131"/>
            <w:listItem w:displayText="COM083000 - COMPUTERS / Security / Cryptography" w:value="132"/>
            <w:listItem w:displayText="COM043050 - COMPUTERS / Security / Networking" w:value="133"/>
            <w:listItem w:displayText="COM060040 - COMPUTERS / Security / Online Safety &amp; Privacy" w:value="134"/>
            <w:listItem w:displayText="COM015000 - COMPUTERS / Security / Viruses &amp; Malware" w:value="135"/>
            <w:listItem w:displayText="COM079000 - COMPUTERS / Social Aspects / General" w:value="136"/>
            <w:listItem w:displayText="COM079010 - COMPUTERS / Social Aspects / Human-Computer Interaction" w:value="137"/>
            <w:listItem w:displayText="COM051230 - COMPUTERS / Software Development &amp; Engineering / General" w:value="138"/>
            <w:listItem w:displayText="COM051430 - COMPUTERS / Software Development &amp; Engineering / Project Management" w:value="139"/>
            <w:listItem w:displayText="COM051330 - COMPUTERS / Software Development &amp; Engineering / Quality Assurance &amp; Testing" w:value="140"/>
            <w:listItem w:displayText="COM051240 - COMPUTERS / Software Development &amp; Engineering / Systems Analysis &amp; Design" w:value="141"/>
            <w:listItem w:displayText="COM051440 - COMPUTERS / Software Development &amp; Engineering / Tools" w:value="142"/>
            <w:listItem w:displayText="COM073000 - COMPUTERS / Speech &amp; Audio Processing" w:value="143"/>
            <w:listItem w:displayText="COM088000 - COMPUTERS / System Administration / General" w:value="144"/>
            <w:listItem w:displayText="COM019000 - COMPUTERS / System Administration / Disaster &amp; Recovery" w:value="145"/>
            <w:listItem w:displayText="COM020020 - COMPUTERS / System Administration / Email Administration" w:value="146"/>
            <w:listItem w:displayText="COM088010 - COMPUTERS / System Administration / Linux &amp; UNIX Administration" w:value="147"/>
            <w:listItem w:displayText="COM030000 - COMPUTERS / System Administration / Storage &amp; Retrieval" w:value="148"/>
            <w:listItem w:displayText="COM088020 - COMPUTERS / System Administration / Windows Administration" w:value="149"/>
            <w:listItem w:displayText="COM011000 - COMPUTERS / Systems Architecture / General" w:value="150"/>
            <w:listItem w:displayText="COM048000 - COMPUTERS / Systems Architecture / Distributed Systems &amp; Computing" w:value="151"/>
            <w:listItem w:displayText="COM070000 - COMPUTERS / User Interfaces" w:value="152"/>
            <w:listItem w:displayText="COM056000 - COMPUTERS / Utilities" w:value="153"/>
            <w:listItem w:displayText="COM057000 - COMPUTERS / Virtual Worlds" w:value="154"/>
            <w:listItem w:displayText="COM060080 - COMPUTERS / Web / General" w:value="155"/>
            <w:listItem w:displayText="COM060170 - COMPUTERS / Web / Content Management Systems" w:value="156"/>
            <w:listItem w:displayText="COM060130 - COMPUTERS / Web / Design" w:value="157"/>
            <w:listItem w:displayText="COM060100 - COMPUTERS / Web / Blogs" w:value="158"/>
            <w:listItem w:displayText="COM060010 - COMPUTERS / Web / Browsers" w:value="159"/>
            <w:listItem w:displayText="COM060110 - COMPUTERS / Web / Podcasting &amp; Webcasting" w:value="160"/>
            <w:listItem w:displayText="COM060120 - COMPUTERS / Web / Search Engines" w:value="161"/>
            <w:listItem w:displayText="COM060070 - COMPUTERS / Web / Site Directories" w:value="162"/>
            <w:listItem w:displayText="COM060140 - COMPUTERS / Web / Social Networking" w:value="163"/>
            <w:listItem w:displayText="COM060150 - COMPUTERS / Web / User Generated Content" w:value="164"/>
            <w:listItem w:displayText="COM060160 - COMPUTERS / Web / Web Programming" w:value="165"/>
            <w:listItem w:displayText="COM060180 - COMPUTERS / Web / Web Services &amp; APIs" w:value="166"/>
          </w:dropDownList>
        </w:sdtPr>
        <w:sdtEndPr/>
        <w:sdtContent>
          <w:r w:rsidR="008C0DFA">
            <w:rPr>
              <w:rFonts w:ascii="Cambria" w:hAnsi="Cambria"/>
            </w:rPr>
            <w:t>COM046050 - COMPUTERS / Operating Systems / Windows Server</w:t>
          </w:r>
        </w:sdtContent>
      </w:sdt>
    </w:p>
    <w:p w14:paraId="1AE8390D" w14:textId="6F92B35C" w:rsidR="00135309" w:rsidRPr="004E6489" w:rsidRDefault="00135309" w:rsidP="41B12CF6">
      <w:pPr>
        <w:rPr>
          <w:rStyle w:val="normaltextrun"/>
          <w:rFonts w:ascii="Cambria" w:eastAsia="Cambria" w:hAnsi="Cambria" w:cs="Cambria"/>
        </w:rPr>
      </w:pPr>
      <w:r w:rsidRPr="004E6489">
        <w:rPr>
          <w:rStyle w:val="normaltextrun"/>
          <w:rFonts w:ascii="Cambria" w:hAnsi="Cambria"/>
          <w:color w:val="000000"/>
          <w:shd w:val="clear" w:color="auto" w:fill="FFFFFF"/>
        </w:rPr>
        <w:t>BISAC 2:</w:t>
      </w:r>
      <w:r w:rsidRPr="004E6489">
        <w:rPr>
          <w:rStyle w:val="normaltextrun"/>
          <w:rFonts w:ascii="Cambria" w:hAnsi="Cambria"/>
          <w:color w:val="000000"/>
          <w:shd w:val="clear" w:color="auto" w:fill="FFFFFF"/>
        </w:rPr>
        <w:tab/>
      </w:r>
      <w:sdt>
        <w:sdtPr>
          <w:rPr>
            <w:rFonts w:ascii="Cambria" w:hAnsi="Cambria"/>
            <w:color w:val="2B579A"/>
            <w:shd w:val="clear" w:color="auto" w:fill="E6E6E6"/>
          </w:rPr>
          <w:alias w:val="BISAC #2"/>
          <w:tag w:val="BISAC #2"/>
          <w:id w:val="-1927643684"/>
          <w:placeholder>
            <w:docPart w:val="7EEF8CAC681545D1A00135DE36D99E9F"/>
          </w:placeholder>
          <w:dropDownList>
            <w:listItem w:displayText="COM000000 - COMPUTERS / General" w:value="1"/>
            <w:listItem w:displayText="COM082000 - COMPUTERS / Bioinformatics" w:value="2"/>
            <w:listItem w:displayText="COM006000 - COMPUTERS / Buyer" w:value="3"/>
            <w:listItem w:displayText="COM007000 - COMPUTERS / CAD-CAM" w:value="4"/>
            <w:listItem w:displayText="COM008000 - COMPUTERS / Calculators" w:value="5"/>
            <w:listItem w:displayText="COM009000 - COMPUTERS / CD-DVD Technology" w:value="6"/>
            <w:listItem w:displayText="COM055000 - COMPUTERS / Certification Guides / General" w:value="7"/>
            <w:listItem w:displayText="COM055010 - COMPUTERS / Certification Guides / A+" w:value="8"/>
            <w:listItem w:displayText="COM055020 - COMPUTERS / Certification Guides / MCSE" w:value="9"/>
            <w:listItem w:displayText="COM061000 - COMPUTERS / Client-Server Computing" w:value="10"/>
            <w:listItem w:displayText="COM059000 - COMPUTERS / Computer Engineering" w:value="11"/>
            <w:listItem w:displayText="COM012000 - COMPUTERS / Computer Graphics" w:value="12"/>
            <w:listItem w:displayText="COM013000 - COMPUTERS / Computer Literacy" w:value="13"/>
            <w:listItem w:displayText="COM014000 - COMPUTERS / Computer Science" w:value="14"/>
            <w:listItem w:displayText="COM072000 - COMPUTERS / Computer Simulation" w:value="15"/>
            <w:listItem w:displayText="COM016000 - COMPUTERS / Computer Vision &amp; Pattern Recognition" w:value="16"/>
            <w:listItem w:displayText="COM086000 - COMPUTERS / Computerized Home &amp; Entertainment" w:value="17"/>
            <w:listItem w:displayText="COM017000 - COMPUTERS / Cybernetics" w:value="18"/>
            <w:listItem w:displayText="COM062000 - COMPUTERS / Data Modeling &amp; Design" w:value="19"/>
            <w:listItem w:displayText="COM018000 - COMPUTERS / Data Processing" w:value="20"/>
            <w:listItem w:displayText="COM020000 - COMPUTERS / Data Transmission Systems / General" w:value="21"/>
            <w:listItem w:displayText="COM020050 - COMPUTERS / Data Transmission Systems / Broadband" w:value="22"/>
            <w:listItem w:displayText="COM020010 - COMPUTERS / Data Transmission Systems / Electronic Data Interchange" w:value="23"/>
            <w:listItem w:displayText="COM020090 - COMPUTERS / Data Transmission Systems / Wireless" w:value="24"/>
            <w:listItem w:displayText="COM089000 - COMPUTERS / Data Visualization" w:value="25"/>
            <w:listItem w:displayText="COM021000 - COMPUTERS / Databases / General" w:value="26"/>
            <w:listItem w:displayText="COM021030 - COMPUTERS / Databases / Data Mining" w:value="27"/>
            <w:listItem w:displayText="COM021040 - COMPUTERS / Databases / Data Warehousing" w:value="28"/>
            <w:listItem w:displayText="COM021050 - COMPUTERS / Databases / Servers" w:value="29"/>
            <w:listItem w:displayText="COM084000 - COMPUTERS / Desktop Applications / General" w:value="30"/>
            <w:listItem w:displayText="COM084010 - COMPUTERS / Desktop Applications / Databases" w:value="31"/>
            <w:listItem w:displayText="COM087020 - COMPUTERS / Desktop Applications / Design &amp; Graphics" w:value="32"/>
            <w:listItem w:displayText="COM022000 - COMPUTERS / Desktop Applications / Desktop Publishing" w:value="33"/>
            <w:listItem w:displayText="COM084020 - COMPUTERS / Desktop Applications / Email Clients" w:value="34"/>
            <w:listItem w:displayText="COM027000 - COMPUTERS / Desktop Applications / Personal Finance Applications" w:value="35"/>
            <w:listItem w:displayText="COM078000 - COMPUTERS / Desktop Applications / Presentation Software" w:value="36"/>
            <w:listItem w:displayText="COM081000 - COMPUTERS / Desktop Applications / Project Management Software" w:value="37"/>
            <w:listItem w:displayText="COM054000 - COMPUTERS / Desktop Applications / Spreadsheets" w:value="38"/>
            <w:listItem w:displayText="COM084030 - COMPUTERS / Desktop Applications / Suites" w:value="39"/>
            <w:listItem w:displayText="COM058000 - COMPUTERS / Desktop Applications / Word Processing" w:value="40"/>
            <w:listItem w:displayText="COM087000 - COMPUTERS / Digital Media / General" w:value="41"/>
            <w:listItem w:displayText="COM087010 - COMPUTERS / Digital Media / Audio" w:value="42"/>
            <w:listItem w:displayText="COM087030 - COMPUTERS / Digital Media / Photography (see also: PHOTOGRAPHY / Techniques / Digital)" w:value="43"/>
            <w:listItem w:displayText="COM071000 - COMPUTERS / Digital Media / Video &amp; Animation" w:value="44"/>
            <w:listItem w:displayText="COM063000 - COMPUTERS / Document Management" w:value="45"/>
            <w:listItem w:displayText="COM085000 - COMPUTERS / Documentation &amp; Technical Writing" w:value="46"/>
            <w:listItem w:displayText="COM023000 - COMPUTERS / Educational Software" w:value="47"/>
            <w:listItem w:displayText="COM064000 - COMPUTERS / Electronic Commerce (see also headings underBUSINESS &amp; ECONOMICS / E-Commerce)" w:value="48"/>
            <w:listItem w:displayText="COM065000 - COMPUTERS / Electronic Publishing" w:value="49"/>
            <w:listItem w:displayText="COM005000 - COMPUTERS / Enterprise Applications / General" w:value="50"/>
            <w:listItem w:displayText="COM005030 - COMPUTERS / Enterprise Applications / Business Intelligence Tools" w:value="51"/>
            <w:listItem w:displayText="COM066000 - COMPUTERS / Enterprise Applications / Collaboration Software" w:value="52"/>
            <w:listItem w:displayText="COM025000 - COMPUTERS / Expert Systems" w:value="53"/>
            <w:listItem w:displayText="COM067000 - COMPUTERS / Hardware / General" w:value="54"/>
            <w:listItem w:displayText="COM038000 - COMPUTERS / Hardware / Mainframes &amp; Minicomputers" w:value="55"/>
            <w:listItem w:displayText="COM074000 - COMPUTERS / Hardware / Mobile Devices" w:value="56"/>
            <w:listItem w:displayText="COM049000 - COMPUTERS / Hardware / Peripherals" w:value="57"/>
            <w:listItem w:displayText="COM050000 - COMPUTERS / Hardware / Personal Computers / General" w:value="58"/>
            <w:listItem w:displayText="COM050020 - COMPUTERS / Hardware / Personal Computers / Macintosh" w:value="59"/>
            <w:listItem w:displayText="COM050010 - COMPUTERS / Hardware / Personal Computers / PCs" w:value="60"/>
            <w:listItem w:displayText="COM090000 - COMPUTERS / Hardware / Tablets" w:value="61"/>
            <w:listItem w:displayText="COM080000 - COMPUTERS / History" w:value="62"/>
            <w:listItem w:displayText="COM012050 - COMPUTERS / Image Processing" w:value="63"/>
            <w:listItem w:displayText="COM032000 - COMPUTERS / Information Technology" w:value="64"/>
            <w:listItem w:displayText="COM031000 - COMPUTERS / Information Theory" w:value="65"/>
            <w:listItem w:displayText="COM004000 - COMPUTERS / Intelligence (AI) &amp; Semantics" w:value="66"/>
            <w:listItem w:displayText="COM034000 - COMPUTERS / Interactive &amp; Multimedia" w:value="67"/>
            <w:listItem w:displayText="COM060000 - COMPUTERS / Internet / General" w:value="68"/>
            <w:listItem w:displayText="COM060090 - COMPUTERS / Internet / Application Development" w:value="69"/>
            <w:listItem w:displayText="COM035000 - COMPUTERS / Keyboarding" w:value="70"/>
            <w:listItem w:displayText="COM036000 - COMPUTERS / Logic Design" w:value="71"/>
            <w:listItem w:displayText="COM037000 - COMPUTERS / Machine Theory" w:value="72"/>
            <w:listItem w:displayText="COM039000 - COMPUTERS / Management Information Systems" w:value="73"/>
            <w:listItem w:displayText="COM077000 - COMPUTERS / Mathematical &amp; Statistical Software" w:value="74"/>
            <w:listItem w:displayText="COM041000 - COMPUTERS / Microprocessors" w:value="75"/>
            <w:listItem w:displayText="COM042000 - COMPUTERS / Natural Language Processing" w:value="76"/>
            <w:listItem w:displayText="COM043000 - COMPUTERS / Networking / General" w:value="77"/>
            <w:listItem w:displayText="COM060030 - COMPUTERS / Networking / Intranets &amp; Extranets" w:value="78"/>
            <w:listItem w:displayText="COM075000 - COMPUTERS / Networking / Hardware" w:value="79"/>
            <w:listItem w:displayText="COM043020 - COMPUTERS / Networking / Local Area Networks (LANs)" w:value="80"/>
            <w:listItem w:displayText="COM043040 - COMPUTERS / Networking / Network Protocols" w:value="81"/>
            <w:listItem w:displayText="COM043060 - COMPUTERS / Networking / Vendor Specific" w:value="82"/>
            <w:listItem w:displayText="COM044000 - COMPUTERS / Neural Networks" w:value="83"/>
            <w:listItem w:displayText="COM069000 - COMPUTERS / Online Services" w:value="84"/>
            <w:listItem w:displayText="COM046000 - COMPUTERS / Operating Systems / General" w:value="85"/>
            <w:listItem w:displayText="COM046060 - COMPUTERS / Operating Systems / DOS" w:value="86"/>
            <w:listItem w:displayText="COM046070 - COMPUTERS / Operating Systems / Linux" w:value="87"/>
            <w:listItem w:displayText="COM046020 - COMPUTERS / Operating Systems / Macintosh" w:value="88"/>
            <w:listItem w:displayText="COM046080 - COMPUTERS / Operating Systems / Mainframe &amp; Midrange" w:value="89"/>
            <w:listItem w:displayText="COM046030 - COMPUTERS / Operating Systems / UNIX" w:value="90"/>
            <w:listItem w:displayText="COM046090 - COMPUTERS / Operating Systems / Virtualization" w:value="91"/>
            <w:listItem w:displayText="COM046040 - COMPUTERS / Operating Systems / Windows Desktop" w:value="92"/>
            <w:listItem w:displayText="COM046050 - COMPUTERS / Operating Systems / Windows Server" w:value="93"/>
            <w:listItem w:displayText="COM047000 - COMPUTERS / Optical Data Processing" w:value="94"/>
            <w:listItem w:displayText="COM051000 - COMPUTERS / Programming / General" w:value="95"/>
            <w:listItem w:displayText="COM051300 - COMPUTERS / Programming / Algorithms" w:value="96"/>
            <w:listItem w:displayText="COM012040 - COMPUTERS / Programming / Games" w:value="97"/>
            <w:listItem w:displayText="COM051370 - COMPUTERS / Programming / Macintosh" w:value="98"/>
            <w:listItem w:displayText="COM051380 - COMPUTERS / Programming / Microsoft" w:value="99"/>
            <w:listItem w:displayText="COM051460 - COMPUTERS / Programming / Mobile Devices" w:value="100"/>
            <w:listItem w:displayText="COM051210 - COMPUTERS / Programming / Object Oriented" w:value="101"/>
            <w:listItem w:displayText="COM051390 - COMPUTERS / Programming / Open Source" w:value="102"/>
            <w:listItem w:displayText="COM051220 - COMPUTERS / Programming / Parallel" w:value="103"/>
            <w:listItem w:displayText="COM051010 - COMPUTERS / Programming Languages / General" w:value="104"/>
            <w:listItem w:displayText="COM051020 - COMPUTERS / Programming Languages / Ada" w:value="105"/>
            <w:listItem w:displayText="COM051470 - COMPUTERS / Programming Languages / ASP .NET" w:value="106"/>
            <w:listItem w:displayText="COM051040 - COMPUTERS / Programming Languages / Assembly Language" w:value="107"/>
            <w:listItem w:displayText="COM051050 - COMPUTERS / Programming Languages / BASIC" w:value="108"/>
            <w:listItem w:displayText="COM051060 - COMPUTERS / Programming Languages / C" w:value="109"/>
            <w:listItem w:displayText="COM051070 - COMPUTERS / Programming Languages / C++" w:value="110"/>
            <w:listItem w:displayText="COM051310 - COMPUTERS / Programming Languages / C#" w:value="111"/>
            <w:listItem w:displayText="COM051080 - COMPUTERS / Programming Languages / COBOL" w:value="112"/>
            <w:listItem w:displayText="COM051090 - COMPUTERS / Programming Languages / FORTRAN" w:value="113"/>
            <w:listItem w:displayText="COM051270 - COMPUTERS / Programming Languages / HTML" w:value="114"/>
            <w:listItem w:displayText="COM051280 - COMPUTERS / Programming Languages / Java" w:value="115"/>
            <w:listItem w:displayText="COM051260 - COMPUTERS / Programming Languages / JavaScript" w:value="116"/>
            <w:listItem w:displayText="COM051100 - COMPUTERS / Programming Languages / LISP" w:value="117"/>
            <w:listItem w:displayText="COM051130 - COMPUTERS / Programming Languages / Pascal" w:value="118"/>
            <w:listItem w:displayText="COM051350 - COMPUTERS / Programming Languages / Perl" w:value="119"/>
            <w:listItem w:displayText="COM051400 - COMPUTERS / Programming Languages / PHP" w:value="120"/>
            <w:listItem w:displayText="COM051140 - COMPUTERS / Programming Languages / Prolog" w:value="121"/>
            <w:listItem w:displayText="COM051360 - COMPUTERS / Programming Languages / Python" w:value="122"/>
            <w:listItem w:displayText="COM051290 - COMPUTERS / Programming Languages / RPG" w:value="123"/>
            <w:listItem w:displayText="COM051410 - COMPUTERS / Programming Languages / Ruby" w:value="124"/>
            <w:listItem w:displayText="COM051170 - COMPUTERS / Programming Languages / SQL" w:value="125"/>
            <w:listItem w:displayText="COM051450 - COMPUTERS / Programming Languages / UML" w:value="126"/>
            <w:listItem w:displayText="COM051420 - COMPUTERS / Programming Languages / VBScript" w:value="127"/>
            <w:listItem w:displayText="COM051200 - COMPUTERS / Programming Languages / Visual BASIC" w:value="128"/>
            <w:listItem w:displayText="COM051320 - COMPUTERS / Programming Languages / XML" w:value="129"/>
            <w:listItem w:displayText="COM052000 - COMPUTERS / Reference" w:value="130"/>
            <w:listItem w:displayText="COM053000 - COMPUTERS / Security / General" w:value="131"/>
            <w:listItem w:displayText="COM083000 - COMPUTERS / Security / Cryptography" w:value="132"/>
            <w:listItem w:displayText="COM043050 - COMPUTERS / Security / Networking" w:value="133"/>
            <w:listItem w:displayText="COM060040 - COMPUTERS / Security / Online Safety &amp; Privacy" w:value="134"/>
            <w:listItem w:displayText="COM015000 - COMPUTERS / Security / Viruses &amp; Malware" w:value="135"/>
            <w:listItem w:displayText="COM079000 - COMPUTERS / Social Aspects / General" w:value="136"/>
            <w:listItem w:displayText="COM079010 - COMPUTERS / Social Aspects / Human-Computer Interaction" w:value="137"/>
            <w:listItem w:displayText="COM051230 - COMPUTERS / Software Development &amp; Engineering / General" w:value="138"/>
            <w:listItem w:displayText="COM051430 - COMPUTERS / Software Development &amp; Engineering / Project Management" w:value="139"/>
            <w:listItem w:displayText="COM051330 - COMPUTERS / Software Development &amp; Engineering / Quality Assurance &amp; Testing" w:value="140"/>
            <w:listItem w:displayText="COM051240 - COMPUTERS / Software Development &amp; Engineering / Systems Analysis &amp; Design" w:value="141"/>
            <w:listItem w:displayText="COM051440 - COMPUTERS / Software Development &amp; Engineering / Tools" w:value="142"/>
            <w:listItem w:displayText="COM073000 - COMPUTERS / Speech &amp; Audio Processing" w:value="143"/>
            <w:listItem w:displayText="COM088000 - COMPUTERS / System Administration / General" w:value="144"/>
            <w:listItem w:displayText="COM019000 - COMPUTERS / System Administration / Disaster &amp; Recovery" w:value="145"/>
            <w:listItem w:displayText="COM020020 - COMPUTERS / System Administration / Email Administration" w:value="146"/>
            <w:listItem w:displayText="COM088010 - COMPUTERS / System Administration / Linux &amp; UNIX Administration" w:value="147"/>
            <w:listItem w:displayText="COM030000 - COMPUTERS / System Administration / Storage &amp; Retrieval" w:value="148"/>
            <w:listItem w:displayText="COM088020 - COMPUTERS / System Administration / Windows Administration" w:value="149"/>
            <w:listItem w:displayText="COM011000 - COMPUTERS / Systems Architecture / General" w:value="150"/>
            <w:listItem w:displayText="COM048000 - COMPUTERS / Systems Architecture / Distributed Systems &amp; Computing" w:value="151"/>
            <w:listItem w:displayText="COM070000 - COMPUTERS / User Interfaces" w:value="152"/>
            <w:listItem w:displayText="COM056000 - COMPUTERS / Utilities" w:value="153"/>
            <w:listItem w:displayText="COM057000 - COMPUTERS / Virtual Worlds" w:value="154"/>
            <w:listItem w:displayText="COM060080 - COMPUTERS / Web / General" w:value="155"/>
            <w:listItem w:displayText="COM060170 - COMPUTERS / Web / Content Management Systems" w:value="156"/>
            <w:listItem w:displayText="COM060130 - COMPUTERS / Web / Design" w:value="157"/>
            <w:listItem w:displayText="COM060100 - COMPUTERS / Web / Blogs" w:value="158"/>
            <w:listItem w:displayText="COM060010 - COMPUTERS / Web / Browsers" w:value="159"/>
            <w:listItem w:displayText="COM060110 - COMPUTERS / Web / Podcasting &amp; Webcasting" w:value="160"/>
            <w:listItem w:displayText="COM060120 - COMPUTERS / Web / Search Engines" w:value="161"/>
            <w:listItem w:displayText="COM060070 - COMPUTERS / Web / Site Directories" w:value="162"/>
            <w:listItem w:displayText="COM060140 - COMPUTERS / Web / Social Networking" w:value="163"/>
            <w:listItem w:displayText="COM060150 - COMPUTERS / Web / User Generated Content" w:value="164"/>
            <w:listItem w:displayText="COM060160 - COMPUTERS / Web / Web Programming" w:value="165"/>
            <w:listItem w:displayText="COM060180 - COMPUTERS / Web / Web Services &amp; APIs" w:value="166"/>
          </w:dropDownList>
        </w:sdtPr>
        <w:sdtEndPr/>
        <w:sdtContent>
          <w:r w:rsidR="008C0DFA">
            <w:rPr>
              <w:rFonts w:ascii="Cambria" w:hAnsi="Cambria"/>
            </w:rPr>
            <w:t>COM088020 - COMPUTERS / System Administration / Windows Administration</w:t>
          </w:r>
        </w:sdtContent>
      </w:sdt>
    </w:p>
    <w:p w14:paraId="59E172CD" w14:textId="7BA21CD8" w:rsidR="00135309" w:rsidRPr="004E6489" w:rsidRDefault="00135309" w:rsidP="41B12CF6">
      <w:pPr>
        <w:rPr>
          <w:rStyle w:val="normaltextrun"/>
          <w:rFonts w:ascii="Cambria" w:eastAsia="Cambria" w:hAnsi="Cambria" w:cs="Cambria"/>
        </w:rPr>
      </w:pPr>
      <w:r w:rsidRPr="004E6489">
        <w:rPr>
          <w:rStyle w:val="normaltextrun"/>
          <w:rFonts w:ascii="Cambria" w:hAnsi="Cambria"/>
          <w:color w:val="000000"/>
          <w:shd w:val="clear" w:color="auto" w:fill="FFFFFF"/>
        </w:rPr>
        <w:t>BISAC 3:</w:t>
      </w:r>
      <w:r w:rsidRPr="004E6489">
        <w:rPr>
          <w:rStyle w:val="normaltextrun"/>
          <w:rFonts w:ascii="Cambria" w:hAnsi="Cambria"/>
          <w:color w:val="000000"/>
          <w:shd w:val="clear" w:color="auto" w:fill="FFFFFF"/>
        </w:rPr>
        <w:tab/>
      </w:r>
      <w:sdt>
        <w:sdtPr>
          <w:rPr>
            <w:rFonts w:ascii="Cambria" w:hAnsi="Cambria"/>
            <w:color w:val="2B579A"/>
            <w:shd w:val="clear" w:color="auto" w:fill="E6E6E6"/>
          </w:rPr>
          <w:alias w:val="BISAC #3"/>
          <w:tag w:val="BISAC #2"/>
          <w:id w:val="935792711"/>
          <w:placeholder>
            <w:docPart w:val="6A5F25EC8C224270A78F64D561DEECE6"/>
          </w:placeholder>
          <w:dropDownList>
            <w:listItem w:displayText="COM000000 - COMPUTERS / General" w:value="1"/>
            <w:listItem w:displayText="COM082000 - COMPUTERS / Bioinformatics" w:value="2"/>
            <w:listItem w:displayText="COM006000 - COMPUTERS / Buyer" w:value="3"/>
            <w:listItem w:displayText="COM007000 - COMPUTERS / CAD-CAM" w:value="4"/>
            <w:listItem w:displayText="COM008000 - COMPUTERS / Calculators" w:value="5"/>
            <w:listItem w:displayText="COM009000 - COMPUTERS / CD-DVD Technology" w:value="6"/>
            <w:listItem w:displayText="COM055000 - COMPUTERS / Certification Guides / General" w:value="7"/>
            <w:listItem w:displayText="COM055010 - COMPUTERS / Certification Guides / A+" w:value="8"/>
            <w:listItem w:displayText="COM055020 - COMPUTERS / Certification Guides / MCSE" w:value="9"/>
            <w:listItem w:displayText="COM061000 - COMPUTERS / Client-Server Computing" w:value="10"/>
            <w:listItem w:displayText="COM059000 - COMPUTERS / Computer Engineering" w:value="11"/>
            <w:listItem w:displayText="COM012000 - COMPUTERS / Computer Graphics" w:value="12"/>
            <w:listItem w:displayText="COM013000 - COMPUTERS / Computer Literacy" w:value="13"/>
            <w:listItem w:displayText="COM014000 - COMPUTERS / Computer Science" w:value="14"/>
            <w:listItem w:displayText="COM072000 - COMPUTERS / Computer Simulation" w:value="15"/>
            <w:listItem w:displayText="COM016000 - COMPUTERS / Computer Vision &amp; Pattern Recognition" w:value="16"/>
            <w:listItem w:displayText="COM086000 - COMPUTERS / Computerized Home &amp; Entertainment" w:value="17"/>
            <w:listItem w:displayText="COM017000 - COMPUTERS / Cybernetics" w:value="18"/>
            <w:listItem w:displayText="COM062000 - COMPUTERS / Data Modeling &amp; Design" w:value="19"/>
            <w:listItem w:displayText="COM018000 - COMPUTERS / Data Processing" w:value="20"/>
            <w:listItem w:displayText="COM020000 - COMPUTERS / Data Transmission Systems / General" w:value="21"/>
            <w:listItem w:displayText="COM020050 - COMPUTERS / Data Transmission Systems / Broadband" w:value="22"/>
            <w:listItem w:displayText="COM020010 - COMPUTERS / Data Transmission Systems / Electronic Data Interchange" w:value="23"/>
            <w:listItem w:displayText="COM020090 - COMPUTERS / Data Transmission Systems / Wireless" w:value="24"/>
            <w:listItem w:displayText="COM089000 - COMPUTERS / Data Visualization" w:value="25"/>
            <w:listItem w:displayText="COM021000 - COMPUTERS / Databases / General" w:value="26"/>
            <w:listItem w:displayText="COM021030 - COMPUTERS / Databases / Data Mining" w:value="27"/>
            <w:listItem w:displayText="COM021040 - COMPUTERS / Databases / Data Warehousing" w:value="28"/>
            <w:listItem w:displayText="COM021050 - COMPUTERS / Databases / Servers" w:value="29"/>
            <w:listItem w:displayText="COM084000 - COMPUTERS / Desktop Applications / General" w:value="30"/>
            <w:listItem w:displayText="COM084010 - COMPUTERS / Desktop Applications / Databases" w:value="31"/>
            <w:listItem w:displayText="COM087020 - COMPUTERS / Desktop Applications / Design &amp; Graphics" w:value="32"/>
            <w:listItem w:displayText="COM022000 - COMPUTERS / Desktop Applications / Desktop Publishing" w:value="33"/>
            <w:listItem w:displayText="COM084020 - COMPUTERS / Desktop Applications / Email Clients" w:value="34"/>
            <w:listItem w:displayText="COM027000 - COMPUTERS / Desktop Applications / Personal Finance Applications" w:value="35"/>
            <w:listItem w:displayText="COM078000 - COMPUTERS / Desktop Applications / Presentation Software" w:value="36"/>
            <w:listItem w:displayText="COM081000 - COMPUTERS / Desktop Applications / Project Management Software" w:value="37"/>
            <w:listItem w:displayText="COM054000 - COMPUTERS / Desktop Applications / Spreadsheets" w:value="38"/>
            <w:listItem w:displayText="COM084030 - COMPUTERS / Desktop Applications / Suites" w:value="39"/>
            <w:listItem w:displayText="COM058000 - COMPUTERS / Desktop Applications / Word Processing" w:value="40"/>
            <w:listItem w:displayText="COM087000 - COMPUTERS / Digital Media / General" w:value="41"/>
            <w:listItem w:displayText="COM087010 - COMPUTERS / Digital Media / Audio" w:value="42"/>
            <w:listItem w:displayText="COM087030 - COMPUTERS / Digital Media / Photography (see also: PHOTOGRAPHY / Techniques / Digital)" w:value="43"/>
            <w:listItem w:displayText="COM071000 - COMPUTERS / Digital Media / Video &amp; Animation" w:value="44"/>
            <w:listItem w:displayText="COM063000 - COMPUTERS / Document Management" w:value="45"/>
            <w:listItem w:displayText="COM085000 - COMPUTERS / Documentation &amp; Technical Writing" w:value="46"/>
            <w:listItem w:displayText="COM023000 - COMPUTERS / Educational Software" w:value="47"/>
            <w:listItem w:displayText="COM064000 - COMPUTERS / Electronic Commerce (see also headings underBUSINESS &amp; ECONOMICS / E-Commerce)" w:value="48"/>
            <w:listItem w:displayText="COM065000 - COMPUTERS / Electronic Publishing" w:value="49"/>
            <w:listItem w:displayText="COM005000 - COMPUTERS / Enterprise Applications / General" w:value="50"/>
            <w:listItem w:displayText="COM005030 - COMPUTERS / Enterprise Applications / Business Intelligence Tools" w:value="51"/>
            <w:listItem w:displayText="COM066000 - COMPUTERS / Enterprise Applications / Collaboration Software" w:value="52"/>
            <w:listItem w:displayText="COM025000 - COMPUTERS / Expert Systems" w:value="53"/>
            <w:listItem w:displayText="COM067000 - COMPUTERS / Hardware / General" w:value="54"/>
            <w:listItem w:displayText="COM038000 - COMPUTERS / Hardware / Mainframes &amp; Minicomputers" w:value="55"/>
            <w:listItem w:displayText="COM074000 - COMPUTERS / Hardware / Mobile Devices" w:value="56"/>
            <w:listItem w:displayText="COM049000 - COMPUTERS / Hardware / Peripherals" w:value="57"/>
            <w:listItem w:displayText="COM050000 - COMPUTERS / Hardware / Personal Computers / General" w:value="58"/>
            <w:listItem w:displayText="COM050020 - COMPUTERS / Hardware / Personal Computers / Macintosh" w:value="59"/>
            <w:listItem w:displayText="COM050010 - COMPUTERS / Hardware / Personal Computers / PCs" w:value="60"/>
            <w:listItem w:displayText="COM090000 - COMPUTERS / Hardware / Tablets" w:value="61"/>
            <w:listItem w:displayText="COM080000 - COMPUTERS / History" w:value="62"/>
            <w:listItem w:displayText="COM012050 - COMPUTERS / Image Processing" w:value="63"/>
            <w:listItem w:displayText="COM032000 - COMPUTERS / Information Technology" w:value="64"/>
            <w:listItem w:displayText="COM031000 - COMPUTERS / Information Theory" w:value="65"/>
            <w:listItem w:displayText="COM004000 - COMPUTERS / Intelligence (AI) &amp; Semantics" w:value="66"/>
            <w:listItem w:displayText="COM034000 - COMPUTERS / Interactive &amp; Multimedia" w:value="67"/>
            <w:listItem w:displayText="COM060000 - COMPUTERS / Internet / General" w:value="68"/>
            <w:listItem w:displayText="COM060090 - COMPUTERS / Internet / Application Development" w:value="69"/>
            <w:listItem w:displayText="COM035000 - COMPUTERS / Keyboarding" w:value="70"/>
            <w:listItem w:displayText="COM036000 - COMPUTERS / Logic Design" w:value="71"/>
            <w:listItem w:displayText="COM037000 - COMPUTERS / Machine Theory" w:value="72"/>
            <w:listItem w:displayText="COM039000 - COMPUTERS / Management Information Systems" w:value="73"/>
            <w:listItem w:displayText="COM077000 - COMPUTERS / Mathematical &amp; Statistical Software" w:value="74"/>
            <w:listItem w:displayText="COM041000 - COMPUTERS / Microprocessors" w:value="75"/>
            <w:listItem w:displayText="COM042000 - COMPUTERS / Natural Language Processing" w:value="76"/>
            <w:listItem w:displayText="COM043000 - COMPUTERS / Networking / General" w:value="77"/>
            <w:listItem w:displayText="COM060030 - COMPUTERS / Networking / Intranets &amp; Extranets" w:value="78"/>
            <w:listItem w:displayText="COM075000 - COMPUTERS / Networking / Hardware" w:value="79"/>
            <w:listItem w:displayText="COM043020 - COMPUTERS / Networking / Local Area Networks (LANs)" w:value="80"/>
            <w:listItem w:displayText="COM043040 - COMPUTERS / Networking / Network Protocols" w:value="81"/>
            <w:listItem w:displayText="COM043060 - COMPUTERS / Networking / Vendor Specific" w:value="82"/>
            <w:listItem w:displayText="COM044000 - COMPUTERS / Neural Networks" w:value="83"/>
            <w:listItem w:displayText="COM069000 - COMPUTERS / Online Services" w:value="84"/>
            <w:listItem w:displayText="COM046000 - COMPUTERS / Operating Systems / General" w:value="85"/>
            <w:listItem w:displayText="COM046060 - COMPUTERS / Operating Systems / DOS" w:value="86"/>
            <w:listItem w:displayText="COM046070 - COMPUTERS / Operating Systems / Linux" w:value="87"/>
            <w:listItem w:displayText="COM046020 - COMPUTERS / Operating Systems / Macintosh" w:value="88"/>
            <w:listItem w:displayText="COM046080 - COMPUTERS / Operating Systems / Mainframe &amp; Midrange" w:value="89"/>
            <w:listItem w:displayText="COM046030 - COMPUTERS / Operating Systems / UNIX" w:value="90"/>
            <w:listItem w:displayText="COM046090 - COMPUTERS / Operating Systems / Virtualization" w:value="91"/>
            <w:listItem w:displayText="COM046040 - COMPUTERS / Operating Systems / Windows Desktop" w:value="92"/>
            <w:listItem w:displayText="COM046050 - COMPUTERS / Operating Systems / Windows Server" w:value="93"/>
            <w:listItem w:displayText="COM047000 - COMPUTERS / Optical Data Processing" w:value="94"/>
            <w:listItem w:displayText="COM051000 - COMPUTERS / Programming / General" w:value="95"/>
            <w:listItem w:displayText="COM051300 - COMPUTERS / Programming / Algorithms" w:value="96"/>
            <w:listItem w:displayText="COM012040 - COMPUTERS / Programming / Games" w:value="97"/>
            <w:listItem w:displayText="COM051370 - COMPUTERS / Programming / Macintosh" w:value="98"/>
            <w:listItem w:displayText="COM051380 - COMPUTERS / Programming / Microsoft" w:value="99"/>
            <w:listItem w:displayText="COM051460 - COMPUTERS / Programming / Mobile Devices" w:value="100"/>
            <w:listItem w:displayText="COM051210 - COMPUTERS / Programming / Object Oriented" w:value="101"/>
            <w:listItem w:displayText="COM051390 - COMPUTERS / Programming / Open Source" w:value="102"/>
            <w:listItem w:displayText="COM051220 - COMPUTERS / Programming / Parallel" w:value="103"/>
            <w:listItem w:displayText="COM051010 - COMPUTERS / Programming Languages / General" w:value="104"/>
            <w:listItem w:displayText="COM051020 - COMPUTERS / Programming Languages / Ada" w:value="105"/>
            <w:listItem w:displayText="COM051470 - COMPUTERS / Programming Languages / ASP .NET" w:value="106"/>
            <w:listItem w:displayText="COM051040 - COMPUTERS / Programming Languages / Assembly Language" w:value="107"/>
            <w:listItem w:displayText="COM051050 - COMPUTERS / Programming Languages / BASIC" w:value="108"/>
            <w:listItem w:displayText="COM051060 - COMPUTERS / Programming Languages / C" w:value="109"/>
            <w:listItem w:displayText="COM051070 - COMPUTERS / Programming Languages / C++" w:value="110"/>
            <w:listItem w:displayText="COM051310 - COMPUTERS / Programming Languages / C#" w:value="111"/>
            <w:listItem w:displayText="COM051080 - COMPUTERS / Programming Languages / COBOL" w:value="112"/>
            <w:listItem w:displayText="COM051090 - COMPUTERS / Programming Languages / FORTRAN" w:value="113"/>
            <w:listItem w:displayText="COM051270 - COMPUTERS / Programming Languages / HTML" w:value="114"/>
            <w:listItem w:displayText="COM051280 - COMPUTERS / Programming Languages / Java" w:value="115"/>
            <w:listItem w:displayText="COM051260 - COMPUTERS / Programming Languages / JavaScript" w:value="116"/>
            <w:listItem w:displayText="COM051100 - COMPUTERS / Programming Languages / LISP" w:value="117"/>
            <w:listItem w:displayText="COM051130 - COMPUTERS / Programming Languages / Pascal" w:value="118"/>
            <w:listItem w:displayText="COM051350 - COMPUTERS / Programming Languages / Perl" w:value="119"/>
            <w:listItem w:displayText="COM051400 - COMPUTERS / Programming Languages / PHP" w:value="120"/>
            <w:listItem w:displayText="COM051140 - COMPUTERS / Programming Languages / Prolog" w:value="121"/>
            <w:listItem w:displayText="COM051360 - COMPUTERS / Programming Languages / Python" w:value="122"/>
            <w:listItem w:displayText="COM051290 - COMPUTERS / Programming Languages / RPG" w:value="123"/>
            <w:listItem w:displayText="COM051410 - COMPUTERS / Programming Languages / Ruby" w:value="124"/>
            <w:listItem w:displayText="COM051170 - COMPUTERS / Programming Languages / SQL" w:value="125"/>
            <w:listItem w:displayText="COM051450 - COMPUTERS / Programming Languages / UML" w:value="126"/>
            <w:listItem w:displayText="COM051420 - COMPUTERS / Programming Languages / VBScript" w:value="127"/>
            <w:listItem w:displayText="COM051200 - COMPUTERS / Programming Languages / Visual BASIC" w:value="128"/>
            <w:listItem w:displayText="COM051320 - COMPUTERS / Programming Languages / XML" w:value="129"/>
            <w:listItem w:displayText="COM052000 - COMPUTERS / Reference" w:value="130"/>
            <w:listItem w:displayText="COM053000 - COMPUTERS / Security / General" w:value="131"/>
            <w:listItem w:displayText="COM083000 - COMPUTERS / Security / Cryptography" w:value="132"/>
            <w:listItem w:displayText="COM043050 - COMPUTERS / Security / Networking" w:value="133"/>
            <w:listItem w:displayText="COM060040 - COMPUTERS / Security / Online Safety &amp; Privacy" w:value="134"/>
            <w:listItem w:displayText="COM015000 - COMPUTERS / Security / Viruses &amp; Malware" w:value="135"/>
            <w:listItem w:displayText="COM079000 - COMPUTERS / Social Aspects / General" w:value="136"/>
            <w:listItem w:displayText="COM079010 - COMPUTERS / Social Aspects / Human-Computer Interaction" w:value="137"/>
            <w:listItem w:displayText="COM051230 - COMPUTERS / Software Development &amp; Engineering / General" w:value="138"/>
            <w:listItem w:displayText="COM051430 - COMPUTERS / Software Development &amp; Engineering / Project Management" w:value="139"/>
            <w:listItem w:displayText="COM051330 - COMPUTERS / Software Development &amp; Engineering / Quality Assurance &amp; Testing" w:value="140"/>
            <w:listItem w:displayText="COM051240 - COMPUTERS / Software Development &amp; Engineering / Systems Analysis &amp; Design" w:value="141"/>
            <w:listItem w:displayText="COM051440 - COMPUTERS / Software Development &amp; Engineering / Tools" w:value="142"/>
            <w:listItem w:displayText="COM073000 - COMPUTERS / Speech &amp; Audio Processing" w:value="143"/>
            <w:listItem w:displayText="COM088000 - COMPUTERS / System Administration / General" w:value="144"/>
            <w:listItem w:displayText="COM019000 - COMPUTERS / System Administration / Disaster &amp; Recovery" w:value="145"/>
            <w:listItem w:displayText="COM020020 - COMPUTERS / System Administration / Email Administration" w:value="146"/>
            <w:listItem w:displayText="COM088010 - COMPUTERS / System Administration / Linux &amp; UNIX Administration" w:value="147"/>
            <w:listItem w:displayText="COM030000 - COMPUTERS / System Administration / Storage &amp; Retrieval" w:value="148"/>
            <w:listItem w:displayText="COM088020 - COMPUTERS / System Administration / Windows Administration" w:value="149"/>
            <w:listItem w:displayText="COM011000 - COMPUTERS / Systems Architecture / General" w:value="150"/>
            <w:listItem w:displayText="COM048000 - COMPUTERS / Systems Architecture / Distributed Systems &amp; Computing" w:value="151"/>
            <w:listItem w:displayText="COM070000 - COMPUTERS / User Interfaces" w:value="152"/>
            <w:listItem w:displayText="COM056000 - COMPUTERS / Utilities" w:value="153"/>
            <w:listItem w:displayText="COM057000 - COMPUTERS / Virtual Worlds" w:value="154"/>
            <w:listItem w:displayText="COM060080 - COMPUTERS / Web / General" w:value="155"/>
            <w:listItem w:displayText="COM060170 - COMPUTERS / Web / Content Management Systems" w:value="156"/>
            <w:listItem w:displayText="COM060130 - COMPUTERS / Web / Design" w:value="157"/>
            <w:listItem w:displayText="COM060100 - COMPUTERS / Web / Blogs" w:value="158"/>
            <w:listItem w:displayText="COM060010 - COMPUTERS / Web / Browsers" w:value="159"/>
            <w:listItem w:displayText="COM060110 - COMPUTERS / Web / Podcasting &amp; Webcasting" w:value="160"/>
            <w:listItem w:displayText="COM060120 - COMPUTERS / Web / Search Engines" w:value="161"/>
            <w:listItem w:displayText="COM060070 - COMPUTERS / Web / Site Directories" w:value="162"/>
            <w:listItem w:displayText="COM060140 - COMPUTERS / Web / Social Networking" w:value="163"/>
            <w:listItem w:displayText="COM060150 - COMPUTERS / Web / User Generated Content" w:value="164"/>
            <w:listItem w:displayText="COM060160 - COMPUTERS / Web / Web Programming" w:value="165"/>
            <w:listItem w:displayText="COM060180 - COMPUTERS / Web / Web Services &amp; APIs" w:value="166"/>
          </w:dropDownList>
        </w:sdtPr>
        <w:sdtEndPr/>
        <w:sdtContent>
          <w:r w:rsidR="008C0DFA">
            <w:rPr>
              <w:rFonts w:ascii="Cambria" w:hAnsi="Cambria"/>
            </w:rPr>
            <w:t>COM088000 - COMPUTERS / System Administration / General</w:t>
          </w:r>
        </w:sdtContent>
      </w:sdt>
    </w:p>
    <w:p w14:paraId="38FDFC76" w14:textId="77777777" w:rsidR="00135309" w:rsidRPr="004E6489" w:rsidRDefault="00135309" w:rsidP="41B12CF6">
      <w:pPr>
        <w:jc w:val="both"/>
        <w:rPr>
          <w:rStyle w:val="normaltextrun"/>
          <w:rFonts w:ascii="Cambria" w:eastAsia="Cambria" w:hAnsi="Cambria" w:cs="Cambria"/>
          <w:color w:val="000000"/>
          <w:shd w:val="clear" w:color="auto" w:fill="FFFFFF"/>
        </w:rPr>
      </w:pPr>
    </w:p>
    <w:commentRangeStart w:id="4"/>
    <w:commentRangeStart w:id="5"/>
    <w:commentRangeStart w:id="6"/>
    <w:p w14:paraId="02CB1A7B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r>
        <w:fldChar w:fldCharType="begin"/>
      </w:r>
      <w:r>
        <w:instrText xml:space="preserve"> HYPERLINK "https://docs.google.com/document/d/1ssj4MD9</w:instrText>
      </w:r>
      <w:r>
        <w:instrText xml:space="preserve">ldNh5I65kMXG3LDTJH1rBdGd_sjNJlR84FKs/edit" \l "heading=h.4uwa07f5dmdw" \h </w:instrText>
      </w:r>
      <w:r>
        <w:fldChar w:fldCharType="separate"/>
      </w:r>
      <w:r w:rsidR="00135309" w:rsidRPr="75DB6262">
        <w:rPr>
          <w:rFonts w:ascii="Cambria" w:eastAsia="Cambria" w:hAnsi="Cambria" w:cs="Cambria"/>
        </w:rPr>
        <w:t>Key Words:</w:t>
      </w:r>
      <w:r>
        <w:rPr>
          <w:rFonts w:ascii="Cambria" w:eastAsia="Cambria" w:hAnsi="Cambria" w:cs="Cambria"/>
        </w:rPr>
        <w:fldChar w:fldCharType="end"/>
      </w:r>
      <w:r w:rsidR="00135309" w:rsidRPr="75DB6262">
        <w:rPr>
          <w:rFonts w:ascii="Cambria" w:eastAsia="Cambria" w:hAnsi="Cambria" w:cs="Cambria"/>
        </w:rPr>
        <w:t xml:space="preserve"> </w:t>
      </w:r>
      <w:commentRangeEnd w:id="4"/>
      <w:r w:rsidR="008C0DFA">
        <w:rPr>
          <w:rStyle w:val="CommentReference"/>
        </w:rPr>
        <w:commentReference w:id="4"/>
      </w:r>
      <w:commentRangeEnd w:id="5"/>
      <w:r w:rsidR="008C0DFA">
        <w:rPr>
          <w:rStyle w:val="CommentReference"/>
        </w:rPr>
        <w:commentReference w:id="5"/>
      </w:r>
      <w:commentRangeEnd w:id="6"/>
      <w:r w:rsidR="008C0DFA">
        <w:rPr>
          <w:rStyle w:val="CommentReference"/>
        </w:rPr>
        <w:commentReference w:id="6"/>
      </w:r>
    </w:p>
    <w:p w14:paraId="7A5B0C37" w14:textId="44E02AF2" w:rsidR="6DEA0401" w:rsidRDefault="6DEA0401" w:rsidP="41B12CF6">
      <w:pPr>
        <w:jc w:val="both"/>
        <w:rPr>
          <w:rStyle w:val="normaltextrun"/>
          <w:rFonts w:ascii="Cambria" w:eastAsia="Cambria" w:hAnsi="Cambria" w:cs="Cambria"/>
          <w:color w:val="000000" w:themeColor="text1"/>
        </w:rPr>
      </w:pPr>
      <w:r w:rsidRPr="75DB6262">
        <w:rPr>
          <w:rStyle w:val="normaltextrun"/>
          <w:rFonts w:ascii="Cambria" w:eastAsia="Cambria" w:hAnsi="Cambria" w:cs="Cambria"/>
          <w:color w:val="000000" w:themeColor="text1"/>
        </w:rPr>
        <w:t>PowerShell automation,</w:t>
      </w:r>
      <w:r w:rsidR="457AD555"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</w:t>
      </w:r>
      <w:proofErr w:type="spellStart"/>
      <w:r w:rsidR="457AD555" w:rsidRPr="75DB6262">
        <w:rPr>
          <w:rStyle w:val="normaltextrun"/>
          <w:rFonts w:ascii="Cambria" w:eastAsia="Cambria" w:hAnsi="Cambria" w:cs="Cambria"/>
          <w:color w:val="000000" w:themeColor="text1"/>
        </w:rPr>
        <w:t>powershell</w:t>
      </w:r>
      <w:proofErr w:type="spellEnd"/>
      <w:r w:rsidR="457AD555"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7, </w:t>
      </w:r>
      <w:proofErr w:type="spellStart"/>
      <w:r w:rsidR="457AD555" w:rsidRPr="75DB6262">
        <w:rPr>
          <w:rStyle w:val="normaltextrun"/>
          <w:rFonts w:ascii="Cambria" w:eastAsia="Cambria" w:hAnsi="Cambria" w:cs="Cambria"/>
          <w:color w:val="000000" w:themeColor="text1"/>
        </w:rPr>
        <w:t>powershell</w:t>
      </w:r>
      <w:proofErr w:type="spellEnd"/>
      <w:r w:rsidR="457AD555"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7.1,</w:t>
      </w:r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windows server, </w:t>
      </w:r>
      <w:commentRangeStart w:id="8"/>
      <w:r w:rsidRPr="75DB6262">
        <w:rPr>
          <w:rStyle w:val="normaltextrun"/>
          <w:rFonts w:ascii="Cambria" w:eastAsia="Cambria" w:hAnsi="Cambria" w:cs="Cambria"/>
          <w:color w:val="000000" w:themeColor="text1"/>
        </w:rPr>
        <w:t>windows server 2019</w:t>
      </w:r>
      <w:commentRangeEnd w:id="8"/>
      <w:r>
        <w:rPr>
          <w:rStyle w:val="CommentReference"/>
        </w:rPr>
        <w:commentReference w:id="8"/>
      </w:r>
      <w:r w:rsidRPr="75DB6262">
        <w:rPr>
          <w:rStyle w:val="normaltextrun"/>
          <w:rFonts w:ascii="Cambria" w:eastAsia="Cambria" w:hAnsi="Cambria" w:cs="Cambria"/>
          <w:color w:val="000000" w:themeColor="text1"/>
        </w:rPr>
        <w:t>,</w:t>
      </w:r>
      <w:r w:rsidR="284A648D"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</w:t>
      </w:r>
      <w:commentRangeStart w:id="9"/>
      <w:r w:rsidR="284A648D" w:rsidRPr="75DB6262">
        <w:rPr>
          <w:rStyle w:val="normaltextrun"/>
          <w:rFonts w:ascii="Cambria" w:eastAsia="Cambria" w:hAnsi="Cambria" w:cs="Cambria"/>
          <w:color w:val="000000" w:themeColor="text1"/>
        </w:rPr>
        <w:t>windows server 2022,</w:t>
      </w:r>
      <w:commentRangeEnd w:id="9"/>
      <w:r>
        <w:rPr>
          <w:rStyle w:val="CommentReference"/>
        </w:rPr>
        <w:commentReference w:id="9"/>
      </w:r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windows </w:t>
      </w:r>
      <w:proofErr w:type="spellStart"/>
      <w:r w:rsidRPr="75DB6262">
        <w:rPr>
          <w:rStyle w:val="normaltextrun"/>
          <w:rFonts w:ascii="Cambria" w:eastAsia="Cambria" w:hAnsi="Cambria" w:cs="Cambria"/>
          <w:color w:val="000000" w:themeColor="text1"/>
        </w:rPr>
        <w:t>powershell</w:t>
      </w:r>
      <w:proofErr w:type="spellEnd"/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, windows </w:t>
      </w:r>
      <w:proofErr w:type="spellStart"/>
      <w:r w:rsidRPr="75DB6262">
        <w:rPr>
          <w:rStyle w:val="normaltextrun"/>
          <w:rFonts w:ascii="Cambria" w:eastAsia="Cambria" w:hAnsi="Cambria" w:cs="Cambria"/>
          <w:color w:val="000000" w:themeColor="text1"/>
        </w:rPr>
        <w:t>powershell</w:t>
      </w:r>
      <w:proofErr w:type="spellEnd"/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cookbook, windows server 2019 essentials, </w:t>
      </w:r>
      <w:proofErr w:type="spellStart"/>
      <w:r w:rsidRPr="75DB6262">
        <w:rPr>
          <w:rStyle w:val="normaltextrun"/>
          <w:rFonts w:ascii="Cambria" w:eastAsia="Cambria" w:hAnsi="Cambria" w:cs="Cambria"/>
          <w:color w:val="000000" w:themeColor="text1"/>
        </w:rPr>
        <w:t>powershell</w:t>
      </w:r>
      <w:proofErr w:type="spellEnd"/>
      <w:r w:rsidRPr="75DB6262">
        <w:rPr>
          <w:rStyle w:val="normaltextrun"/>
          <w:rFonts w:ascii="Cambria" w:eastAsia="Cambria" w:hAnsi="Cambria" w:cs="Cambria"/>
          <w:color w:val="000000" w:themeColor="text1"/>
        </w:rPr>
        <w:t xml:space="preserve"> book</w:t>
      </w:r>
    </w:p>
    <w:commentRangeStart w:id="10"/>
    <w:commentRangeStart w:id="11"/>
    <w:p w14:paraId="1CCA4993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r>
        <w:fldChar w:fldCharType="begin"/>
      </w:r>
      <w:r>
        <w:instrText xml:space="preserve"> HYPERLINK "https://docs.google.com/document/d/1ssj4MD9ldNh5I65kMXG3LDTJH1rBdGd_sjNJlR84FKs/edit" \l "heading=h.4uwa07f5dmdw" \h </w:instrText>
      </w:r>
      <w:r>
        <w:fldChar w:fldCharType="separate"/>
      </w:r>
      <w:r w:rsidR="499D81D6" w:rsidRPr="060FE7CE">
        <w:rPr>
          <w:rFonts w:ascii="Cambria" w:eastAsia="Cambria" w:hAnsi="Cambria" w:cs="Cambria"/>
        </w:rPr>
        <w:t>Key Features</w:t>
      </w:r>
      <w:r>
        <w:rPr>
          <w:rFonts w:ascii="Cambria" w:eastAsia="Cambria" w:hAnsi="Cambria" w:cs="Cambria"/>
        </w:rPr>
        <w:fldChar w:fldCharType="end"/>
      </w:r>
      <w:r w:rsidR="499D81D6" w:rsidRPr="060FE7CE">
        <w:rPr>
          <w:rFonts w:ascii="Cambria" w:eastAsia="Cambria" w:hAnsi="Cambria" w:cs="Cambria"/>
        </w:rPr>
        <w:t>:</w:t>
      </w:r>
      <w:commentRangeEnd w:id="10"/>
      <w:r w:rsidR="008C0DFA">
        <w:rPr>
          <w:rStyle w:val="CommentReference"/>
        </w:rPr>
        <w:commentReference w:id="10"/>
      </w:r>
      <w:commentRangeEnd w:id="11"/>
      <w:r w:rsidR="008C0DFA">
        <w:rPr>
          <w:rStyle w:val="CommentReference"/>
        </w:rPr>
        <w:commentReference w:id="11"/>
      </w:r>
    </w:p>
    <w:p w14:paraId="5BABF0D3" w14:textId="3A69BFB0" w:rsidR="4F40291C" w:rsidRDefault="40F764E6" w:rsidP="131C500B">
      <w:pPr>
        <w:pStyle w:val="ListParagraph"/>
        <w:numPr>
          <w:ilvl w:val="0"/>
          <w:numId w:val="1"/>
        </w:numPr>
        <w:jc w:val="both"/>
        <w:rPr>
          <w:rStyle w:val="normaltextrun"/>
          <w:rFonts w:eastAsiaTheme="minorEastAsia"/>
          <w:color w:val="000000" w:themeColor="text1"/>
        </w:rPr>
      </w:pPr>
      <w:r w:rsidRPr="4759349E">
        <w:rPr>
          <w:rStyle w:val="normaltextrun"/>
          <w:rFonts w:ascii="Cambria" w:eastAsia="Cambria" w:hAnsi="Cambria" w:cs="Cambria"/>
          <w:color w:val="000000" w:themeColor="text1"/>
        </w:rPr>
        <w:t xml:space="preserve">Develop a holistic understanding of Windows Server </w:t>
      </w:r>
      <w:commentRangeStart w:id="14"/>
      <w:commentRangeStart w:id="15"/>
      <w:r w:rsidRPr="4759349E">
        <w:rPr>
          <w:rStyle w:val="normaltextrun"/>
          <w:rFonts w:ascii="Cambria" w:eastAsia="Cambria" w:hAnsi="Cambria" w:cs="Cambria"/>
          <w:color w:val="000000" w:themeColor="text1"/>
        </w:rPr>
        <w:t>2</w:t>
      </w:r>
      <w:r w:rsidR="1EEAE3AC" w:rsidRPr="4759349E">
        <w:rPr>
          <w:rStyle w:val="normaltextrun"/>
          <w:rFonts w:ascii="Cambria" w:eastAsia="Cambria" w:hAnsi="Cambria" w:cs="Cambria"/>
          <w:color w:val="000000" w:themeColor="text1"/>
        </w:rPr>
        <w:t>0</w:t>
      </w:r>
      <w:r w:rsidR="01B663D3" w:rsidRPr="4759349E">
        <w:rPr>
          <w:rStyle w:val="normaltextrun"/>
          <w:rFonts w:ascii="Cambria" w:eastAsia="Cambria" w:hAnsi="Cambria" w:cs="Cambria"/>
          <w:color w:val="000000" w:themeColor="text1"/>
        </w:rPr>
        <w:t>19</w:t>
      </w:r>
      <w:commentRangeEnd w:id="15"/>
      <w:r w:rsidR="009A5159">
        <w:rPr>
          <w:rStyle w:val="CommentReference"/>
          <w:rFonts w:ascii="Times New Roman" w:eastAsia="Times New Roman" w:hAnsi="Times New Roman" w:cs="Times New Roman"/>
        </w:rPr>
        <w:commentReference w:id="15"/>
      </w:r>
      <w:r w:rsidR="1EEAE3AC" w:rsidRPr="4759349E">
        <w:rPr>
          <w:rStyle w:val="normaltextrun"/>
          <w:rFonts w:ascii="Cambria" w:eastAsia="Cambria" w:hAnsi="Cambria" w:cs="Cambria"/>
          <w:color w:val="000000" w:themeColor="text1"/>
        </w:rPr>
        <w:t xml:space="preserve"> </w:t>
      </w:r>
      <w:commentRangeEnd w:id="14"/>
      <w:r w:rsidR="4F40291C">
        <w:rPr>
          <w:rStyle w:val="CommentReference"/>
        </w:rPr>
        <w:commentReference w:id="14"/>
      </w:r>
      <w:r w:rsidR="66857C8A" w:rsidRPr="4759349E">
        <w:rPr>
          <w:rStyle w:val="normaltextrun"/>
          <w:rFonts w:ascii="Cambria" w:eastAsia="Cambria" w:hAnsi="Cambria" w:cs="Cambria"/>
          <w:color w:val="000000" w:themeColor="text1"/>
        </w:rPr>
        <w:t>with</w:t>
      </w:r>
      <w:r w:rsidRPr="4759349E">
        <w:rPr>
          <w:rStyle w:val="normaltextrun"/>
          <w:rFonts w:ascii="Cambria" w:eastAsia="Cambria" w:hAnsi="Cambria" w:cs="Cambria"/>
          <w:color w:val="000000" w:themeColor="text1"/>
        </w:rPr>
        <w:t xml:space="preserve"> PowerShell 7.1</w:t>
      </w:r>
    </w:p>
    <w:p w14:paraId="2963CF4C" w14:textId="2690D204" w:rsidR="4F40291C" w:rsidRDefault="51CD69DC" w:rsidP="28F026E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commentRangeStart w:id="16"/>
      <w:r w:rsidRPr="5AB8C8AE">
        <w:rPr>
          <w:rFonts w:ascii="Cambria" w:eastAsia="Cambria" w:hAnsi="Cambria" w:cs="Cambria"/>
        </w:rPr>
        <w:t>Learn best practices for w</w:t>
      </w:r>
      <w:r w:rsidR="228F4D3A" w:rsidRPr="5AB8C8AE">
        <w:rPr>
          <w:rFonts w:ascii="Cambria" w:eastAsia="Cambria" w:hAnsi="Cambria" w:cs="Cambria"/>
        </w:rPr>
        <w:t>rit</w:t>
      </w:r>
      <w:r w:rsidR="5A6D3419" w:rsidRPr="5AB8C8AE">
        <w:rPr>
          <w:rFonts w:ascii="Cambria" w:eastAsia="Cambria" w:hAnsi="Cambria" w:cs="Cambria"/>
        </w:rPr>
        <w:t>ing</w:t>
      </w:r>
      <w:r w:rsidR="17FA6615" w:rsidRPr="5AB8C8AE">
        <w:rPr>
          <w:rFonts w:ascii="Cambria" w:eastAsia="Cambria" w:hAnsi="Cambria" w:cs="Cambria"/>
        </w:rPr>
        <w:t xml:space="preserve"> </w:t>
      </w:r>
      <w:r w:rsidR="65DC2F00" w:rsidRPr="5AB8C8AE">
        <w:rPr>
          <w:rFonts w:ascii="Cambria" w:eastAsia="Cambria" w:hAnsi="Cambria" w:cs="Cambria"/>
        </w:rPr>
        <w:t xml:space="preserve">scripts </w:t>
      </w:r>
      <w:r w:rsidR="741D7730" w:rsidRPr="5AB8C8AE">
        <w:rPr>
          <w:rFonts w:ascii="Cambria" w:eastAsia="Cambria" w:hAnsi="Cambria" w:cs="Cambria"/>
        </w:rPr>
        <w:t xml:space="preserve">to </w:t>
      </w:r>
      <w:r w:rsidR="085F7585" w:rsidRPr="5AB8C8AE">
        <w:rPr>
          <w:rFonts w:ascii="Cambria" w:eastAsia="Cambria" w:hAnsi="Cambria" w:cs="Cambria"/>
        </w:rPr>
        <w:t>au</w:t>
      </w:r>
      <w:r w:rsidR="7399E55E" w:rsidRPr="5AB8C8AE">
        <w:rPr>
          <w:rFonts w:ascii="Cambria" w:eastAsia="Cambria" w:hAnsi="Cambria" w:cs="Cambria"/>
        </w:rPr>
        <w:t>tomate common tasks</w:t>
      </w:r>
      <w:r w:rsidR="32047685" w:rsidRPr="5AB8C8AE">
        <w:rPr>
          <w:rFonts w:ascii="Cambria" w:eastAsia="Cambria" w:hAnsi="Cambria" w:cs="Cambria"/>
        </w:rPr>
        <w:t xml:space="preserve"> </w:t>
      </w:r>
      <w:r w:rsidR="0E6CAC2C" w:rsidRPr="5AB8C8AE">
        <w:rPr>
          <w:rFonts w:ascii="Cambria" w:eastAsia="Cambria" w:hAnsi="Cambria" w:cs="Cambria"/>
        </w:rPr>
        <w:t xml:space="preserve">and </w:t>
      </w:r>
      <w:r w:rsidR="4F40291C" w:rsidRPr="5AB8C8AE">
        <w:rPr>
          <w:rFonts w:ascii="Cambria" w:eastAsia="Cambria" w:hAnsi="Cambria" w:cs="Cambria"/>
        </w:rPr>
        <w:t xml:space="preserve">manage AD, </w:t>
      </w:r>
      <w:commentRangeEnd w:id="16"/>
      <w:r w:rsidR="4F40291C">
        <w:rPr>
          <w:rStyle w:val="CommentReference"/>
        </w:rPr>
        <w:commentReference w:id="16"/>
      </w:r>
      <w:r w:rsidR="76224D16" w:rsidRPr="5AB8C8AE">
        <w:rPr>
          <w:rFonts w:ascii="Cambria" w:eastAsia="Cambria" w:hAnsi="Cambria" w:cs="Cambria"/>
        </w:rPr>
        <w:t>e</w:t>
      </w:r>
      <w:r w:rsidR="4F40291C" w:rsidRPr="5AB8C8AE">
        <w:rPr>
          <w:rFonts w:ascii="Cambria" w:eastAsia="Cambria" w:hAnsi="Cambria" w:cs="Cambria"/>
        </w:rPr>
        <w:t xml:space="preserve">nterprise </w:t>
      </w:r>
      <w:r w:rsidR="2B243366" w:rsidRPr="5AB8C8AE">
        <w:rPr>
          <w:rFonts w:ascii="Cambria" w:eastAsia="Cambria" w:hAnsi="Cambria" w:cs="Cambria"/>
        </w:rPr>
        <w:t>s</w:t>
      </w:r>
      <w:r w:rsidR="4F40291C" w:rsidRPr="5AB8C8AE">
        <w:rPr>
          <w:rFonts w:ascii="Cambria" w:eastAsia="Cambria" w:hAnsi="Cambria" w:cs="Cambria"/>
        </w:rPr>
        <w:t xml:space="preserve">ecurity, WMI, Azure, and .NET 5 </w:t>
      </w:r>
    </w:p>
    <w:p w14:paraId="4BB7E590" w14:textId="03B295CA" w:rsidR="4F40291C" w:rsidRDefault="1141366F" w:rsidP="131C500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5DB6262">
        <w:rPr>
          <w:rFonts w:ascii="Cambria" w:eastAsia="Cambria" w:hAnsi="Cambria" w:cs="Cambria"/>
        </w:rPr>
        <w:t xml:space="preserve">Discover </w:t>
      </w:r>
      <w:r w:rsidR="5D3B40D7" w:rsidRPr="75DB6262">
        <w:rPr>
          <w:rFonts w:ascii="Cambria" w:eastAsia="Cambria" w:hAnsi="Cambria" w:cs="Cambria"/>
        </w:rPr>
        <w:t>new ways to optimize your PowerShell code</w:t>
      </w:r>
      <w:r w:rsidR="38511341" w:rsidRPr="75DB6262">
        <w:rPr>
          <w:rFonts w:ascii="Cambria" w:eastAsia="Cambria" w:hAnsi="Cambria" w:cs="Cambria"/>
        </w:rPr>
        <w:t xml:space="preserve"> by working through easy-to-follow recipes</w:t>
      </w:r>
    </w:p>
    <w:p w14:paraId="0868492E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1" w:anchor="heading=h.4uwa07f5dmdw">
        <w:r w:rsidR="00135309" w:rsidRPr="41B12CF6">
          <w:rPr>
            <w:rFonts w:ascii="Cambria" w:eastAsia="Cambria" w:hAnsi="Cambria" w:cs="Cambria"/>
          </w:rPr>
          <w:t>Short Description:</w:t>
        </w:r>
      </w:hyperlink>
    </w:p>
    <w:p w14:paraId="6D9EC11B" w14:textId="10EE5D97" w:rsidR="65795A55" w:rsidRDefault="4A76DD3E" w:rsidP="41B12CF6">
      <w:pPr>
        <w:jc w:val="both"/>
        <w:rPr>
          <w:rStyle w:val="normaltextrun"/>
          <w:rFonts w:ascii="Cambria" w:eastAsia="Cambria" w:hAnsi="Cambria" w:cs="Cambria"/>
          <w:color w:val="000000" w:themeColor="text1"/>
        </w:rPr>
      </w:pPr>
      <w:commentRangeStart w:id="17"/>
      <w:commentRangeStart w:id="18"/>
      <w:r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This </w:t>
      </w:r>
      <w:r w:rsidR="4DC81D0E" w:rsidRPr="060FE7CE">
        <w:rPr>
          <w:rStyle w:val="normaltextrun"/>
          <w:rFonts w:ascii="Cambria" w:eastAsia="Cambria" w:hAnsi="Cambria" w:cs="Cambria"/>
          <w:color w:val="000000" w:themeColor="text1"/>
        </w:rPr>
        <w:t>cook</w:t>
      </w:r>
      <w:r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book will help you </w:t>
      </w:r>
      <w:r w:rsidR="10345F95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gain </w:t>
      </w:r>
      <w:r w:rsidR="06448402" w:rsidRPr="060FE7CE">
        <w:rPr>
          <w:rStyle w:val="normaltextrun"/>
          <w:rFonts w:ascii="Cambria" w:eastAsia="Cambria" w:hAnsi="Cambria" w:cs="Cambria"/>
          <w:color w:val="000000" w:themeColor="text1"/>
        </w:rPr>
        <w:t>a more</w:t>
      </w:r>
      <w:r w:rsidR="10345F95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 effective command of</w:t>
      </w:r>
      <w:r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 PowerShell </w:t>
      </w:r>
      <w:r w:rsidR="29D894AC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7.1 </w:t>
      </w:r>
      <w:r w:rsidRPr="060FE7CE">
        <w:rPr>
          <w:rStyle w:val="normaltextrun"/>
          <w:rFonts w:ascii="Cambria" w:eastAsia="Cambria" w:hAnsi="Cambria" w:cs="Cambria"/>
          <w:color w:val="000000" w:themeColor="text1"/>
        </w:rPr>
        <w:t>to manage the core roles, features, and services of Windows Server 2019</w:t>
      </w:r>
      <w:r w:rsidR="5E1830FD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 &amp; 2022</w:t>
      </w:r>
      <w:r w:rsidRPr="060FE7CE">
        <w:rPr>
          <w:rStyle w:val="normaltextrun"/>
          <w:rFonts w:ascii="Cambria" w:eastAsia="Cambria" w:hAnsi="Cambria" w:cs="Cambria"/>
          <w:color w:val="000000" w:themeColor="text1"/>
        </w:rPr>
        <w:t>.</w:t>
      </w:r>
      <w:r w:rsidR="382AA04A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 An early adopter of PowerShell</w:t>
      </w:r>
      <w:r w:rsidR="1004FD69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 himself</w:t>
      </w:r>
      <w:r w:rsidR="382AA04A" w:rsidRPr="060FE7CE">
        <w:rPr>
          <w:rStyle w:val="normaltextrun"/>
          <w:rFonts w:ascii="Cambria" w:eastAsia="Cambria" w:hAnsi="Cambria" w:cs="Cambria"/>
          <w:color w:val="000000" w:themeColor="text1"/>
        </w:rPr>
        <w:t>, Thomas Lee provides a</w:t>
      </w:r>
      <w:r w:rsidR="52E4D502" w:rsidRPr="060FE7CE">
        <w:rPr>
          <w:rStyle w:val="normaltextrun"/>
          <w:rFonts w:ascii="Cambria" w:eastAsia="Cambria" w:hAnsi="Cambria" w:cs="Cambria"/>
          <w:color w:val="000000" w:themeColor="text1"/>
        </w:rPr>
        <w:t>n expansive</w:t>
      </w:r>
      <w:r w:rsidR="382AA04A" w:rsidRPr="060FE7CE">
        <w:rPr>
          <w:rStyle w:val="normaltextrun"/>
          <w:rFonts w:ascii="Cambria" w:eastAsia="Cambria" w:hAnsi="Cambria" w:cs="Cambria"/>
          <w:color w:val="000000" w:themeColor="text1"/>
        </w:rPr>
        <w:t xml:space="preserve"> view of the </w:t>
      </w:r>
      <w:r w:rsidR="41ACC227" w:rsidRPr="060FE7CE">
        <w:rPr>
          <w:rStyle w:val="normaltextrun"/>
          <w:rFonts w:ascii="Cambria" w:eastAsia="Cambria" w:hAnsi="Cambria" w:cs="Cambria"/>
          <w:color w:val="000000" w:themeColor="text1"/>
        </w:rPr>
        <w:t>functionality made possible in its latest major release.</w:t>
      </w:r>
      <w:commentRangeEnd w:id="17"/>
      <w:r w:rsidR="65795A55">
        <w:rPr>
          <w:rStyle w:val="CommentReference"/>
        </w:rPr>
        <w:commentReference w:id="17"/>
      </w:r>
      <w:commentRangeEnd w:id="18"/>
      <w:r w:rsidR="65795A55">
        <w:rPr>
          <w:rStyle w:val="CommentReference"/>
        </w:rPr>
        <w:commentReference w:id="18"/>
      </w:r>
    </w:p>
    <w:p w14:paraId="6A461810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2" w:anchor="heading=h.4uwa07f5dmdw">
        <w:r w:rsidR="00135309" w:rsidRPr="41B12CF6">
          <w:rPr>
            <w:rFonts w:ascii="Cambria" w:eastAsia="Cambria" w:hAnsi="Cambria" w:cs="Cambria"/>
          </w:rPr>
          <w:t>Long Description:</w:t>
        </w:r>
      </w:hyperlink>
    </w:p>
    <w:p w14:paraId="1E1406BD" w14:textId="28594E53" w:rsidR="41B12CF6" w:rsidRDefault="7D1EF066" w:rsidP="28F026EA">
      <w:pPr>
        <w:pStyle w:val="paragraph"/>
        <w:jc w:val="both"/>
        <w:rPr>
          <w:rFonts w:ascii="Cambria" w:eastAsia="Cambria" w:hAnsi="Cambria" w:cs="Cambria"/>
          <w:lang w:eastAsia="en-US"/>
        </w:rPr>
      </w:pPr>
      <w:r w:rsidRPr="4D850306">
        <w:rPr>
          <w:rFonts w:ascii="Cambria" w:eastAsia="Cambria" w:hAnsi="Cambria" w:cs="Cambria"/>
          <w:i/>
          <w:iCs/>
          <w:lang w:eastAsia="en-US"/>
        </w:rPr>
        <w:t>Windows Server Automation with PowerShell 7.1 Cookbook</w:t>
      </w:r>
      <w:r w:rsidR="4DFD6D9A" w:rsidRPr="4D850306">
        <w:rPr>
          <w:rFonts w:ascii="Cambria" w:eastAsia="Cambria" w:hAnsi="Cambria" w:cs="Cambria"/>
          <w:lang w:eastAsia="en-US"/>
        </w:rPr>
        <w:t xml:space="preserve"> encapsulates the real paradigm shift that Power</w:t>
      </w:r>
      <w:r w:rsidR="4AC305DB" w:rsidRPr="4D850306">
        <w:rPr>
          <w:rFonts w:ascii="Cambria" w:eastAsia="Cambria" w:hAnsi="Cambria" w:cs="Cambria"/>
          <w:lang w:eastAsia="en-US"/>
        </w:rPr>
        <w:t xml:space="preserve">Shell 7 </w:t>
      </w:r>
      <w:r w:rsidR="00D64567" w:rsidRPr="4D850306">
        <w:rPr>
          <w:rFonts w:ascii="Cambria" w:eastAsia="Cambria" w:hAnsi="Cambria" w:cs="Cambria"/>
          <w:lang w:eastAsia="en-US"/>
        </w:rPr>
        <w:t>represents</w:t>
      </w:r>
      <w:r w:rsidR="4AC305DB" w:rsidRPr="4D850306">
        <w:rPr>
          <w:rFonts w:ascii="Cambria" w:eastAsia="Cambria" w:hAnsi="Cambria" w:cs="Cambria"/>
          <w:lang w:eastAsia="en-US"/>
        </w:rPr>
        <w:t xml:space="preserve">. </w:t>
      </w:r>
      <w:r w:rsidR="3F281FD1" w:rsidRPr="4D850306">
        <w:rPr>
          <w:rFonts w:ascii="Cambria" w:eastAsia="Cambria" w:hAnsi="Cambria" w:cs="Cambria"/>
          <w:lang w:eastAsia="en-US"/>
        </w:rPr>
        <w:t>T</w:t>
      </w:r>
      <w:r w:rsidR="4AC305DB" w:rsidRPr="4D850306">
        <w:rPr>
          <w:rFonts w:ascii="Cambria" w:eastAsia="Cambria" w:hAnsi="Cambria" w:cs="Cambria"/>
          <w:lang w:eastAsia="en-US"/>
        </w:rPr>
        <w:t>his book</w:t>
      </w:r>
      <w:r w:rsidR="790E000F" w:rsidRPr="4D850306">
        <w:rPr>
          <w:rFonts w:ascii="Cambria" w:eastAsia="Cambria" w:hAnsi="Cambria" w:cs="Cambria"/>
          <w:lang w:eastAsia="en-US"/>
        </w:rPr>
        <w:t xml:space="preserve"> is</w:t>
      </w:r>
      <w:r w:rsidR="65387DED" w:rsidRPr="4D850306">
        <w:rPr>
          <w:rFonts w:ascii="Cambria" w:eastAsia="Cambria" w:hAnsi="Cambria" w:cs="Cambria"/>
          <w:lang w:eastAsia="en-US"/>
        </w:rPr>
        <w:t xml:space="preserve"> designed to help you learn how to use PowerShell</w:t>
      </w:r>
      <w:r w:rsidR="246CB037" w:rsidRPr="4D850306">
        <w:rPr>
          <w:rFonts w:ascii="Cambria" w:eastAsia="Cambria" w:hAnsi="Cambria" w:cs="Cambria"/>
          <w:lang w:eastAsia="en-US"/>
        </w:rPr>
        <w:t xml:space="preserve"> 7.1</w:t>
      </w:r>
      <w:r w:rsidR="0861ACEC" w:rsidRPr="4D850306">
        <w:rPr>
          <w:rFonts w:ascii="Cambria" w:eastAsia="Cambria" w:hAnsi="Cambria" w:cs="Cambria"/>
          <w:lang w:eastAsia="en-US"/>
        </w:rPr>
        <w:t xml:space="preserve"> </w:t>
      </w:r>
      <w:commentRangeStart w:id="21"/>
      <w:r w:rsidR="0861ACEC" w:rsidRPr="4D850306">
        <w:rPr>
          <w:rFonts w:ascii="Cambria" w:eastAsia="Cambria" w:hAnsi="Cambria" w:cs="Cambria"/>
          <w:lang w:eastAsia="en-US"/>
        </w:rPr>
        <w:t>effectively</w:t>
      </w:r>
      <w:r w:rsidR="65387DED" w:rsidRPr="4D850306">
        <w:rPr>
          <w:rFonts w:ascii="Cambria" w:eastAsia="Cambria" w:hAnsi="Cambria" w:cs="Cambria"/>
          <w:lang w:eastAsia="en-US"/>
        </w:rPr>
        <w:t xml:space="preserve"> and manage the core roles, features, and services of Windows Server 2</w:t>
      </w:r>
      <w:r w:rsidR="30150EAE" w:rsidRPr="4D850306">
        <w:rPr>
          <w:rFonts w:ascii="Cambria" w:eastAsia="Cambria" w:hAnsi="Cambria" w:cs="Cambria"/>
          <w:lang w:eastAsia="en-US"/>
        </w:rPr>
        <w:t>0</w:t>
      </w:r>
      <w:r w:rsidR="59E5F7FD" w:rsidRPr="4D850306">
        <w:rPr>
          <w:rFonts w:ascii="Cambria" w:eastAsia="Cambria" w:hAnsi="Cambria" w:cs="Cambria"/>
          <w:lang w:eastAsia="en-US"/>
        </w:rPr>
        <w:t>19</w:t>
      </w:r>
      <w:r w:rsidR="30150EAE" w:rsidRPr="4D850306">
        <w:rPr>
          <w:rFonts w:ascii="Cambria" w:eastAsia="Cambria" w:hAnsi="Cambria" w:cs="Cambria"/>
          <w:lang w:eastAsia="en-US"/>
        </w:rPr>
        <w:t xml:space="preserve"> </w:t>
      </w:r>
      <w:r w:rsidR="1B113DF6" w:rsidRPr="4D850306">
        <w:rPr>
          <w:rFonts w:ascii="Cambria" w:eastAsia="Cambria" w:hAnsi="Cambria" w:cs="Cambria"/>
          <w:lang w:eastAsia="en-US"/>
        </w:rPr>
        <w:t>in an enterprise setting</w:t>
      </w:r>
      <w:r w:rsidR="65387DED" w:rsidRPr="4D850306">
        <w:rPr>
          <w:rFonts w:ascii="Cambria" w:eastAsia="Cambria" w:hAnsi="Cambria" w:cs="Cambria"/>
          <w:lang w:eastAsia="en-US"/>
        </w:rPr>
        <w:t>.</w:t>
      </w:r>
      <w:r w:rsidR="1C177C17" w:rsidRPr="4D850306">
        <w:rPr>
          <w:rFonts w:ascii="Cambria" w:eastAsia="Cambria" w:hAnsi="Cambria" w:cs="Cambria"/>
          <w:lang w:eastAsia="en-US"/>
        </w:rPr>
        <w:t xml:space="preserve"> </w:t>
      </w:r>
      <w:r w:rsidR="2536B938" w:rsidRPr="4D850306">
        <w:rPr>
          <w:rFonts w:ascii="Cambria" w:eastAsia="Cambria" w:hAnsi="Cambria" w:cs="Cambria"/>
          <w:lang w:eastAsia="en-US"/>
        </w:rPr>
        <w:t>The majority of the scripts are also compatible with Windows Server 2022</w:t>
      </w:r>
      <w:commentRangeEnd w:id="21"/>
      <w:r w:rsidR="009A5159">
        <w:rPr>
          <w:rStyle w:val="CommentReference"/>
          <w:lang w:eastAsia="en-US"/>
        </w:rPr>
        <w:commentReference w:id="21"/>
      </w:r>
      <w:r w:rsidR="2536B938" w:rsidRPr="4D850306">
        <w:rPr>
          <w:rFonts w:ascii="Cambria" w:eastAsia="Cambria" w:hAnsi="Cambria" w:cs="Cambria"/>
          <w:lang w:eastAsia="en-US"/>
        </w:rPr>
        <w:t xml:space="preserve">. </w:t>
      </w:r>
      <w:r w:rsidR="3028EF8E" w:rsidRPr="4D850306">
        <w:rPr>
          <w:rFonts w:ascii="Cambria" w:eastAsia="Cambria" w:hAnsi="Cambria" w:cs="Cambria"/>
          <w:lang w:eastAsia="en-US"/>
        </w:rPr>
        <w:t>Brand n</w:t>
      </w:r>
      <w:r w:rsidR="1189146F" w:rsidRPr="4D850306">
        <w:rPr>
          <w:rFonts w:ascii="Cambria" w:eastAsia="Cambria" w:hAnsi="Cambria" w:cs="Cambria"/>
          <w:lang w:eastAsia="en-US"/>
        </w:rPr>
        <w:t xml:space="preserve">ew </w:t>
      </w:r>
      <w:r w:rsidR="4836B2B8" w:rsidRPr="4D850306">
        <w:rPr>
          <w:rFonts w:ascii="Cambria" w:eastAsia="Cambria" w:hAnsi="Cambria" w:cs="Cambria"/>
          <w:lang w:eastAsia="en-US"/>
        </w:rPr>
        <w:t>to</w:t>
      </w:r>
      <w:r w:rsidR="67CA7B5A" w:rsidRPr="4D850306">
        <w:rPr>
          <w:rFonts w:ascii="Cambria" w:eastAsia="Cambria" w:hAnsi="Cambria" w:cs="Cambria"/>
          <w:lang w:eastAsia="en-US"/>
        </w:rPr>
        <w:t xml:space="preserve"> this </w:t>
      </w:r>
      <w:r w:rsidR="24268D6D" w:rsidRPr="4D850306">
        <w:rPr>
          <w:rFonts w:ascii="Cambria" w:eastAsia="Cambria" w:hAnsi="Cambria" w:cs="Cambria"/>
          <w:lang w:eastAsia="en-US"/>
        </w:rPr>
        <w:t>heavily</w:t>
      </w:r>
      <w:r w:rsidR="5D4CC317" w:rsidRPr="4D850306">
        <w:rPr>
          <w:rFonts w:ascii="Cambria" w:eastAsia="Cambria" w:hAnsi="Cambria" w:cs="Cambria"/>
          <w:lang w:eastAsia="en-US"/>
        </w:rPr>
        <w:t xml:space="preserve"> updated </w:t>
      </w:r>
      <w:r w:rsidR="67CA7B5A" w:rsidRPr="4D850306">
        <w:rPr>
          <w:rFonts w:ascii="Cambria" w:eastAsia="Cambria" w:hAnsi="Cambria" w:cs="Cambria"/>
          <w:lang w:eastAsia="en-US"/>
        </w:rPr>
        <w:t xml:space="preserve">edition </w:t>
      </w:r>
      <w:r w:rsidR="6669B250" w:rsidRPr="4D850306">
        <w:rPr>
          <w:rFonts w:ascii="Cambria" w:eastAsia="Cambria" w:hAnsi="Cambria" w:cs="Cambria"/>
          <w:lang w:eastAsia="en-US"/>
        </w:rPr>
        <w:lastRenderedPageBreak/>
        <w:t>includes</w:t>
      </w:r>
      <w:r w:rsidR="67CA7B5A" w:rsidRPr="4D850306">
        <w:rPr>
          <w:rFonts w:ascii="Cambria" w:eastAsia="Cambria" w:hAnsi="Cambria" w:cs="Cambria"/>
          <w:lang w:eastAsia="en-US"/>
        </w:rPr>
        <w:t xml:space="preserve"> </w:t>
      </w:r>
      <w:r w:rsidR="4695D6B8" w:rsidRPr="4D850306">
        <w:rPr>
          <w:rFonts w:ascii="Cambria" w:eastAsia="Cambria" w:hAnsi="Cambria" w:cs="Cambria"/>
          <w:lang w:eastAsia="en-US"/>
        </w:rPr>
        <w:t>recipes</w:t>
      </w:r>
      <w:r w:rsidR="67CA7B5A" w:rsidRPr="4D850306">
        <w:rPr>
          <w:rFonts w:ascii="Cambria" w:eastAsia="Cambria" w:hAnsi="Cambria" w:cs="Cambria"/>
          <w:lang w:eastAsia="en-US"/>
        </w:rPr>
        <w:t xml:space="preserve"> exploring</w:t>
      </w:r>
      <w:r w:rsidR="70C80DBB" w:rsidRPr="4D850306">
        <w:rPr>
          <w:rFonts w:ascii="Cambria" w:eastAsia="Cambria" w:hAnsi="Cambria" w:cs="Cambria"/>
          <w:lang w:eastAsia="en-US"/>
        </w:rPr>
        <w:t xml:space="preserve"> the .NET Framework,</w:t>
      </w:r>
      <w:r w:rsidR="1189146F" w:rsidRPr="4D850306">
        <w:rPr>
          <w:rFonts w:ascii="Cambria" w:eastAsia="Cambria" w:hAnsi="Cambria" w:cs="Cambria"/>
          <w:lang w:eastAsia="en-US"/>
        </w:rPr>
        <w:t xml:space="preserve"> </w:t>
      </w:r>
      <w:r w:rsidR="3B125F94" w:rsidRPr="4D850306">
        <w:rPr>
          <w:rFonts w:ascii="Cambria" w:eastAsia="Cambria" w:hAnsi="Cambria" w:cs="Cambria"/>
          <w:lang w:eastAsia="en-US"/>
        </w:rPr>
        <w:t>e</w:t>
      </w:r>
      <w:r w:rsidR="1189146F" w:rsidRPr="4D850306">
        <w:rPr>
          <w:rFonts w:ascii="Cambria" w:eastAsia="Cambria" w:hAnsi="Cambria" w:cs="Cambria"/>
          <w:lang w:eastAsia="en-US"/>
        </w:rPr>
        <w:t xml:space="preserve">nterprise </w:t>
      </w:r>
      <w:r w:rsidR="7496439E" w:rsidRPr="4D850306">
        <w:rPr>
          <w:rFonts w:ascii="Cambria" w:eastAsia="Cambria" w:hAnsi="Cambria" w:cs="Cambria"/>
          <w:lang w:eastAsia="en-US"/>
        </w:rPr>
        <w:t xml:space="preserve">server </w:t>
      </w:r>
      <w:r w:rsidR="57C8F392" w:rsidRPr="4D850306">
        <w:rPr>
          <w:rFonts w:ascii="Cambria" w:eastAsia="Cambria" w:hAnsi="Cambria" w:cs="Cambria"/>
          <w:lang w:eastAsia="en-US"/>
        </w:rPr>
        <w:t>s</w:t>
      </w:r>
      <w:r w:rsidR="1189146F" w:rsidRPr="4D850306">
        <w:rPr>
          <w:rFonts w:ascii="Cambria" w:eastAsia="Cambria" w:hAnsi="Cambria" w:cs="Cambria"/>
          <w:lang w:eastAsia="en-US"/>
        </w:rPr>
        <w:t xml:space="preserve">ecurity, </w:t>
      </w:r>
      <w:r w:rsidR="49C793A6" w:rsidRPr="4D850306">
        <w:rPr>
          <w:rFonts w:ascii="Cambria" w:eastAsia="Cambria" w:hAnsi="Cambria" w:cs="Cambria"/>
          <w:lang w:eastAsia="en-US"/>
        </w:rPr>
        <w:t xml:space="preserve">and managing Windows Server with </w:t>
      </w:r>
      <w:r w:rsidR="1189146F" w:rsidRPr="4D850306">
        <w:rPr>
          <w:rFonts w:ascii="Cambria" w:eastAsia="Cambria" w:hAnsi="Cambria" w:cs="Cambria"/>
          <w:lang w:eastAsia="en-US"/>
        </w:rPr>
        <w:t>WMI</w:t>
      </w:r>
      <w:r w:rsidR="502E2A0A" w:rsidRPr="4D850306">
        <w:rPr>
          <w:rFonts w:ascii="Cambria" w:eastAsia="Cambria" w:hAnsi="Cambria" w:cs="Cambria"/>
          <w:lang w:eastAsia="en-US"/>
        </w:rPr>
        <w:t>.</w:t>
      </w:r>
      <w:r w:rsidR="5AC30E01" w:rsidRPr="4D850306">
        <w:rPr>
          <w:rFonts w:ascii="Cambria" w:eastAsia="Cambria" w:hAnsi="Cambria" w:cs="Cambria"/>
          <w:lang w:eastAsia="en-US"/>
        </w:rPr>
        <w:t xml:space="preserve"> </w:t>
      </w:r>
    </w:p>
    <w:p w14:paraId="00D70414" w14:textId="5BAFB3AB" w:rsidR="41B12CF6" w:rsidRDefault="41B12CF6" w:rsidP="41B12CF6">
      <w:pPr>
        <w:pStyle w:val="paragraph"/>
        <w:jc w:val="both"/>
        <w:rPr>
          <w:rFonts w:ascii="Cambria" w:eastAsia="Cambria" w:hAnsi="Cambria" w:cs="Cambria"/>
          <w:lang w:eastAsia="en-US"/>
        </w:rPr>
      </w:pPr>
      <w:commentRangeStart w:id="22"/>
    </w:p>
    <w:p w14:paraId="1F88C32C" w14:textId="07ABB649" w:rsidR="41B12CF6" w:rsidRDefault="09CE4A6A" w:rsidP="5AB8C8AE">
      <w:pPr>
        <w:pStyle w:val="paragraph"/>
        <w:jc w:val="both"/>
        <w:rPr>
          <w:rFonts w:ascii="Cambria" w:eastAsia="Cambria" w:hAnsi="Cambria" w:cs="Cambria"/>
          <w:lang w:eastAsia="en-US"/>
        </w:rPr>
      </w:pPr>
      <w:r w:rsidRPr="5AB8C8AE">
        <w:rPr>
          <w:rFonts w:ascii="Cambria" w:eastAsia="Cambria" w:hAnsi="Cambria" w:cs="Cambria"/>
          <w:lang w:eastAsia="en-US"/>
        </w:rPr>
        <w:t xml:space="preserve">Thomas </w:t>
      </w:r>
      <w:r w:rsidR="1B7F4421" w:rsidRPr="5AB8C8AE">
        <w:rPr>
          <w:rFonts w:ascii="Cambria" w:eastAsia="Cambria" w:hAnsi="Cambria" w:cs="Cambria"/>
          <w:lang w:eastAsia="en-US"/>
        </w:rPr>
        <w:t xml:space="preserve">Lee </w:t>
      </w:r>
      <w:r w:rsidR="50E159C9" w:rsidRPr="5AB8C8AE">
        <w:rPr>
          <w:rFonts w:ascii="Cambria" w:eastAsia="Cambria" w:hAnsi="Cambria" w:cs="Cambria"/>
          <w:lang w:eastAsia="en-US"/>
        </w:rPr>
        <w:t>equips you with</w:t>
      </w:r>
      <w:r w:rsidRPr="5AB8C8AE">
        <w:rPr>
          <w:rFonts w:ascii="Cambria" w:eastAsia="Cambria" w:hAnsi="Cambria" w:cs="Cambria"/>
          <w:lang w:eastAsia="en-US"/>
        </w:rPr>
        <w:t xml:space="preserve"> over</w:t>
      </w:r>
      <w:r w:rsidR="088F0CF1" w:rsidRPr="5AB8C8AE">
        <w:rPr>
          <w:rFonts w:ascii="Cambria" w:eastAsia="Cambria" w:hAnsi="Cambria" w:cs="Cambria"/>
          <w:lang w:eastAsia="en-US"/>
        </w:rPr>
        <w:t xml:space="preserve"> 100 recipes </w:t>
      </w:r>
      <w:r w:rsidR="0FD4D81F" w:rsidRPr="5AB8C8AE">
        <w:rPr>
          <w:rFonts w:ascii="Cambria" w:eastAsia="Cambria" w:hAnsi="Cambria" w:cs="Cambria"/>
          <w:lang w:eastAsia="en-US"/>
        </w:rPr>
        <w:t>you’ll need</w:t>
      </w:r>
      <w:r w:rsidR="30D6D1AE" w:rsidRPr="5AB8C8AE">
        <w:rPr>
          <w:rFonts w:ascii="Cambria" w:eastAsia="Cambria" w:hAnsi="Cambria" w:cs="Cambria"/>
          <w:lang w:eastAsia="en-US"/>
        </w:rPr>
        <w:t xml:space="preserve"> in day-to-day </w:t>
      </w:r>
      <w:r w:rsidR="5E5BF3AA" w:rsidRPr="5AB8C8AE">
        <w:rPr>
          <w:rFonts w:ascii="Cambria" w:eastAsia="Cambria" w:hAnsi="Cambria" w:cs="Cambria"/>
          <w:lang w:eastAsia="en-US"/>
        </w:rPr>
        <w:t>work</w:t>
      </w:r>
      <w:r w:rsidR="30D6D1AE" w:rsidRPr="5AB8C8AE">
        <w:rPr>
          <w:rFonts w:ascii="Cambria" w:eastAsia="Cambria" w:hAnsi="Cambria" w:cs="Cambria"/>
          <w:lang w:eastAsia="en-US"/>
        </w:rPr>
        <w:t xml:space="preserve">, </w:t>
      </w:r>
      <w:r w:rsidR="088F0CF1" w:rsidRPr="5AB8C8AE">
        <w:rPr>
          <w:rFonts w:ascii="Cambria" w:eastAsia="Cambria" w:hAnsi="Cambria" w:cs="Cambria"/>
          <w:lang w:eastAsia="en-US"/>
        </w:rPr>
        <w:t>covering a wide</w:t>
      </w:r>
      <w:r w:rsidR="2DFA9889" w:rsidRPr="5AB8C8AE">
        <w:rPr>
          <w:rFonts w:ascii="Cambria" w:eastAsia="Cambria" w:hAnsi="Cambria" w:cs="Cambria"/>
          <w:lang w:eastAsia="en-US"/>
        </w:rPr>
        <w:t xml:space="preserve"> </w:t>
      </w:r>
      <w:r w:rsidR="5B9884E3" w:rsidRPr="5AB8C8AE">
        <w:rPr>
          <w:rFonts w:ascii="Cambria" w:eastAsia="Cambria" w:hAnsi="Cambria" w:cs="Cambria"/>
          <w:lang w:eastAsia="en-US"/>
        </w:rPr>
        <w:t>rang</w:t>
      </w:r>
      <w:r w:rsidR="112061B9" w:rsidRPr="5AB8C8AE">
        <w:rPr>
          <w:rFonts w:ascii="Cambria" w:eastAsia="Cambria" w:hAnsi="Cambria" w:cs="Cambria"/>
          <w:lang w:eastAsia="en-US"/>
        </w:rPr>
        <w:t>e</w:t>
      </w:r>
      <w:r w:rsidR="5B9884E3" w:rsidRPr="5AB8C8AE">
        <w:rPr>
          <w:rFonts w:ascii="Cambria" w:eastAsia="Cambria" w:hAnsi="Cambria" w:cs="Cambria"/>
          <w:lang w:eastAsia="en-US"/>
        </w:rPr>
        <w:t xml:space="preserve"> of </w:t>
      </w:r>
      <w:r w:rsidR="05B4457A" w:rsidRPr="5AB8C8AE">
        <w:rPr>
          <w:rFonts w:ascii="Cambria" w:eastAsia="Cambria" w:hAnsi="Cambria" w:cs="Cambria"/>
          <w:lang w:eastAsia="en-US"/>
        </w:rPr>
        <w:t>fundamental and more advanced</w:t>
      </w:r>
      <w:r w:rsidR="702D79D1" w:rsidRPr="5AB8C8AE">
        <w:rPr>
          <w:rFonts w:ascii="Cambria" w:eastAsia="Cambria" w:hAnsi="Cambria" w:cs="Cambria"/>
          <w:lang w:eastAsia="en-US"/>
        </w:rPr>
        <w:t xml:space="preserve"> </w:t>
      </w:r>
      <w:r w:rsidR="51612695" w:rsidRPr="5AB8C8AE">
        <w:rPr>
          <w:rFonts w:ascii="Cambria" w:eastAsia="Cambria" w:hAnsi="Cambria" w:cs="Cambria"/>
          <w:lang w:eastAsia="en-US"/>
        </w:rPr>
        <w:t>use cases</w:t>
      </w:r>
      <w:r w:rsidR="0F9434D6" w:rsidRPr="5AB8C8AE">
        <w:rPr>
          <w:rFonts w:ascii="Cambria" w:eastAsia="Cambria" w:hAnsi="Cambria" w:cs="Cambria"/>
          <w:lang w:eastAsia="en-US"/>
        </w:rPr>
        <w:t xml:space="preserve"> for the IT professional</w:t>
      </w:r>
      <w:r w:rsidR="0766418A" w:rsidRPr="5AB8C8AE">
        <w:rPr>
          <w:rFonts w:ascii="Cambria" w:eastAsia="Cambria" w:hAnsi="Cambria" w:cs="Cambria"/>
          <w:lang w:eastAsia="en-US"/>
        </w:rPr>
        <w:t>.</w:t>
      </w:r>
      <w:r w:rsidR="498F2DC9" w:rsidRPr="5AB8C8AE">
        <w:rPr>
          <w:rFonts w:ascii="Cambria" w:eastAsia="Cambria" w:hAnsi="Cambria" w:cs="Cambria"/>
          <w:lang w:eastAsia="en-US"/>
        </w:rPr>
        <w:t xml:space="preserve"> </w:t>
      </w:r>
      <w:r w:rsidR="0A57B696" w:rsidRPr="5AB8C8AE">
        <w:rPr>
          <w:rFonts w:ascii="Cambria" w:eastAsia="Cambria" w:hAnsi="Cambria" w:cs="Cambria"/>
          <w:lang w:eastAsia="en-US"/>
        </w:rPr>
        <w:t xml:space="preserve">You’ll </w:t>
      </w:r>
      <w:r w:rsidR="71B3C2F8" w:rsidRPr="5AB8C8AE">
        <w:rPr>
          <w:rFonts w:ascii="Cambria" w:eastAsia="Cambria" w:hAnsi="Cambria" w:cs="Cambria"/>
          <w:lang w:eastAsia="en-US"/>
        </w:rPr>
        <w:t>look at</w:t>
      </w:r>
      <w:r w:rsidR="66C5A811" w:rsidRPr="5AB8C8AE">
        <w:rPr>
          <w:rFonts w:ascii="Cambria" w:eastAsia="Cambria" w:hAnsi="Cambria" w:cs="Cambria"/>
          <w:lang w:eastAsia="en-US"/>
        </w:rPr>
        <w:t xml:space="preserve"> </w:t>
      </w:r>
      <w:r w:rsidR="6F89EFF9" w:rsidRPr="5AB8C8AE">
        <w:rPr>
          <w:rFonts w:ascii="Cambria" w:eastAsia="Cambria" w:hAnsi="Cambria" w:cs="Cambria"/>
          <w:lang w:eastAsia="en-US"/>
        </w:rPr>
        <w:t xml:space="preserve">how to correctly install and configure PowerShell 7.1, </w:t>
      </w:r>
      <w:r w:rsidR="3282B7C4" w:rsidRPr="5AB8C8AE">
        <w:rPr>
          <w:rFonts w:ascii="Cambria" w:eastAsia="Cambria" w:hAnsi="Cambria" w:cs="Cambria"/>
          <w:lang w:eastAsia="en-US"/>
        </w:rPr>
        <w:t xml:space="preserve">useful </w:t>
      </w:r>
      <w:r w:rsidR="22A76A14" w:rsidRPr="5AB8C8AE">
        <w:rPr>
          <w:rFonts w:ascii="Cambria" w:eastAsia="Cambria" w:hAnsi="Cambria" w:cs="Cambria"/>
          <w:lang w:eastAsia="en-US"/>
        </w:rPr>
        <w:t>new</w:t>
      </w:r>
      <w:r w:rsidR="3E9B5843" w:rsidRPr="5AB8C8AE">
        <w:rPr>
          <w:rFonts w:ascii="Cambria" w:eastAsia="Cambria" w:hAnsi="Cambria" w:cs="Cambria"/>
          <w:lang w:eastAsia="en-US"/>
        </w:rPr>
        <w:t xml:space="preserve"> </w:t>
      </w:r>
      <w:r w:rsidR="2965D284" w:rsidRPr="5AB8C8AE">
        <w:rPr>
          <w:rFonts w:ascii="Cambria" w:eastAsia="Cambria" w:hAnsi="Cambria" w:cs="Cambria"/>
          <w:lang w:eastAsia="en-US"/>
        </w:rPr>
        <w:t>features</w:t>
      </w:r>
      <w:r w:rsidR="12D60967" w:rsidRPr="5AB8C8AE">
        <w:rPr>
          <w:rFonts w:ascii="Cambria" w:eastAsia="Cambria" w:hAnsi="Cambria" w:cs="Cambria"/>
          <w:lang w:eastAsia="en-US"/>
        </w:rPr>
        <w:t xml:space="preserve"> and optimizations</w:t>
      </w:r>
      <w:r w:rsidR="2022BB96" w:rsidRPr="5AB8C8AE">
        <w:rPr>
          <w:rFonts w:ascii="Cambria" w:eastAsia="Cambria" w:hAnsi="Cambria" w:cs="Cambria"/>
          <w:lang w:eastAsia="en-US"/>
        </w:rPr>
        <w:t>,</w:t>
      </w:r>
      <w:r w:rsidR="71B4009A" w:rsidRPr="5AB8C8AE">
        <w:rPr>
          <w:rFonts w:ascii="Cambria" w:eastAsia="Cambria" w:hAnsi="Cambria" w:cs="Cambria"/>
          <w:lang w:eastAsia="en-US"/>
        </w:rPr>
        <w:t xml:space="preserve"> and how the PowerShell compatibility solution bridges the gap to older versions of </w:t>
      </w:r>
      <w:r w:rsidR="6A399DD3" w:rsidRPr="5AB8C8AE">
        <w:rPr>
          <w:rFonts w:ascii="Cambria" w:eastAsia="Cambria" w:hAnsi="Cambria" w:cs="Cambria"/>
          <w:lang w:eastAsia="en-US"/>
        </w:rPr>
        <w:t>PowerShell.</w:t>
      </w:r>
      <w:r w:rsidR="68D17A89" w:rsidRPr="5AB8C8AE">
        <w:rPr>
          <w:rFonts w:ascii="Cambria" w:eastAsia="Cambria" w:hAnsi="Cambria" w:cs="Cambria"/>
          <w:lang w:eastAsia="en-US"/>
        </w:rPr>
        <w:t xml:space="preserve"> </w:t>
      </w:r>
      <w:r w:rsidR="636E5E81" w:rsidRPr="5AB8C8AE">
        <w:rPr>
          <w:rFonts w:ascii="Cambria" w:eastAsia="Cambria" w:hAnsi="Cambria" w:cs="Cambria"/>
          <w:lang w:eastAsia="en-US"/>
        </w:rPr>
        <w:t>You’ll</w:t>
      </w:r>
      <w:r w:rsidR="65387DED" w:rsidRPr="5AB8C8AE">
        <w:rPr>
          <w:rFonts w:ascii="Cambria" w:eastAsia="Cambria" w:hAnsi="Cambria" w:cs="Cambria"/>
          <w:lang w:eastAsia="en-US"/>
        </w:rPr>
        <w:t xml:space="preserve"> learn to use PowerShell to </w:t>
      </w:r>
      <w:r w:rsidR="0D3AC8A8" w:rsidRPr="5AB8C8AE">
        <w:rPr>
          <w:rFonts w:ascii="Cambria" w:eastAsia="Cambria" w:hAnsi="Cambria" w:cs="Cambria"/>
          <w:lang w:eastAsia="en-US"/>
        </w:rPr>
        <w:t>manage networking</w:t>
      </w:r>
      <w:r w:rsidR="514D38F1" w:rsidRPr="5AB8C8AE">
        <w:rPr>
          <w:rFonts w:ascii="Cambria" w:eastAsia="Cambria" w:hAnsi="Cambria" w:cs="Cambria"/>
          <w:lang w:eastAsia="en-US"/>
        </w:rPr>
        <w:t xml:space="preserve"> and DHCP</w:t>
      </w:r>
      <w:r w:rsidR="1F9B739F" w:rsidRPr="5AB8C8AE">
        <w:rPr>
          <w:rFonts w:ascii="Cambria" w:eastAsia="Cambria" w:hAnsi="Cambria" w:cs="Cambria"/>
          <w:lang w:eastAsia="en-US"/>
        </w:rPr>
        <w:t xml:space="preserve"> in Windows Server 2</w:t>
      </w:r>
      <w:r w:rsidR="367BA512" w:rsidRPr="5AB8C8AE">
        <w:rPr>
          <w:rFonts w:ascii="Cambria" w:eastAsia="Cambria" w:hAnsi="Cambria" w:cs="Cambria"/>
          <w:lang w:eastAsia="en-US"/>
        </w:rPr>
        <w:t>0</w:t>
      </w:r>
      <w:r w:rsidR="46D34138" w:rsidRPr="5AB8C8AE">
        <w:rPr>
          <w:rFonts w:ascii="Cambria" w:eastAsia="Cambria" w:hAnsi="Cambria" w:cs="Cambria"/>
          <w:lang w:eastAsia="en-US"/>
        </w:rPr>
        <w:t>19</w:t>
      </w:r>
      <w:r w:rsidR="39D0652F" w:rsidRPr="5AB8C8AE">
        <w:rPr>
          <w:rFonts w:ascii="Cambria" w:eastAsia="Cambria" w:hAnsi="Cambria" w:cs="Cambria"/>
          <w:lang w:eastAsia="en-US"/>
        </w:rPr>
        <w:t>,</w:t>
      </w:r>
      <w:r w:rsidR="65387DED" w:rsidRPr="5AB8C8AE">
        <w:rPr>
          <w:rFonts w:ascii="Cambria" w:eastAsia="Cambria" w:hAnsi="Cambria" w:cs="Cambria"/>
          <w:lang w:eastAsia="en-US"/>
        </w:rPr>
        <w:t xml:space="preserve"> </w:t>
      </w:r>
      <w:r w:rsidR="6D2C3E75" w:rsidRPr="5AB8C8AE">
        <w:rPr>
          <w:rFonts w:ascii="Cambria" w:eastAsia="Cambria" w:hAnsi="Cambria" w:cs="Cambria"/>
          <w:lang w:eastAsia="en-US"/>
        </w:rPr>
        <w:t xml:space="preserve">objects </w:t>
      </w:r>
      <w:r w:rsidR="65387DED" w:rsidRPr="5AB8C8AE">
        <w:rPr>
          <w:rFonts w:ascii="Cambria" w:eastAsia="Cambria" w:hAnsi="Cambria" w:cs="Cambria"/>
          <w:lang w:eastAsia="en-US"/>
        </w:rPr>
        <w:t>in Active Directory</w:t>
      </w:r>
      <w:r w:rsidR="351A28B5" w:rsidRPr="5AB8C8AE">
        <w:rPr>
          <w:rFonts w:ascii="Cambria" w:eastAsia="Cambria" w:hAnsi="Cambria" w:cs="Cambria"/>
          <w:lang w:eastAsia="en-US"/>
        </w:rPr>
        <w:t>,</w:t>
      </w:r>
      <w:r w:rsidR="0E219BC0" w:rsidRPr="5AB8C8AE">
        <w:rPr>
          <w:rFonts w:ascii="Cambria" w:eastAsia="Cambria" w:hAnsi="Cambria" w:cs="Cambria"/>
          <w:lang w:eastAsia="en-US"/>
        </w:rPr>
        <w:t xml:space="preserve"> </w:t>
      </w:r>
      <w:r w:rsidR="3294ACE2" w:rsidRPr="5AB8C8AE">
        <w:rPr>
          <w:rFonts w:ascii="Cambria" w:eastAsia="Cambria" w:hAnsi="Cambria" w:cs="Cambria"/>
          <w:lang w:eastAsia="en-US"/>
        </w:rPr>
        <w:t xml:space="preserve">Hyper-V, </w:t>
      </w:r>
      <w:r w:rsidR="0E219BC0" w:rsidRPr="5AB8C8AE">
        <w:rPr>
          <w:rFonts w:ascii="Cambria" w:eastAsia="Cambria" w:hAnsi="Cambria" w:cs="Cambria"/>
          <w:lang w:eastAsia="en-US"/>
        </w:rPr>
        <w:t>and Azure</w:t>
      </w:r>
      <w:r w:rsidR="04E17D87" w:rsidRPr="5AB8C8AE">
        <w:rPr>
          <w:rFonts w:ascii="Cambria" w:eastAsia="Cambria" w:hAnsi="Cambria" w:cs="Cambria"/>
          <w:lang w:eastAsia="en-US"/>
        </w:rPr>
        <w:t>.</w:t>
      </w:r>
      <w:r w:rsidR="65387DED" w:rsidRPr="5AB8C8AE">
        <w:rPr>
          <w:rFonts w:ascii="Cambria" w:eastAsia="Cambria" w:hAnsi="Cambria" w:cs="Cambria"/>
          <w:lang w:eastAsia="en-US"/>
        </w:rPr>
        <w:t xml:space="preserve"> </w:t>
      </w:r>
      <w:r w:rsidR="0B7B7990" w:rsidRPr="5AB8C8AE">
        <w:rPr>
          <w:rFonts w:ascii="Cambria" w:eastAsia="Cambria" w:hAnsi="Cambria" w:cs="Cambria"/>
          <w:lang w:eastAsia="en-US"/>
        </w:rPr>
        <w:t xml:space="preserve">Being able to debug all </w:t>
      </w:r>
      <w:r w:rsidR="67E50411" w:rsidRPr="5AB8C8AE">
        <w:rPr>
          <w:rFonts w:ascii="Cambria" w:eastAsia="Cambria" w:hAnsi="Cambria" w:cs="Cambria"/>
          <w:lang w:eastAsia="en-US"/>
        </w:rPr>
        <w:t>your</w:t>
      </w:r>
      <w:r w:rsidR="0B7B7990" w:rsidRPr="5AB8C8AE">
        <w:rPr>
          <w:rFonts w:ascii="Cambria" w:eastAsia="Cambria" w:hAnsi="Cambria" w:cs="Cambria"/>
          <w:lang w:eastAsia="en-US"/>
        </w:rPr>
        <w:t xml:space="preserve"> scripts is crucial, </w:t>
      </w:r>
      <w:r w:rsidR="02334199" w:rsidRPr="5AB8C8AE">
        <w:rPr>
          <w:rFonts w:ascii="Cambria" w:eastAsia="Cambria" w:hAnsi="Cambria" w:cs="Cambria"/>
          <w:lang w:eastAsia="en-US"/>
        </w:rPr>
        <w:t>so</w:t>
      </w:r>
      <w:r w:rsidR="65387DED" w:rsidRPr="5AB8C8AE">
        <w:rPr>
          <w:rFonts w:ascii="Cambria" w:eastAsia="Cambria" w:hAnsi="Cambria" w:cs="Cambria"/>
          <w:lang w:eastAsia="en-US"/>
        </w:rPr>
        <w:t xml:space="preserve"> you will </w:t>
      </w:r>
      <w:r w:rsidR="33E78C3A" w:rsidRPr="5AB8C8AE">
        <w:rPr>
          <w:rFonts w:ascii="Cambria" w:eastAsia="Cambria" w:hAnsi="Cambria" w:cs="Cambria"/>
          <w:lang w:eastAsia="en-US"/>
        </w:rPr>
        <w:t xml:space="preserve">also </w:t>
      </w:r>
      <w:r w:rsidR="29B6EDED" w:rsidRPr="5AB8C8AE">
        <w:rPr>
          <w:rFonts w:ascii="Cambria" w:eastAsia="Cambria" w:hAnsi="Cambria" w:cs="Cambria"/>
          <w:lang w:eastAsia="en-US"/>
        </w:rPr>
        <w:t>be introduced</w:t>
      </w:r>
      <w:r w:rsidR="1D022112" w:rsidRPr="5AB8C8AE">
        <w:rPr>
          <w:rFonts w:ascii="Cambria" w:eastAsia="Cambria" w:hAnsi="Cambria" w:cs="Cambria"/>
          <w:lang w:eastAsia="en-US"/>
        </w:rPr>
        <w:t xml:space="preserve"> to</w:t>
      </w:r>
      <w:r w:rsidR="65387DED" w:rsidRPr="5AB8C8AE">
        <w:rPr>
          <w:rFonts w:ascii="Cambria" w:eastAsia="Cambria" w:hAnsi="Cambria" w:cs="Cambria"/>
          <w:lang w:eastAsia="en-US"/>
        </w:rPr>
        <w:t xml:space="preserve"> some powerful tools to diagnose and resolve issues with Windows Server </w:t>
      </w:r>
      <w:commentRangeEnd w:id="22"/>
      <w:r w:rsidR="009A5159">
        <w:rPr>
          <w:rStyle w:val="CommentReference"/>
          <w:lang w:eastAsia="en-US"/>
        </w:rPr>
        <w:commentReference w:id="22"/>
      </w:r>
      <w:r w:rsidR="6EB9F3DF" w:rsidRPr="5AB8C8AE">
        <w:rPr>
          <w:rFonts w:ascii="Cambria" w:eastAsia="Cambria" w:hAnsi="Cambria" w:cs="Cambria"/>
          <w:lang w:eastAsia="en-US"/>
        </w:rPr>
        <w:t>20</w:t>
      </w:r>
      <w:r w:rsidR="2EFA09BF" w:rsidRPr="5AB8C8AE">
        <w:rPr>
          <w:rFonts w:ascii="Cambria" w:eastAsia="Cambria" w:hAnsi="Cambria" w:cs="Cambria"/>
          <w:lang w:eastAsia="en-US"/>
        </w:rPr>
        <w:t>19</w:t>
      </w:r>
      <w:r w:rsidR="0AF3BB54" w:rsidRPr="5AB8C8AE">
        <w:rPr>
          <w:rFonts w:ascii="Cambria" w:eastAsia="Cambria" w:hAnsi="Cambria" w:cs="Cambria"/>
          <w:lang w:eastAsia="en-US"/>
        </w:rPr>
        <w:t>, making sure you adhere to industry best practices.</w:t>
      </w:r>
    </w:p>
    <w:p w14:paraId="4DBBDCF7" w14:textId="16DC2F66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3" w:anchor="heading=h.4uwa07f5dmdw">
        <w:r w:rsidR="00135309" w:rsidRPr="5AB8C8AE">
          <w:rPr>
            <w:rFonts w:ascii="Cambria" w:eastAsia="Cambria" w:hAnsi="Cambria" w:cs="Cambria"/>
          </w:rPr>
          <w:t>What you will learn:</w:t>
        </w:r>
      </w:hyperlink>
    </w:p>
    <w:p w14:paraId="12F2143C" w14:textId="2AD60B7F" w:rsidR="10D0C542" w:rsidRDefault="10D0C542" w:rsidP="75DB6262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lang w:eastAsia="en-GB"/>
        </w:rPr>
      </w:pPr>
      <w:r w:rsidRPr="5AB8C8AE">
        <w:rPr>
          <w:rFonts w:ascii="Cambria" w:eastAsia="Cambria" w:hAnsi="Cambria" w:cs="Cambria"/>
          <w:lang w:eastAsia="en-GB"/>
        </w:rPr>
        <w:t>Perform key admin tasks on Windows Server 2</w:t>
      </w:r>
      <w:r w:rsidR="1A48D4B6" w:rsidRPr="5AB8C8AE">
        <w:rPr>
          <w:rFonts w:ascii="Cambria" w:eastAsia="Cambria" w:hAnsi="Cambria" w:cs="Cambria"/>
          <w:lang w:eastAsia="en-GB"/>
        </w:rPr>
        <w:t>0</w:t>
      </w:r>
      <w:r w:rsidR="6DC8C022" w:rsidRPr="5AB8C8AE">
        <w:rPr>
          <w:rFonts w:ascii="Cambria" w:eastAsia="Cambria" w:hAnsi="Cambria" w:cs="Cambria"/>
          <w:lang w:eastAsia="en-GB"/>
        </w:rPr>
        <w:t>19</w:t>
      </w:r>
    </w:p>
    <w:p w14:paraId="09032F22" w14:textId="4E86A36B" w:rsidR="5AB6479F" w:rsidRDefault="5AB6479F" w:rsidP="5AB8C8AE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5AB8C8AE">
        <w:rPr>
          <w:rFonts w:ascii="Cambria" w:eastAsia="Cambria" w:hAnsi="Cambria" w:cs="Cambria"/>
          <w:lang w:eastAsia="en-GB"/>
        </w:rPr>
        <w:t xml:space="preserve">Keep your </w:t>
      </w:r>
      <w:r w:rsidR="4DE91AD7" w:rsidRPr="5AB8C8AE">
        <w:rPr>
          <w:rFonts w:ascii="Cambria" w:eastAsia="Cambria" w:hAnsi="Cambria" w:cs="Cambria"/>
          <w:lang w:eastAsia="en-GB"/>
        </w:rPr>
        <w:t xml:space="preserve">organization </w:t>
      </w:r>
      <w:r w:rsidR="23994C02" w:rsidRPr="5AB8C8AE">
        <w:rPr>
          <w:rFonts w:ascii="Cambria" w:eastAsia="Cambria" w:hAnsi="Cambria" w:cs="Cambria"/>
          <w:lang w:eastAsia="en-GB"/>
        </w:rPr>
        <w:t xml:space="preserve">secure </w:t>
      </w:r>
      <w:r w:rsidR="4DE91AD7" w:rsidRPr="5AB8C8AE">
        <w:rPr>
          <w:rFonts w:ascii="Cambria" w:eastAsia="Cambria" w:hAnsi="Cambria" w:cs="Cambria"/>
          <w:lang w:eastAsia="en-GB"/>
        </w:rPr>
        <w:t xml:space="preserve">with JEA, group policies, </w:t>
      </w:r>
      <w:r w:rsidR="72B8CB3D" w:rsidRPr="5AB8C8AE">
        <w:rPr>
          <w:rFonts w:ascii="Cambria" w:eastAsia="Cambria" w:hAnsi="Cambria" w:cs="Cambria"/>
          <w:lang w:eastAsia="en-GB"/>
        </w:rPr>
        <w:t>logs, and Windows Defender</w:t>
      </w:r>
    </w:p>
    <w:p w14:paraId="1E85EE05" w14:textId="0CB878EC" w:rsidR="10D0C542" w:rsidRDefault="10D0C542" w:rsidP="41B12CF6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lang w:eastAsia="en-GB"/>
        </w:rPr>
      </w:pPr>
      <w:r w:rsidRPr="3EC48141">
        <w:rPr>
          <w:rFonts w:ascii="Cambria" w:eastAsia="Cambria" w:hAnsi="Cambria" w:cs="Cambria"/>
          <w:lang w:eastAsia="en-GB"/>
        </w:rPr>
        <w:t xml:space="preserve">Use the .NET Framework </w:t>
      </w:r>
      <w:r w:rsidR="324321C8" w:rsidRPr="3EC48141">
        <w:rPr>
          <w:rFonts w:ascii="Cambria" w:eastAsia="Cambria" w:hAnsi="Cambria" w:cs="Cambria"/>
          <w:lang w:eastAsia="en-GB"/>
        </w:rPr>
        <w:t>for</w:t>
      </w:r>
      <w:r w:rsidRPr="3EC48141">
        <w:rPr>
          <w:rFonts w:ascii="Cambria" w:eastAsia="Cambria" w:hAnsi="Cambria" w:cs="Cambria"/>
          <w:lang w:eastAsia="en-GB"/>
        </w:rPr>
        <w:t xml:space="preserve"> administrative scripting</w:t>
      </w:r>
    </w:p>
    <w:p w14:paraId="03A14E83" w14:textId="203E54ED" w:rsidR="0A5C60AD" w:rsidRDefault="0A5C60AD" w:rsidP="28F026EA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5AB8C8AE">
        <w:rPr>
          <w:rFonts w:ascii="Cambria" w:eastAsia="Cambria" w:hAnsi="Cambria" w:cs="Cambria"/>
          <w:lang w:eastAsia="en-GB"/>
        </w:rPr>
        <w:t>Manage data and storage on Windows, including disks, volumes, and filesystems</w:t>
      </w:r>
    </w:p>
    <w:p w14:paraId="4AAEB5CF" w14:textId="097DF029" w:rsidR="43E793F7" w:rsidRDefault="43E793F7" w:rsidP="5AB8C8AE">
      <w:pPr>
        <w:pStyle w:val="ListParagraph"/>
        <w:numPr>
          <w:ilvl w:val="0"/>
          <w:numId w:val="3"/>
        </w:numPr>
        <w:jc w:val="both"/>
        <w:rPr>
          <w:lang w:eastAsia="en-GB"/>
        </w:rPr>
      </w:pPr>
      <w:r w:rsidRPr="5AB8C8AE">
        <w:rPr>
          <w:rFonts w:ascii="Cambria" w:eastAsia="Cambria" w:hAnsi="Cambria" w:cs="Cambria"/>
          <w:lang w:eastAsia="en-GB"/>
        </w:rPr>
        <w:t xml:space="preserve">Create </w:t>
      </w:r>
      <w:r w:rsidR="171691B9" w:rsidRPr="5AB8C8AE">
        <w:rPr>
          <w:rFonts w:ascii="Cambria" w:eastAsia="Cambria" w:hAnsi="Cambria" w:cs="Cambria"/>
          <w:lang w:eastAsia="en-GB"/>
        </w:rPr>
        <w:t xml:space="preserve">and configure </w:t>
      </w:r>
      <w:proofErr w:type="spellStart"/>
      <w:r w:rsidRPr="5AB8C8AE">
        <w:rPr>
          <w:rFonts w:ascii="Cambria" w:eastAsia="Cambria" w:hAnsi="Cambria" w:cs="Cambria"/>
          <w:lang w:eastAsia="en-GB"/>
        </w:rPr>
        <w:t>Hyp</w:t>
      </w:r>
      <w:r w:rsidR="009A5159" w:rsidRPr="5AB8C8AE">
        <w:rPr>
          <w:rFonts w:ascii="Cambria" w:eastAsia="Cambria" w:hAnsi="Cambria" w:cs="Cambria"/>
          <w:lang w:eastAsia="en-GB"/>
        </w:rPr>
        <w:t>replication</w:t>
      </w:r>
      <w:proofErr w:type="spellEnd"/>
      <w:r w:rsidR="009A5159" w:rsidRPr="5AB8C8AE">
        <w:rPr>
          <w:rFonts w:ascii="Cambria" w:eastAsia="Cambria" w:hAnsi="Cambria" w:cs="Cambria"/>
          <w:lang w:eastAsia="en-GB"/>
        </w:rPr>
        <w:t xml:space="preserve"> an</w:t>
      </w:r>
      <w:r w:rsidRPr="5AB8C8AE">
        <w:rPr>
          <w:rFonts w:ascii="Cambria" w:eastAsia="Cambria" w:hAnsi="Cambria" w:cs="Cambria"/>
          <w:lang w:eastAsia="en-GB"/>
        </w:rPr>
        <w:t xml:space="preserve">er-V </w:t>
      </w:r>
      <w:r w:rsidR="11342D77" w:rsidRPr="5AB8C8AE">
        <w:rPr>
          <w:rFonts w:ascii="Cambria" w:eastAsia="Cambria" w:hAnsi="Cambria" w:cs="Cambria"/>
          <w:lang w:eastAsia="en-GB"/>
        </w:rPr>
        <w:t>VMs</w:t>
      </w:r>
      <w:r w:rsidR="1E1FE581" w:rsidRPr="5AB8C8AE">
        <w:rPr>
          <w:rFonts w:ascii="Cambria" w:eastAsia="Cambria" w:hAnsi="Cambria" w:cs="Cambria"/>
          <w:lang w:eastAsia="en-GB"/>
        </w:rPr>
        <w:t xml:space="preserve">, </w:t>
      </w:r>
      <w:r w:rsidR="7B70455D" w:rsidRPr="5AB8C8AE">
        <w:rPr>
          <w:rFonts w:ascii="Cambria" w:eastAsia="Cambria" w:hAnsi="Cambria" w:cs="Cambria"/>
          <w:lang w:eastAsia="en-GB"/>
        </w:rPr>
        <w:t>implementing</w:t>
      </w:r>
      <w:r w:rsidR="1E1FE581" w:rsidRPr="5AB8C8AE">
        <w:rPr>
          <w:rFonts w:ascii="Cambria" w:eastAsia="Cambria" w:hAnsi="Cambria" w:cs="Cambria"/>
          <w:lang w:eastAsia="en-GB"/>
        </w:rPr>
        <w:t xml:space="preserve"> </w:t>
      </w:r>
      <w:r w:rsidR="05FBFE47" w:rsidRPr="5AB8C8AE">
        <w:rPr>
          <w:rFonts w:ascii="Cambria" w:eastAsia="Cambria" w:hAnsi="Cambria" w:cs="Cambria"/>
          <w:lang w:eastAsia="en-GB"/>
        </w:rPr>
        <w:t>storage d checkpoints</w:t>
      </w:r>
    </w:p>
    <w:p w14:paraId="617C47FB" w14:textId="43A3AFCB" w:rsidR="10D0C542" w:rsidRDefault="10D0C542" w:rsidP="41B12CF6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lang w:eastAsia="en-GB"/>
        </w:rPr>
      </w:pPr>
      <w:r w:rsidRPr="5AB8C8AE">
        <w:rPr>
          <w:rFonts w:ascii="Cambria" w:eastAsia="Cambria" w:hAnsi="Cambria" w:cs="Cambria"/>
          <w:lang w:eastAsia="en-GB"/>
        </w:rPr>
        <w:t xml:space="preserve">Set up </w:t>
      </w:r>
      <w:r w:rsidR="74FAAABC" w:rsidRPr="5AB8C8AE">
        <w:rPr>
          <w:rFonts w:ascii="Cambria" w:eastAsia="Cambria" w:hAnsi="Cambria" w:cs="Cambria"/>
          <w:lang w:eastAsia="en-GB"/>
        </w:rPr>
        <w:t>virtual machines</w:t>
      </w:r>
      <w:r w:rsidRPr="5AB8C8AE">
        <w:rPr>
          <w:rFonts w:ascii="Cambria" w:eastAsia="Cambria" w:hAnsi="Cambria" w:cs="Cambria"/>
          <w:lang w:eastAsia="en-GB"/>
        </w:rPr>
        <w:t>, websites, and shared files on Azure</w:t>
      </w:r>
    </w:p>
    <w:p w14:paraId="68FE563E" w14:textId="37B73783" w:rsidR="10D0C542" w:rsidRDefault="10D0C542" w:rsidP="41B12CF6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lang w:eastAsia="en-GB"/>
        </w:rPr>
      </w:pPr>
      <w:r w:rsidRPr="41B12CF6">
        <w:rPr>
          <w:rFonts w:ascii="Cambria" w:eastAsia="Cambria" w:hAnsi="Cambria" w:cs="Cambria"/>
          <w:lang w:eastAsia="en-GB"/>
        </w:rPr>
        <w:t>Report system performance using built-in cmdlets and WMI to obtain single measurements</w:t>
      </w:r>
    </w:p>
    <w:p w14:paraId="3B3AE15F" w14:textId="7B002C73" w:rsidR="10D0C542" w:rsidRDefault="10D0C542" w:rsidP="41B12CF6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lang w:eastAsia="en-GB"/>
        </w:rPr>
      </w:pPr>
      <w:r w:rsidRPr="5AB8C8AE">
        <w:rPr>
          <w:rFonts w:ascii="Cambria" w:eastAsia="Cambria" w:hAnsi="Cambria" w:cs="Cambria"/>
          <w:lang w:eastAsia="en-GB"/>
        </w:rPr>
        <w:t xml:space="preserve">Know the tools </w:t>
      </w:r>
      <w:r w:rsidR="386C4536" w:rsidRPr="5AB8C8AE">
        <w:rPr>
          <w:rFonts w:ascii="Cambria" w:eastAsia="Cambria" w:hAnsi="Cambria" w:cs="Cambria"/>
          <w:lang w:eastAsia="en-GB"/>
        </w:rPr>
        <w:t xml:space="preserve">and modules </w:t>
      </w:r>
      <w:r w:rsidRPr="5AB8C8AE">
        <w:rPr>
          <w:rFonts w:ascii="Cambria" w:eastAsia="Cambria" w:hAnsi="Cambria" w:cs="Cambria"/>
          <w:lang w:eastAsia="en-GB"/>
        </w:rPr>
        <w:t xml:space="preserve">you can use to </w:t>
      </w:r>
      <w:r w:rsidR="13BC301F" w:rsidRPr="5AB8C8AE">
        <w:rPr>
          <w:rFonts w:ascii="Cambria" w:eastAsia="Cambria" w:hAnsi="Cambria" w:cs="Cambria"/>
          <w:lang w:eastAsia="en-GB"/>
        </w:rPr>
        <w:t>troubleshoot and debug</w:t>
      </w:r>
      <w:r w:rsidRPr="5AB8C8AE">
        <w:rPr>
          <w:rFonts w:ascii="Cambria" w:eastAsia="Cambria" w:hAnsi="Cambria" w:cs="Cambria"/>
          <w:lang w:eastAsia="en-GB"/>
        </w:rPr>
        <w:t xml:space="preserve"> Windows Server</w:t>
      </w:r>
    </w:p>
    <w:p w14:paraId="434CBCF1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4" w:anchor="heading=h.4uwa07f5dmdw">
        <w:r w:rsidR="00135309" w:rsidRPr="41B12CF6">
          <w:rPr>
            <w:rFonts w:ascii="Cambria" w:eastAsia="Cambria" w:hAnsi="Cambria" w:cs="Cambria"/>
          </w:rPr>
          <w:t>Audience</w:t>
        </w:r>
      </w:hyperlink>
      <w:r w:rsidR="00135309" w:rsidRPr="41B12CF6">
        <w:rPr>
          <w:rFonts w:ascii="Cambria" w:eastAsia="Cambria" w:hAnsi="Cambria" w:cs="Cambria"/>
        </w:rPr>
        <w:t>:</w:t>
      </w:r>
    </w:p>
    <w:p w14:paraId="4D58F2BB" w14:textId="60C38D56" w:rsidR="054FCA58" w:rsidRDefault="054FCA58" w:rsidP="41B12CF6">
      <w:pPr>
        <w:jc w:val="both"/>
        <w:rPr>
          <w:rFonts w:ascii="Cambria" w:eastAsia="Cambria" w:hAnsi="Cambria" w:cs="Cambria"/>
        </w:rPr>
      </w:pPr>
      <w:r w:rsidRPr="0DEC16C5">
        <w:rPr>
          <w:rFonts w:ascii="Cambria" w:eastAsia="Cambria" w:hAnsi="Cambria" w:cs="Cambria"/>
        </w:rPr>
        <w:t xml:space="preserve">If you are a systems administrator, software architect, developer, or an engineer working with </w:t>
      </w:r>
      <w:commentRangeStart w:id="23"/>
      <w:r w:rsidRPr="0DEC16C5">
        <w:rPr>
          <w:rFonts w:ascii="Cambria" w:eastAsia="Cambria" w:hAnsi="Cambria" w:cs="Cambria"/>
        </w:rPr>
        <w:t>Windows Server 201</w:t>
      </w:r>
      <w:r w:rsidR="1507A99C" w:rsidRPr="0DEC16C5">
        <w:rPr>
          <w:rFonts w:ascii="Cambria" w:eastAsia="Cambria" w:hAnsi="Cambria" w:cs="Cambria"/>
        </w:rPr>
        <w:t>9</w:t>
      </w:r>
      <w:r w:rsidR="592CDF81" w:rsidRPr="0DEC16C5">
        <w:rPr>
          <w:rFonts w:ascii="Cambria" w:eastAsia="Cambria" w:hAnsi="Cambria" w:cs="Cambria"/>
        </w:rPr>
        <w:t xml:space="preserve"> </w:t>
      </w:r>
      <w:r w:rsidR="3BFD37B7" w:rsidRPr="0DEC16C5">
        <w:rPr>
          <w:rFonts w:ascii="Cambria" w:eastAsia="Cambria" w:hAnsi="Cambria" w:cs="Cambria"/>
        </w:rPr>
        <w:t>(</w:t>
      </w:r>
      <w:r w:rsidR="592CDF81" w:rsidRPr="0DEC16C5">
        <w:rPr>
          <w:rFonts w:ascii="Cambria" w:eastAsia="Cambria" w:hAnsi="Cambria" w:cs="Cambria"/>
        </w:rPr>
        <w:t xml:space="preserve">or </w:t>
      </w:r>
      <w:r w:rsidR="26F3F916" w:rsidRPr="0DEC16C5">
        <w:rPr>
          <w:rFonts w:ascii="Cambria" w:eastAsia="Cambria" w:hAnsi="Cambria" w:cs="Cambria"/>
        </w:rPr>
        <w:t xml:space="preserve">incoming </w:t>
      </w:r>
      <w:r w:rsidR="592CDF81" w:rsidRPr="0DEC16C5">
        <w:rPr>
          <w:rFonts w:ascii="Cambria" w:eastAsia="Cambria" w:hAnsi="Cambria" w:cs="Cambria"/>
        </w:rPr>
        <w:t>20</w:t>
      </w:r>
      <w:r w:rsidR="14698B66" w:rsidRPr="0DEC16C5">
        <w:rPr>
          <w:rFonts w:ascii="Cambria" w:eastAsia="Cambria" w:hAnsi="Cambria" w:cs="Cambria"/>
        </w:rPr>
        <w:t>22</w:t>
      </w:r>
      <w:r w:rsidR="508FD0C6" w:rsidRPr="0DEC16C5">
        <w:rPr>
          <w:rFonts w:ascii="Cambria" w:eastAsia="Cambria" w:hAnsi="Cambria" w:cs="Cambria"/>
        </w:rPr>
        <w:t>)</w:t>
      </w:r>
      <w:r w:rsidRPr="0DEC16C5">
        <w:rPr>
          <w:rFonts w:ascii="Cambria" w:eastAsia="Cambria" w:hAnsi="Cambria" w:cs="Cambria"/>
        </w:rPr>
        <w:t xml:space="preserve"> </w:t>
      </w:r>
      <w:commentRangeEnd w:id="23"/>
      <w:r w:rsidR="009A5159">
        <w:rPr>
          <w:rStyle w:val="CommentReference"/>
          <w:rFonts w:ascii="Times New Roman" w:eastAsia="Times New Roman" w:hAnsi="Times New Roman" w:cs="Times New Roman"/>
        </w:rPr>
        <w:commentReference w:id="23"/>
      </w:r>
      <w:r w:rsidRPr="0DEC16C5">
        <w:rPr>
          <w:rFonts w:ascii="Cambria" w:eastAsia="Cambria" w:hAnsi="Cambria" w:cs="Cambria"/>
        </w:rPr>
        <w:t>and</w:t>
      </w:r>
      <w:r w:rsidR="387F521A" w:rsidRPr="0DEC16C5">
        <w:rPr>
          <w:rFonts w:ascii="Cambria" w:eastAsia="Cambria" w:hAnsi="Cambria" w:cs="Cambria"/>
        </w:rPr>
        <w:t xml:space="preserve"> looking to</w:t>
      </w:r>
      <w:r w:rsidRPr="0DEC16C5">
        <w:rPr>
          <w:rFonts w:ascii="Cambria" w:eastAsia="Cambria" w:hAnsi="Cambria" w:cs="Cambria"/>
        </w:rPr>
        <w:t xml:space="preserve"> automate tasks</w:t>
      </w:r>
      <w:r w:rsidR="69B0BA90" w:rsidRPr="0DEC16C5">
        <w:rPr>
          <w:rFonts w:ascii="Cambria" w:eastAsia="Cambria" w:hAnsi="Cambria" w:cs="Cambria"/>
        </w:rPr>
        <w:t xml:space="preserve"> effectively</w:t>
      </w:r>
      <w:r w:rsidRPr="0DEC16C5">
        <w:rPr>
          <w:rFonts w:ascii="Cambria" w:eastAsia="Cambria" w:hAnsi="Cambria" w:cs="Cambria"/>
        </w:rPr>
        <w:t xml:space="preserve"> with PowerShell</w:t>
      </w:r>
      <w:r w:rsidR="43F4AF89" w:rsidRPr="0DEC16C5">
        <w:rPr>
          <w:rFonts w:ascii="Cambria" w:eastAsia="Cambria" w:hAnsi="Cambria" w:cs="Cambria"/>
        </w:rPr>
        <w:t xml:space="preserve"> 7.1</w:t>
      </w:r>
      <w:r w:rsidRPr="0DEC16C5">
        <w:rPr>
          <w:rFonts w:ascii="Cambria" w:eastAsia="Cambria" w:hAnsi="Cambria" w:cs="Cambria"/>
        </w:rPr>
        <w:t>, this book is for you.</w:t>
      </w:r>
      <w:r w:rsidR="4186E071" w:rsidRPr="0DEC16C5">
        <w:rPr>
          <w:rFonts w:ascii="Cambria" w:eastAsia="Cambria" w:hAnsi="Cambria" w:cs="Cambria"/>
        </w:rPr>
        <w:t xml:space="preserve"> </w:t>
      </w:r>
      <w:r w:rsidRPr="0DEC16C5">
        <w:rPr>
          <w:rFonts w:ascii="Cambria" w:eastAsia="Cambria" w:hAnsi="Cambria" w:cs="Cambria"/>
        </w:rPr>
        <w:t>Basic knowledge of PowerShell is expected.</w:t>
      </w:r>
    </w:p>
    <w:p w14:paraId="012E156E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5" w:anchor="heading=h.4uwa07f5dmdw">
        <w:r w:rsidR="00135309" w:rsidRPr="41B12CF6">
          <w:rPr>
            <w:rFonts w:ascii="Cambria" w:eastAsia="Cambria" w:hAnsi="Cambria" w:cs="Cambria"/>
          </w:rPr>
          <w:t>Approach</w:t>
        </w:r>
      </w:hyperlink>
    </w:p>
    <w:p w14:paraId="1D62383D" w14:textId="5AF31064" w:rsidR="0CE22EDC" w:rsidRDefault="0066AA57" w:rsidP="41B12CF6">
      <w:pPr>
        <w:jc w:val="both"/>
        <w:rPr>
          <w:rFonts w:ascii="Cambria" w:eastAsia="Cambria" w:hAnsi="Cambria" w:cs="Cambria"/>
        </w:rPr>
      </w:pPr>
      <w:proofErr w:type="spellStart"/>
      <w:r w:rsidRPr="3EC48141">
        <w:rPr>
          <w:rFonts w:ascii="Cambria" w:eastAsia="Cambria" w:hAnsi="Cambria" w:cs="Cambria"/>
        </w:rPr>
        <w:t>Packt’s</w:t>
      </w:r>
      <w:proofErr w:type="spellEnd"/>
      <w:r w:rsidRPr="3EC48141">
        <w:rPr>
          <w:rFonts w:ascii="Cambria" w:eastAsia="Cambria" w:hAnsi="Cambria" w:cs="Cambria"/>
        </w:rPr>
        <w:t xml:space="preserve"> Cookbook format </w:t>
      </w:r>
      <w:r w:rsidR="4563ECD2" w:rsidRPr="3EC48141">
        <w:rPr>
          <w:rFonts w:ascii="Cambria" w:eastAsia="Cambria" w:hAnsi="Cambria" w:cs="Cambria"/>
        </w:rPr>
        <w:t>focuses on s</w:t>
      </w:r>
      <w:r w:rsidR="28C72820" w:rsidRPr="3EC48141">
        <w:rPr>
          <w:rFonts w:ascii="Cambria" w:eastAsia="Cambria" w:hAnsi="Cambria" w:cs="Cambria"/>
        </w:rPr>
        <w:t xml:space="preserve">uccinct, </w:t>
      </w:r>
      <w:r w:rsidRPr="3EC48141">
        <w:rPr>
          <w:rFonts w:ascii="Cambria" w:eastAsia="Cambria" w:hAnsi="Cambria" w:cs="Cambria"/>
        </w:rPr>
        <w:t>step-by-step recipe</w:t>
      </w:r>
      <w:r w:rsidR="684B96DA" w:rsidRPr="3EC48141">
        <w:rPr>
          <w:rFonts w:ascii="Cambria" w:eastAsia="Cambria" w:hAnsi="Cambria" w:cs="Cambria"/>
        </w:rPr>
        <w:t xml:space="preserve">s </w:t>
      </w:r>
      <w:r w:rsidR="76327D19" w:rsidRPr="3EC48141">
        <w:rPr>
          <w:rFonts w:ascii="Cambria" w:eastAsia="Cambria" w:hAnsi="Cambria" w:cs="Cambria"/>
        </w:rPr>
        <w:t>with accompanying</w:t>
      </w:r>
      <w:r w:rsidR="0C32A339" w:rsidRPr="3EC48141">
        <w:rPr>
          <w:rFonts w:ascii="Cambria" w:eastAsia="Cambria" w:hAnsi="Cambria" w:cs="Cambria"/>
        </w:rPr>
        <w:t xml:space="preserve"> screenshots and </w:t>
      </w:r>
      <w:r w:rsidR="76327D19" w:rsidRPr="3EC48141">
        <w:rPr>
          <w:rFonts w:ascii="Cambria" w:eastAsia="Cambria" w:hAnsi="Cambria" w:cs="Cambria"/>
        </w:rPr>
        <w:t>commentary</w:t>
      </w:r>
      <w:r w:rsidR="55FFAF76" w:rsidRPr="3EC48141">
        <w:rPr>
          <w:rFonts w:ascii="Cambria" w:eastAsia="Cambria" w:hAnsi="Cambria" w:cs="Cambria"/>
        </w:rPr>
        <w:t>.</w:t>
      </w:r>
      <w:r w:rsidR="218A30C6" w:rsidRPr="3EC48141">
        <w:rPr>
          <w:rFonts w:ascii="Cambria" w:eastAsia="Cambria" w:hAnsi="Cambria" w:cs="Cambria"/>
        </w:rPr>
        <w:t xml:space="preserve"> </w:t>
      </w:r>
      <w:r w:rsidR="3F047DDD" w:rsidRPr="3EC48141">
        <w:rPr>
          <w:rFonts w:ascii="Cambria" w:eastAsia="Cambria" w:hAnsi="Cambria" w:cs="Cambria"/>
        </w:rPr>
        <w:t>It s</w:t>
      </w:r>
      <w:r w:rsidR="3C4720D1" w:rsidRPr="3EC48141">
        <w:rPr>
          <w:rFonts w:ascii="Cambria" w:eastAsia="Cambria" w:hAnsi="Cambria" w:cs="Cambria"/>
        </w:rPr>
        <w:t>upplement</w:t>
      </w:r>
      <w:r w:rsidR="3931C6D7" w:rsidRPr="3EC48141">
        <w:rPr>
          <w:rFonts w:ascii="Cambria" w:eastAsia="Cambria" w:hAnsi="Cambria" w:cs="Cambria"/>
        </w:rPr>
        <w:t>s</w:t>
      </w:r>
      <w:r w:rsidR="3C4720D1" w:rsidRPr="3EC48141">
        <w:rPr>
          <w:rFonts w:ascii="Cambria" w:eastAsia="Cambria" w:hAnsi="Cambria" w:cs="Cambria"/>
        </w:rPr>
        <w:t xml:space="preserve"> </w:t>
      </w:r>
      <w:r w:rsidR="79D96B82" w:rsidRPr="3EC48141">
        <w:rPr>
          <w:rFonts w:ascii="Cambria" w:eastAsia="Cambria" w:hAnsi="Cambria" w:cs="Cambria"/>
        </w:rPr>
        <w:t>hands</w:t>
      </w:r>
      <w:r w:rsidR="47F1E34C" w:rsidRPr="3EC48141">
        <w:rPr>
          <w:rFonts w:ascii="Cambria" w:eastAsia="Cambria" w:hAnsi="Cambria" w:cs="Cambria"/>
        </w:rPr>
        <w:t>-</w:t>
      </w:r>
      <w:r w:rsidR="79D96B82" w:rsidRPr="3EC48141">
        <w:rPr>
          <w:rFonts w:ascii="Cambria" w:eastAsia="Cambria" w:hAnsi="Cambria" w:cs="Cambria"/>
        </w:rPr>
        <w:t>on scripts</w:t>
      </w:r>
      <w:r w:rsidR="218A30C6" w:rsidRPr="3EC48141">
        <w:rPr>
          <w:rFonts w:ascii="Cambria" w:eastAsia="Cambria" w:hAnsi="Cambria" w:cs="Cambria"/>
        </w:rPr>
        <w:t xml:space="preserve"> </w:t>
      </w:r>
      <w:r w:rsidR="7C629E96" w:rsidRPr="3EC48141">
        <w:rPr>
          <w:rFonts w:ascii="Cambria" w:eastAsia="Cambria" w:hAnsi="Cambria" w:cs="Cambria"/>
        </w:rPr>
        <w:t xml:space="preserve">with </w:t>
      </w:r>
      <w:r w:rsidR="5BCDCB17" w:rsidRPr="3EC48141">
        <w:rPr>
          <w:rFonts w:ascii="Cambria" w:eastAsia="Cambria" w:hAnsi="Cambria" w:cs="Cambria"/>
        </w:rPr>
        <w:t>conceptual insight</w:t>
      </w:r>
      <w:r w:rsidR="7C629E96" w:rsidRPr="3EC48141">
        <w:rPr>
          <w:rFonts w:ascii="Cambria" w:eastAsia="Cambria" w:hAnsi="Cambria" w:cs="Cambria"/>
        </w:rPr>
        <w:t xml:space="preserve"> </w:t>
      </w:r>
      <w:r w:rsidR="218A30C6" w:rsidRPr="3EC48141">
        <w:rPr>
          <w:rFonts w:ascii="Cambria" w:eastAsia="Cambria" w:hAnsi="Cambria" w:cs="Cambria"/>
        </w:rPr>
        <w:t>to improve your command of PowerShell and Windows Server</w:t>
      </w:r>
      <w:r w:rsidR="2DC68955" w:rsidRPr="3EC48141">
        <w:rPr>
          <w:rFonts w:ascii="Cambria" w:eastAsia="Cambria" w:hAnsi="Cambria" w:cs="Cambria"/>
        </w:rPr>
        <w:t xml:space="preserve"> </w:t>
      </w:r>
      <w:r w:rsidR="3485E421" w:rsidRPr="3EC48141">
        <w:rPr>
          <w:rFonts w:ascii="Cambria" w:eastAsia="Cambria" w:hAnsi="Cambria" w:cs="Cambria"/>
        </w:rPr>
        <w:t>across</w:t>
      </w:r>
      <w:r w:rsidR="2DC68955" w:rsidRPr="3EC48141">
        <w:rPr>
          <w:rFonts w:ascii="Cambria" w:eastAsia="Cambria" w:hAnsi="Cambria" w:cs="Cambria"/>
        </w:rPr>
        <w:t xml:space="preserve"> a wide-ranging </w:t>
      </w:r>
      <w:r w:rsidR="0EC23066" w:rsidRPr="3EC48141">
        <w:rPr>
          <w:rFonts w:ascii="Cambria" w:eastAsia="Cambria" w:hAnsi="Cambria" w:cs="Cambria"/>
        </w:rPr>
        <w:t xml:space="preserve">array </w:t>
      </w:r>
      <w:r w:rsidR="2DC68955" w:rsidRPr="3EC48141">
        <w:rPr>
          <w:rFonts w:ascii="Cambria" w:eastAsia="Cambria" w:hAnsi="Cambria" w:cs="Cambria"/>
        </w:rPr>
        <w:t>of topics</w:t>
      </w:r>
      <w:r w:rsidR="218A30C6" w:rsidRPr="3EC48141">
        <w:rPr>
          <w:rFonts w:ascii="Cambria" w:eastAsia="Cambria" w:hAnsi="Cambria" w:cs="Cambria"/>
        </w:rPr>
        <w:t>.</w:t>
      </w:r>
    </w:p>
    <w:p w14:paraId="6544C2AC" w14:textId="77777777" w:rsidR="00135309" w:rsidRPr="004E6489" w:rsidRDefault="009A5159" w:rsidP="41B12CF6">
      <w:pPr>
        <w:pStyle w:val="Heading1"/>
        <w:jc w:val="both"/>
        <w:rPr>
          <w:rFonts w:ascii="Cambria" w:eastAsia="Cambria" w:hAnsi="Cambria" w:cs="Cambria"/>
        </w:rPr>
      </w:pPr>
      <w:hyperlink r:id="rId16" w:anchor="heading=h.q1fugz3ggz2o">
        <w:r w:rsidR="00135309" w:rsidRPr="41B12CF6">
          <w:rPr>
            <w:rStyle w:val="Hyperlink"/>
            <w:rFonts w:ascii="Cambria" w:eastAsia="Cambria" w:hAnsi="Cambria" w:cs="Cambria"/>
            <w:color w:val="2F5496" w:themeColor="accent1" w:themeShade="BF"/>
            <w:u w:val="none"/>
          </w:rPr>
          <w:t>Author Bio</w:t>
        </w:r>
      </w:hyperlink>
    </w:p>
    <w:p w14:paraId="389BE745" w14:textId="1EB3E289" w:rsidR="065B706D" w:rsidRDefault="065B706D" w:rsidP="41B12CF6">
      <w:pPr>
        <w:jc w:val="both"/>
        <w:rPr>
          <w:rFonts w:ascii="Cambria" w:eastAsia="Cambria" w:hAnsi="Cambria" w:cs="Cambria"/>
        </w:rPr>
      </w:pPr>
      <w:r w:rsidRPr="3EC48141">
        <w:rPr>
          <w:rFonts w:ascii="Cambria" w:eastAsia="Cambria" w:hAnsi="Cambria" w:cs="Cambria"/>
        </w:rPr>
        <w:t xml:space="preserve">Thomas Lee is a consultant/trainer/writer from England and has been in the IT business since the late 1960s. After graduating from Carnegie Mellon University, Thomas joined </w:t>
      </w:r>
      <w:proofErr w:type="spellStart"/>
      <w:r w:rsidRPr="3EC48141">
        <w:rPr>
          <w:rFonts w:ascii="Cambria" w:eastAsia="Cambria" w:hAnsi="Cambria" w:cs="Cambria"/>
        </w:rPr>
        <w:t>ComShare</w:t>
      </w:r>
      <w:proofErr w:type="spellEnd"/>
      <w:r w:rsidRPr="3EC48141">
        <w:rPr>
          <w:rFonts w:ascii="Cambria" w:eastAsia="Cambria" w:hAnsi="Cambria" w:cs="Cambria"/>
        </w:rPr>
        <w:t xml:space="preserve"> where he was a systems programmer building the Commander II time-sharing operating system, a forerunner of today's Cloud computing paradigm. In the </w:t>
      </w:r>
      <w:proofErr w:type="spellStart"/>
      <w:r w:rsidRPr="3EC48141">
        <w:rPr>
          <w:rFonts w:ascii="Cambria" w:eastAsia="Cambria" w:hAnsi="Cambria" w:cs="Cambria"/>
        </w:rPr>
        <w:t>mid 1970s</w:t>
      </w:r>
      <w:proofErr w:type="spellEnd"/>
      <w:r w:rsidRPr="3EC48141">
        <w:rPr>
          <w:rFonts w:ascii="Cambria" w:eastAsia="Cambria" w:hAnsi="Cambria" w:cs="Cambria"/>
        </w:rPr>
        <w:t xml:space="preserve"> he moved to ICL to work on the VME/K operating system. After a sabbatical in 1980/81, he joined Accenture, leaving in 1988 to run his own consulting and training business, which is still active today.</w:t>
      </w:r>
    </w:p>
    <w:p w14:paraId="6E5E335C" w14:textId="36183F25" w:rsidR="065B706D" w:rsidRDefault="065B706D" w:rsidP="41B12CF6">
      <w:pPr>
        <w:jc w:val="both"/>
        <w:rPr>
          <w:rFonts w:ascii="Cambria" w:eastAsia="Cambria" w:hAnsi="Cambria" w:cs="Cambria"/>
        </w:rPr>
      </w:pPr>
      <w:r w:rsidRPr="41B12CF6">
        <w:rPr>
          <w:rFonts w:ascii="Cambria" w:eastAsia="Cambria" w:hAnsi="Cambria" w:cs="Cambria"/>
        </w:rPr>
        <w:t>Thomas holds numerous Microsoft certifications, including MCSE (one of the first in the world) and later versions, MCT (25 years), and was awarded Microsoft's MVP award 17 times.</w:t>
      </w:r>
    </w:p>
    <w:p w14:paraId="2C078E63" w14:textId="77777777" w:rsidR="00DA1927" w:rsidRDefault="00DA1927" w:rsidP="41B12CF6">
      <w:pPr>
        <w:rPr>
          <w:rFonts w:ascii="Cambria" w:eastAsia="Cambria" w:hAnsi="Cambria" w:cs="Cambria"/>
        </w:rPr>
      </w:pPr>
    </w:p>
    <w:sectPr w:rsidR="00DA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omas Lee" w:date="2021-05-17T10:42:00Z" w:initials="TL">
    <w:p w14:paraId="703DCEE6" w14:textId="77777777" w:rsidR="009A5159" w:rsidRDefault="009A5159">
      <w:pPr>
        <w:pStyle w:val="CommentText"/>
      </w:pPr>
      <w:r>
        <w:rPr>
          <w:rStyle w:val="CommentReference"/>
        </w:rPr>
        <w:annotationRef/>
      </w:r>
      <w:r>
        <w:t>Windows Server??</w:t>
      </w:r>
    </w:p>
    <w:p w14:paraId="6A06AB2D" w14:textId="04CB2EED" w:rsidR="009A5159" w:rsidRDefault="009A5159">
      <w:pPr>
        <w:pStyle w:val="CommentText"/>
      </w:pPr>
      <w:r>
        <w:t>Also – should it mention  Windows Server 2022</w:t>
      </w:r>
    </w:p>
  </w:comment>
  <w:comment w:id="3" w:author="Caitlin Meadows" w:date="2021-04-13T20:23:00Z" w:initials="CM">
    <w:p w14:paraId="103E7667" w14:textId="2EA0469B" w:rsidR="131C500B" w:rsidRDefault="131C500B">
      <w:pPr>
        <w:pStyle w:val="CommentText"/>
      </w:pPr>
      <w:r>
        <w:t xml:space="preserve">I'm OK with reducing the price in principle, but will raise this separately on the Slack thread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" w:author="Thomas Lee" w:date="2021-05-17T10:43:00Z" w:initials="TL">
    <w:p w14:paraId="39201FA7" w14:textId="294C6F1C" w:rsidR="009A5159" w:rsidRDefault="009A5159">
      <w:pPr>
        <w:pStyle w:val="CommentText"/>
      </w:pPr>
      <w:r>
        <w:rPr>
          <w:rStyle w:val="CommentReference"/>
        </w:rPr>
        <w:annotationRef/>
      </w:r>
      <w:r>
        <w:t xml:space="preserve">Whatever will bring in </w:t>
      </w:r>
      <w:proofErr w:type="spellStart"/>
      <w:r>
        <w:t>ther</w:t>
      </w:r>
      <w:proofErr w:type="spellEnd"/>
      <w:r>
        <w:t xml:space="preserve"> maximum royalty amount??</w:t>
      </w:r>
    </w:p>
  </w:comment>
  <w:comment w:id="4" w:author="Lucy Wan" w:date="2021-04-06T17:51:00Z" w:initials="LW">
    <w:p w14:paraId="09694D94" w14:textId="0250E3B9" w:rsidR="28F026EA" w:rsidRDefault="28F026EA">
      <w:pPr>
        <w:pStyle w:val="CommentText"/>
      </w:pPr>
      <w:r>
        <w:t>Do we need "</w:t>
      </w:r>
      <w:proofErr w:type="spellStart"/>
      <w:r>
        <w:t>powershell</w:t>
      </w:r>
      <w:proofErr w:type="spellEnd"/>
      <w:r>
        <w:t xml:space="preserve"> 7" here?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5" w:author="Caitlin Meadows" w:date="2021-04-13T20:24:00Z" w:initials="CM">
    <w:p w14:paraId="0759EF40" w14:textId="4E1F193E" w:rsidR="131C500B" w:rsidRDefault="131C500B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"mailto:lucyw@packt.com"</w:instrText>
      </w:r>
      <w:bookmarkStart w:id="7" w:name="_@_7961025C0C7C465FB2BC4601C312645CZ"/>
      <w:r>
        <w:rPr>
          <w:color w:val="2B579A"/>
          <w:shd w:val="clear" w:color="auto" w:fill="E6E6E6"/>
        </w:rPr>
        <w:fldChar w:fldCharType="separate"/>
      </w:r>
      <w:bookmarkEnd w:id="7"/>
      <w:r w:rsidRPr="131C500B">
        <w:rPr>
          <w:rStyle w:val="Mention"/>
          <w:noProof/>
        </w:rPr>
        <w:t>@Lucy Wan</w:t>
      </w:r>
      <w:r>
        <w:rPr>
          <w:color w:val="2B579A"/>
          <w:shd w:val="clear" w:color="auto" w:fill="E6E6E6"/>
        </w:rPr>
        <w:fldChar w:fldCharType="end"/>
      </w:r>
      <w:r>
        <w:t xml:space="preserve"> Yes - good question, and even 7.1... Also, we're using Windows Server 2022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6" w:author="Ketan Giri" w:date="2021-04-29T13:01:00Z" w:initials="KG">
    <w:p w14:paraId="5875870F" w14:textId="5B8707A4" w:rsidR="75DB6262" w:rsidRDefault="75DB6262">
      <w:pPr>
        <w:pStyle w:val="CommentText"/>
      </w:pPr>
      <w:r>
        <w:t>Added all three of them</w:t>
      </w:r>
      <w:r>
        <w:rPr>
          <w:rStyle w:val="CommentReference"/>
        </w:rPr>
        <w:annotationRef/>
      </w:r>
    </w:p>
    <w:p w14:paraId="52101DDF" w14:textId="279E9E5C" w:rsidR="75DB6262" w:rsidRDefault="75DB6262">
      <w:pPr>
        <w:pStyle w:val="CommentText"/>
      </w:pPr>
    </w:p>
  </w:comment>
  <w:comment w:id="8" w:author="Caitlin Meadows" w:date="2021-04-28T21:53:00Z" w:initials="CM">
    <w:p w14:paraId="760D90D3" w14:textId="24B2FAEB" w:rsidR="1FABA196" w:rsidRDefault="1FABA196">
      <w:pPr>
        <w:pStyle w:val="CommentText"/>
      </w:pPr>
      <w:r>
        <w:t>We would add windows server 2022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9" w:author="Caitlin Meadows" w:date="2021-04-28T21:53:00Z" w:initials="CM">
    <w:p w14:paraId="2DAB0654" w14:textId="24B2FAEB" w:rsidR="75DB6262" w:rsidRDefault="75DB6262" w:rsidP="75DB6262">
      <w:pPr>
        <w:pStyle w:val="CommentText"/>
      </w:pPr>
      <w:r>
        <w:t>We would add windows server 2022</w:t>
      </w:r>
      <w:r>
        <w:rPr>
          <w:rStyle w:val="CommentReference"/>
        </w:rPr>
        <w:annotationRef/>
      </w:r>
    </w:p>
  </w:comment>
  <w:comment w:id="10" w:author="Lucy Wan" w:date="2021-04-01T17:30:00Z" w:initials="LW">
    <w:p w14:paraId="789E69E9" w14:textId="5711AFEF" w:rsidR="466BD7AE" w:rsidRDefault="466BD7AE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"mailto:caitlinm@packt.com"</w:instrText>
      </w:r>
      <w:bookmarkStart w:id="12" w:name="_@_5771B1EF0079484FA13A3C5C82387640Z"/>
      <w:r>
        <w:rPr>
          <w:color w:val="2B579A"/>
          <w:shd w:val="clear" w:color="auto" w:fill="E6E6E6"/>
        </w:rPr>
        <w:fldChar w:fldCharType="separate"/>
      </w:r>
      <w:bookmarkEnd w:id="12"/>
      <w:r w:rsidRPr="466BD7AE">
        <w:rPr>
          <w:rStyle w:val="Mention"/>
          <w:noProof/>
        </w:rPr>
        <w:t>@Caitlin Meadows</w:t>
      </w:r>
      <w:r>
        <w:rPr>
          <w:color w:val="2B579A"/>
          <w:shd w:val="clear" w:color="auto" w:fill="E6E6E6"/>
        </w:rPr>
        <w:fldChar w:fldCharType="end"/>
      </w:r>
      <w:r>
        <w:t xml:space="preserve"> I've rewritten some of the key features, but still not sure about them - what are your thoughts?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1" w:author="Caitlin Meadows" w:date="2021-05-04T22:06:00Z" w:initials="CM">
    <w:p w14:paraId="7E0E843A" w14:textId="391DC393" w:rsidR="4759349E" w:rsidRDefault="4759349E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"mailto:lucyw@packt.com"</w:instrText>
      </w:r>
      <w:bookmarkStart w:id="13" w:name="_@_910FF09D72E54C009119A1C35426B1D8Z"/>
      <w:r>
        <w:rPr>
          <w:color w:val="2B579A"/>
          <w:shd w:val="clear" w:color="auto" w:fill="E6E6E6"/>
        </w:rPr>
        <w:fldChar w:fldCharType="separate"/>
      </w:r>
      <w:bookmarkEnd w:id="13"/>
      <w:r w:rsidRPr="4759349E">
        <w:rPr>
          <w:rStyle w:val="Mention"/>
          <w:noProof/>
        </w:rPr>
        <w:t>@Lucy Wan</w:t>
      </w:r>
      <w:r>
        <w:rPr>
          <w:color w:val="2B579A"/>
          <w:shd w:val="clear" w:color="auto" w:fill="E6E6E6"/>
        </w:rPr>
        <w:fldChar w:fldCharType="end"/>
      </w:r>
      <w:r>
        <w:t xml:space="preserve"> Looks good to me!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5" w:author="Thomas Lee" w:date="2021-05-17T10:43:00Z" w:initials="TL">
    <w:p w14:paraId="6B4B1472" w14:textId="1A51B414" w:rsidR="009A5159" w:rsidRDefault="009A5159">
      <w:pPr>
        <w:pStyle w:val="CommentText"/>
      </w:pPr>
      <w:r>
        <w:rPr>
          <w:rStyle w:val="CommentReference"/>
        </w:rPr>
        <w:annotationRef/>
      </w:r>
      <w:r>
        <w:t>2022</w:t>
      </w:r>
    </w:p>
  </w:comment>
  <w:comment w:id="14" w:author="Caitlin Meadows" w:date="2021-04-13T20:25:00Z" w:initials="CM">
    <w:p w14:paraId="19C7DAAA" w14:textId="5798BEA0" w:rsidR="131C500B" w:rsidRDefault="131C500B">
      <w:pPr>
        <w:pStyle w:val="CommentText"/>
      </w:pPr>
      <w:r>
        <w:t>Aren't we now using 2022 even though in preview..?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6" w:author="Lucy Wan" w:date="2021-04-01T17:13:00Z" w:initials="LW">
    <w:p w14:paraId="593B0881" w14:textId="4DB12EAC" w:rsidR="466BD7AE" w:rsidRDefault="466BD7AE">
      <w:pPr>
        <w:pStyle w:val="CommentText"/>
      </w:pPr>
      <w:r>
        <w:t>Awkward phrasing here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7" w:author="Caitlin Meadows" w:date="2021-04-28T21:55:00Z" w:initials="CM">
    <w:p w14:paraId="6177DE4A" w14:textId="16BF7A1F" w:rsidR="1FABA196" w:rsidRDefault="1FABA196">
      <w:pPr>
        <w:pStyle w:val="CommentText"/>
      </w:pPr>
      <w:r>
        <w:t xml:space="preserve">Is this within character count limit,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"mailto:ketang@packt.com"</w:instrText>
      </w:r>
      <w:bookmarkStart w:id="19" w:name="_@_D88E3217C2EB44A48ABB268444E563AEZ"/>
      <w:r>
        <w:rPr>
          <w:color w:val="2B579A"/>
          <w:shd w:val="clear" w:color="auto" w:fill="E6E6E6"/>
        </w:rPr>
        <w:fldChar w:fldCharType="separate"/>
      </w:r>
      <w:bookmarkEnd w:id="19"/>
      <w:r w:rsidRPr="1FABA196">
        <w:rPr>
          <w:rStyle w:val="Mention"/>
          <w:noProof/>
        </w:rPr>
        <w:t>@Ketan Giri</w:t>
      </w:r>
      <w:r>
        <w:rPr>
          <w:color w:val="2B579A"/>
          <w:shd w:val="clear" w:color="auto" w:fill="E6E6E6"/>
        </w:rPr>
        <w:fldChar w:fldCharType="end"/>
      </w:r>
      <w:r>
        <w:t xml:space="preserve">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8" w:author="Ketan Giri" w:date="2021-04-29T12:58:00Z" w:initials="KG">
    <w:p w14:paraId="1F77A2D8" w14:textId="0A4ACCB3" w:rsidR="75DB6262" w:rsidRDefault="75DB6262">
      <w:pPr>
        <w:pStyle w:val="CommentText"/>
      </w:pPr>
      <w:r>
        <w:t xml:space="preserve">Yes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"mailto:caitlinm@packt.com"</w:instrText>
      </w:r>
      <w:bookmarkStart w:id="20" w:name="_@_FDBDCA3BD71F4E44ABA47804AE9C38ADZ"/>
      <w:r>
        <w:rPr>
          <w:color w:val="2B579A"/>
          <w:shd w:val="clear" w:color="auto" w:fill="E6E6E6"/>
        </w:rPr>
        <w:fldChar w:fldCharType="separate"/>
      </w:r>
      <w:bookmarkEnd w:id="20"/>
      <w:r w:rsidRPr="75DB6262">
        <w:rPr>
          <w:rStyle w:val="Mention"/>
          <w:noProof/>
        </w:rPr>
        <w:t>@Caitlin Meadows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1" w:author="Thomas Lee" w:date="2021-05-17T10:44:00Z" w:initials="TL">
    <w:p w14:paraId="4B7631A4" w14:textId="11862CD3" w:rsidR="009A5159" w:rsidRDefault="009A5159">
      <w:pPr>
        <w:pStyle w:val="CommentText"/>
      </w:pPr>
      <w:r>
        <w:rPr>
          <w:rStyle w:val="CommentReference"/>
        </w:rPr>
        <w:annotationRef/>
      </w:r>
      <w:r>
        <w:t>I think you say this the other way around – Built for 2022 but mostly working in 2019??</w:t>
      </w:r>
    </w:p>
  </w:comment>
  <w:comment w:id="22" w:author="Thomas Lee" w:date="2021-05-17T10:45:00Z" w:initials="TL">
    <w:p w14:paraId="637254CB" w14:textId="45002D87" w:rsidR="009A5159" w:rsidRDefault="009A5159">
      <w:pPr>
        <w:pStyle w:val="CommentText"/>
      </w:pPr>
      <w:r>
        <w:rPr>
          <w:rStyle w:val="CommentReference"/>
        </w:rPr>
        <w:annotationRef/>
      </w:r>
      <w:r>
        <w:t>Please remove the future tenses  here</w:t>
      </w:r>
    </w:p>
  </w:comment>
  <w:comment w:id="23" w:author="Thomas Lee" w:date="2021-05-17T10:46:00Z" w:initials="TL">
    <w:p w14:paraId="32DF7FA4" w14:textId="18A539FA" w:rsidR="009A5159" w:rsidRDefault="009A5159">
      <w:pPr>
        <w:pStyle w:val="CommentText"/>
      </w:pPr>
      <w:r>
        <w:rPr>
          <w:rStyle w:val="CommentReference"/>
        </w:rPr>
        <w:annotationRef/>
      </w:r>
      <w:proofErr w:type="spellStart"/>
      <w:r>
        <w:t>Reverset</w:t>
      </w:r>
      <w:proofErr w:type="spellEnd"/>
      <w:r>
        <w:t xml:space="preserve"> the order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06AB2D" w15:done="0"/>
  <w15:commentEx w15:paraId="103E7667" w15:done="1"/>
  <w15:commentEx w15:paraId="39201FA7" w15:done="0"/>
  <w15:commentEx w15:paraId="09694D94" w15:done="1"/>
  <w15:commentEx w15:paraId="0759EF40" w15:paraIdParent="09694D94" w15:done="1"/>
  <w15:commentEx w15:paraId="52101DDF" w15:paraIdParent="09694D94" w15:done="1"/>
  <w15:commentEx w15:paraId="760D90D3" w15:done="1"/>
  <w15:commentEx w15:paraId="2DAB0654" w15:done="1"/>
  <w15:commentEx w15:paraId="789E69E9" w15:done="1"/>
  <w15:commentEx w15:paraId="7E0E843A" w15:paraIdParent="789E69E9" w15:done="1"/>
  <w15:commentEx w15:paraId="6B4B1472" w15:done="0"/>
  <w15:commentEx w15:paraId="19C7DAAA" w15:done="1"/>
  <w15:commentEx w15:paraId="593B0881" w15:done="1"/>
  <w15:commentEx w15:paraId="6177DE4A" w15:done="1"/>
  <w15:commentEx w15:paraId="1F77A2D8" w15:paraIdParent="6177DE4A" w15:done="1"/>
  <w15:commentEx w15:paraId="4B7631A4" w15:done="0"/>
  <w15:commentEx w15:paraId="637254CB" w15:done="0"/>
  <w15:commentEx w15:paraId="32DF7F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CC716" w16cex:dateUtc="2021-05-17T09:42:00Z"/>
  <w16cex:commentExtensible w16cex:durableId="73F22B7B" w16cex:dateUtc="2021-04-13T19:23:00Z"/>
  <w16cex:commentExtensible w16cex:durableId="244CC738" w16cex:dateUtc="2021-05-17T09:43:00Z"/>
  <w16cex:commentExtensible w16cex:durableId="57299A4D" w16cex:dateUtc="2021-04-06T16:51:00Z"/>
  <w16cex:commentExtensible w16cex:durableId="57B59597" w16cex:dateUtc="2021-04-13T19:24:00Z"/>
  <w16cex:commentExtensible w16cex:durableId="6533B439" w16cex:dateUtc="2021-04-29T07:31:00Z"/>
  <w16cex:commentExtensible w16cex:durableId="0C1CDEB7" w16cex:dateUtc="2021-04-28T20:53:00Z"/>
  <w16cex:commentExtensible w16cex:durableId="58070EDC" w16cex:dateUtc="2021-04-28T20:53:00Z"/>
  <w16cex:commentExtensible w16cex:durableId="581BF308" w16cex:dateUtc="2021-04-01T16:30:00Z"/>
  <w16cex:commentExtensible w16cex:durableId="0E64E53B" w16cex:dateUtc="2021-05-04T21:06:00Z"/>
  <w16cex:commentExtensible w16cex:durableId="244CC759" w16cex:dateUtc="2021-05-17T09:43:00Z"/>
  <w16cex:commentExtensible w16cex:durableId="1E1C110C" w16cex:dateUtc="2021-04-13T19:25:00Z"/>
  <w16cex:commentExtensible w16cex:durableId="42CDD47D" w16cex:dateUtc="2021-04-01T16:13:00Z"/>
  <w16cex:commentExtensible w16cex:durableId="7885C5E6" w16cex:dateUtc="2021-04-28T20:55:00Z"/>
  <w16cex:commentExtensible w16cex:durableId="4C378F67" w16cex:dateUtc="2021-04-29T07:28:00Z"/>
  <w16cex:commentExtensible w16cex:durableId="244CC77E" w16cex:dateUtc="2021-05-17T09:44:00Z"/>
  <w16cex:commentExtensible w16cex:durableId="244CC7C6" w16cex:dateUtc="2021-05-17T09:45:00Z"/>
  <w16cex:commentExtensible w16cex:durableId="244CC7EB" w16cex:dateUtc="2021-05-17T0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06AB2D" w16cid:durableId="244CC716"/>
  <w16cid:commentId w16cid:paraId="103E7667" w16cid:durableId="73F22B7B"/>
  <w16cid:commentId w16cid:paraId="39201FA7" w16cid:durableId="244CC738"/>
  <w16cid:commentId w16cid:paraId="09694D94" w16cid:durableId="57299A4D"/>
  <w16cid:commentId w16cid:paraId="0759EF40" w16cid:durableId="57B59597"/>
  <w16cid:commentId w16cid:paraId="52101DDF" w16cid:durableId="6533B439"/>
  <w16cid:commentId w16cid:paraId="760D90D3" w16cid:durableId="0C1CDEB7"/>
  <w16cid:commentId w16cid:paraId="2DAB0654" w16cid:durableId="58070EDC"/>
  <w16cid:commentId w16cid:paraId="789E69E9" w16cid:durableId="581BF308"/>
  <w16cid:commentId w16cid:paraId="7E0E843A" w16cid:durableId="0E64E53B"/>
  <w16cid:commentId w16cid:paraId="6B4B1472" w16cid:durableId="244CC759"/>
  <w16cid:commentId w16cid:paraId="19C7DAAA" w16cid:durableId="1E1C110C"/>
  <w16cid:commentId w16cid:paraId="593B0881" w16cid:durableId="42CDD47D"/>
  <w16cid:commentId w16cid:paraId="6177DE4A" w16cid:durableId="7885C5E6"/>
  <w16cid:commentId w16cid:paraId="1F77A2D8" w16cid:durableId="4C378F67"/>
  <w16cid:commentId w16cid:paraId="4B7631A4" w16cid:durableId="244CC77E"/>
  <w16cid:commentId w16cid:paraId="637254CB" w16cid:durableId="244CC7C6"/>
  <w16cid:commentId w16cid:paraId="32DF7FA4" w16cid:durableId="244CC7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kT/O3wfwCnex9" id="c+tYKoYH"/>
  </int:Manifest>
  <int:Observations>
    <int:Content id="c+tYKoY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DC8"/>
    <w:multiLevelType w:val="hybridMultilevel"/>
    <w:tmpl w:val="3C588D7E"/>
    <w:lvl w:ilvl="0" w:tplc="BC78B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E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43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2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766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47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88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029C"/>
    <w:multiLevelType w:val="hybridMultilevel"/>
    <w:tmpl w:val="77AECB30"/>
    <w:lvl w:ilvl="0" w:tplc="8EDAC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09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8E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7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4C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E8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4F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8E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B3619"/>
    <w:multiLevelType w:val="hybridMultilevel"/>
    <w:tmpl w:val="48705BEC"/>
    <w:lvl w:ilvl="0" w:tplc="C6147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2E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6C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8E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82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A0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29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4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CE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omas Lee">
    <w15:presenceInfo w15:providerId="AD" w15:userId="S::tfl@psp.co.uk::23b502fb-9fbe-4e0e-93c0-56b8c6160e0c"/>
  </w15:person>
  <w15:person w15:author="Lucy Wan">
    <w15:presenceInfo w15:providerId="AD" w15:userId="S::lucyw@packt.com::db97003a-82a3-4112-ba8a-ea61a7d5a6ce"/>
  </w15:person>
  <w15:person w15:author="Caitlin Meadows">
    <w15:presenceInfo w15:providerId="AD" w15:userId="S::caitlinm@packt.com::4a10aaaf-ec63-491e-a9ec-c6079fd3d02c"/>
  </w15:person>
  <w15:person w15:author="Ketan Giri">
    <w15:presenceInfo w15:providerId="AD" w15:userId="S::ketang@packt.com::4fe7ad35-e2e0-4af3-a55d-19e610d07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tTQ2Nze2MDCwNLBQ0lEKTi0uzszPAykwrgUAJsv7aywAAAA="/>
  </w:docVars>
  <w:rsids>
    <w:rsidRoot w:val="11006340"/>
    <w:rsid w:val="00031293"/>
    <w:rsid w:val="00135309"/>
    <w:rsid w:val="004B73AA"/>
    <w:rsid w:val="0066AA57"/>
    <w:rsid w:val="008A029C"/>
    <w:rsid w:val="008C0DFA"/>
    <w:rsid w:val="009A5159"/>
    <w:rsid w:val="00C3E0C6"/>
    <w:rsid w:val="00D64567"/>
    <w:rsid w:val="00D6AB4E"/>
    <w:rsid w:val="00D90B9C"/>
    <w:rsid w:val="00DA1927"/>
    <w:rsid w:val="00FD25C3"/>
    <w:rsid w:val="01290C29"/>
    <w:rsid w:val="01520E4E"/>
    <w:rsid w:val="017761D1"/>
    <w:rsid w:val="01B663D3"/>
    <w:rsid w:val="02334199"/>
    <w:rsid w:val="02363692"/>
    <w:rsid w:val="024EFA5C"/>
    <w:rsid w:val="02D06CCD"/>
    <w:rsid w:val="030AE005"/>
    <w:rsid w:val="03252DDA"/>
    <w:rsid w:val="03315BE5"/>
    <w:rsid w:val="0408F02E"/>
    <w:rsid w:val="0414F235"/>
    <w:rsid w:val="04B6D893"/>
    <w:rsid w:val="04E17D87"/>
    <w:rsid w:val="054FCA58"/>
    <w:rsid w:val="0594D3EE"/>
    <w:rsid w:val="05B4457A"/>
    <w:rsid w:val="05FBFE47"/>
    <w:rsid w:val="060FE7CE"/>
    <w:rsid w:val="062274D1"/>
    <w:rsid w:val="06448402"/>
    <w:rsid w:val="065B706D"/>
    <w:rsid w:val="0669FD65"/>
    <w:rsid w:val="06C5E178"/>
    <w:rsid w:val="0766418A"/>
    <w:rsid w:val="078B7B39"/>
    <w:rsid w:val="078CAECC"/>
    <w:rsid w:val="07C23C5B"/>
    <w:rsid w:val="085F7585"/>
    <w:rsid w:val="0861ACEC"/>
    <w:rsid w:val="088F0CF1"/>
    <w:rsid w:val="08AC6D84"/>
    <w:rsid w:val="08EBE63C"/>
    <w:rsid w:val="08F5057D"/>
    <w:rsid w:val="0918955C"/>
    <w:rsid w:val="0941E6D0"/>
    <w:rsid w:val="096B66B8"/>
    <w:rsid w:val="0989B059"/>
    <w:rsid w:val="09CE4A6A"/>
    <w:rsid w:val="09D4F88B"/>
    <w:rsid w:val="0A1150FA"/>
    <w:rsid w:val="0A19F1C4"/>
    <w:rsid w:val="0A57B696"/>
    <w:rsid w:val="0A587BF9"/>
    <w:rsid w:val="0A5C60AD"/>
    <w:rsid w:val="0A911873"/>
    <w:rsid w:val="0AA3BA48"/>
    <w:rsid w:val="0AF3BB54"/>
    <w:rsid w:val="0B7B7990"/>
    <w:rsid w:val="0B964FF6"/>
    <w:rsid w:val="0C172A90"/>
    <w:rsid w:val="0C214C6E"/>
    <w:rsid w:val="0C3049BB"/>
    <w:rsid w:val="0C32A339"/>
    <w:rsid w:val="0C55AB00"/>
    <w:rsid w:val="0CCABAA2"/>
    <w:rsid w:val="0CE22EDC"/>
    <w:rsid w:val="0D08E6DB"/>
    <w:rsid w:val="0D14A9BF"/>
    <w:rsid w:val="0D3AC8A8"/>
    <w:rsid w:val="0D4B5941"/>
    <w:rsid w:val="0D9A65F2"/>
    <w:rsid w:val="0DAFD274"/>
    <w:rsid w:val="0DCA2D3F"/>
    <w:rsid w:val="0DEC16C5"/>
    <w:rsid w:val="0DFB4D45"/>
    <w:rsid w:val="0E219BC0"/>
    <w:rsid w:val="0E2ADD7A"/>
    <w:rsid w:val="0E6CAC2C"/>
    <w:rsid w:val="0E8BBAA5"/>
    <w:rsid w:val="0E9E6E18"/>
    <w:rsid w:val="0EA11338"/>
    <w:rsid w:val="0EBBA404"/>
    <w:rsid w:val="0EC23066"/>
    <w:rsid w:val="0EDE70F6"/>
    <w:rsid w:val="0F329ACE"/>
    <w:rsid w:val="0F57A180"/>
    <w:rsid w:val="0F812723"/>
    <w:rsid w:val="0F9434D6"/>
    <w:rsid w:val="0FD4D81F"/>
    <w:rsid w:val="0FD70757"/>
    <w:rsid w:val="0FE1CA37"/>
    <w:rsid w:val="1004B799"/>
    <w:rsid w:val="1004FD69"/>
    <w:rsid w:val="1008E041"/>
    <w:rsid w:val="1016C70E"/>
    <w:rsid w:val="10278B06"/>
    <w:rsid w:val="10345F95"/>
    <w:rsid w:val="10C6F5C6"/>
    <w:rsid w:val="10D0C542"/>
    <w:rsid w:val="10D3B7D5"/>
    <w:rsid w:val="11006340"/>
    <w:rsid w:val="112061B9"/>
    <w:rsid w:val="11342D77"/>
    <w:rsid w:val="1141366F"/>
    <w:rsid w:val="114EA61A"/>
    <w:rsid w:val="115FB553"/>
    <w:rsid w:val="1183110E"/>
    <w:rsid w:val="1189146F"/>
    <w:rsid w:val="118AC628"/>
    <w:rsid w:val="11A212DD"/>
    <w:rsid w:val="11CA3DA4"/>
    <w:rsid w:val="11E75D22"/>
    <w:rsid w:val="125082EE"/>
    <w:rsid w:val="1293AFEC"/>
    <w:rsid w:val="12D60967"/>
    <w:rsid w:val="130F7051"/>
    <w:rsid w:val="131C500B"/>
    <w:rsid w:val="1386402C"/>
    <w:rsid w:val="1386A5E7"/>
    <w:rsid w:val="13BC301F"/>
    <w:rsid w:val="13E53A67"/>
    <w:rsid w:val="141AF878"/>
    <w:rsid w:val="1432C2AB"/>
    <w:rsid w:val="1433A8CE"/>
    <w:rsid w:val="145A5BA4"/>
    <w:rsid w:val="14698B66"/>
    <w:rsid w:val="149B0352"/>
    <w:rsid w:val="14AC5A2A"/>
    <w:rsid w:val="1507A99C"/>
    <w:rsid w:val="15191554"/>
    <w:rsid w:val="15665746"/>
    <w:rsid w:val="163430EC"/>
    <w:rsid w:val="165FD55A"/>
    <w:rsid w:val="167701BC"/>
    <w:rsid w:val="16D21231"/>
    <w:rsid w:val="171475F1"/>
    <w:rsid w:val="171691B9"/>
    <w:rsid w:val="176F9B7B"/>
    <w:rsid w:val="1777E106"/>
    <w:rsid w:val="17CD2A37"/>
    <w:rsid w:val="17EDA7A7"/>
    <w:rsid w:val="17FA6615"/>
    <w:rsid w:val="17FE952A"/>
    <w:rsid w:val="1812D21D"/>
    <w:rsid w:val="181E7716"/>
    <w:rsid w:val="183C5189"/>
    <w:rsid w:val="184A77AD"/>
    <w:rsid w:val="18575671"/>
    <w:rsid w:val="18AB999E"/>
    <w:rsid w:val="18B78238"/>
    <w:rsid w:val="18BB7F09"/>
    <w:rsid w:val="18CF0F88"/>
    <w:rsid w:val="19468BD2"/>
    <w:rsid w:val="196A014F"/>
    <w:rsid w:val="19AEA27E"/>
    <w:rsid w:val="19B92689"/>
    <w:rsid w:val="19BB8D77"/>
    <w:rsid w:val="1A144437"/>
    <w:rsid w:val="1A3D6A15"/>
    <w:rsid w:val="1A48D4B6"/>
    <w:rsid w:val="1A5B94D3"/>
    <w:rsid w:val="1A6ADFE9"/>
    <w:rsid w:val="1A6E6DD9"/>
    <w:rsid w:val="1AAF5094"/>
    <w:rsid w:val="1ABBE293"/>
    <w:rsid w:val="1B113DF6"/>
    <w:rsid w:val="1B54F6EA"/>
    <w:rsid w:val="1B619AFF"/>
    <w:rsid w:val="1B7F4421"/>
    <w:rsid w:val="1C177C17"/>
    <w:rsid w:val="1C190B5C"/>
    <w:rsid w:val="1CAD2BF9"/>
    <w:rsid w:val="1CD5FD84"/>
    <w:rsid w:val="1CE54721"/>
    <w:rsid w:val="1D022112"/>
    <w:rsid w:val="1D040059"/>
    <w:rsid w:val="1D15C191"/>
    <w:rsid w:val="1D8E7B83"/>
    <w:rsid w:val="1E1FE581"/>
    <w:rsid w:val="1E35B508"/>
    <w:rsid w:val="1E3A425B"/>
    <w:rsid w:val="1E68EB44"/>
    <w:rsid w:val="1E69A799"/>
    <w:rsid w:val="1E963AFC"/>
    <w:rsid w:val="1EEAE3AC"/>
    <w:rsid w:val="1F4C30A2"/>
    <w:rsid w:val="1F6FFE8C"/>
    <w:rsid w:val="1F8AA4C5"/>
    <w:rsid w:val="1F9B739F"/>
    <w:rsid w:val="1FABA196"/>
    <w:rsid w:val="2022BB96"/>
    <w:rsid w:val="20BBDE57"/>
    <w:rsid w:val="2118BF68"/>
    <w:rsid w:val="212AFCD9"/>
    <w:rsid w:val="21321BB6"/>
    <w:rsid w:val="218A30C6"/>
    <w:rsid w:val="21AAB32A"/>
    <w:rsid w:val="21E16CB7"/>
    <w:rsid w:val="2212D657"/>
    <w:rsid w:val="221D18F9"/>
    <w:rsid w:val="221D2C35"/>
    <w:rsid w:val="222CE4BA"/>
    <w:rsid w:val="228F4D3A"/>
    <w:rsid w:val="229E7F7D"/>
    <w:rsid w:val="22A76A14"/>
    <w:rsid w:val="22D871C3"/>
    <w:rsid w:val="22FC242A"/>
    <w:rsid w:val="23230D9B"/>
    <w:rsid w:val="234CF1DA"/>
    <w:rsid w:val="235A69AB"/>
    <w:rsid w:val="2397AA45"/>
    <w:rsid w:val="23994C02"/>
    <w:rsid w:val="23BC55CC"/>
    <w:rsid w:val="23DE3CAE"/>
    <w:rsid w:val="23E95FE8"/>
    <w:rsid w:val="24268D6D"/>
    <w:rsid w:val="24486E87"/>
    <w:rsid w:val="246CB037"/>
    <w:rsid w:val="2495D0B7"/>
    <w:rsid w:val="24D1DB42"/>
    <w:rsid w:val="25056DBA"/>
    <w:rsid w:val="25058522"/>
    <w:rsid w:val="2536B938"/>
    <w:rsid w:val="2578C752"/>
    <w:rsid w:val="25F7DE87"/>
    <w:rsid w:val="25FE6DFC"/>
    <w:rsid w:val="2651D2A3"/>
    <w:rsid w:val="26A44DA6"/>
    <w:rsid w:val="26D02205"/>
    <w:rsid w:val="26F3F916"/>
    <w:rsid w:val="27451B9C"/>
    <w:rsid w:val="2767C8BD"/>
    <w:rsid w:val="276C9508"/>
    <w:rsid w:val="283F0120"/>
    <w:rsid w:val="28470690"/>
    <w:rsid w:val="284A648D"/>
    <w:rsid w:val="28B4A22E"/>
    <w:rsid w:val="28BEBF64"/>
    <w:rsid w:val="28C72820"/>
    <w:rsid w:val="28DE6607"/>
    <w:rsid w:val="28F026EA"/>
    <w:rsid w:val="2907F05A"/>
    <w:rsid w:val="293F67A2"/>
    <w:rsid w:val="2965D284"/>
    <w:rsid w:val="2988129F"/>
    <w:rsid w:val="29A1DE90"/>
    <w:rsid w:val="29B6EDED"/>
    <w:rsid w:val="29C29247"/>
    <w:rsid w:val="29C3F0C8"/>
    <w:rsid w:val="29D894AC"/>
    <w:rsid w:val="2A1868C8"/>
    <w:rsid w:val="2A7A3668"/>
    <w:rsid w:val="2A8E12C0"/>
    <w:rsid w:val="2B243366"/>
    <w:rsid w:val="2B300FB4"/>
    <w:rsid w:val="2B57C8C0"/>
    <w:rsid w:val="2BF840A7"/>
    <w:rsid w:val="2C3A9DF9"/>
    <w:rsid w:val="2C64B0AB"/>
    <w:rsid w:val="2C878BF2"/>
    <w:rsid w:val="2CC1E095"/>
    <w:rsid w:val="2CCBAE11"/>
    <w:rsid w:val="2CE15EC6"/>
    <w:rsid w:val="2D8ABC19"/>
    <w:rsid w:val="2DC68955"/>
    <w:rsid w:val="2DFA9889"/>
    <w:rsid w:val="2E1F5DB9"/>
    <w:rsid w:val="2E96036A"/>
    <w:rsid w:val="2EAA4508"/>
    <w:rsid w:val="2EE286E0"/>
    <w:rsid w:val="2EE65CA3"/>
    <w:rsid w:val="2EFA09BF"/>
    <w:rsid w:val="2F2E2E1D"/>
    <w:rsid w:val="2F418FF0"/>
    <w:rsid w:val="2F5CC3D9"/>
    <w:rsid w:val="2F716067"/>
    <w:rsid w:val="2F9C516D"/>
    <w:rsid w:val="30150EAE"/>
    <w:rsid w:val="3028EF8E"/>
    <w:rsid w:val="303E0C8D"/>
    <w:rsid w:val="304A9177"/>
    <w:rsid w:val="306B73A3"/>
    <w:rsid w:val="30D6D1AE"/>
    <w:rsid w:val="30F57A05"/>
    <w:rsid w:val="310E9D95"/>
    <w:rsid w:val="314C4EDD"/>
    <w:rsid w:val="318A334D"/>
    <w:rsid w:val="318D371F"/>
    <w:rsid w:val="31A165A3"/>
    <w:rsid w:val="32047685"/>
    <w:rsid w:val="322E5421"/>
    <w:rsid w:val="3234E396"/>
    <w:rsid w:val="324321C8"/>
    <w:rsid w:val="324FF89E"/>
    <w:rsid w:val="3282B7C4"/>
    <w:rsid w:val="3294ACE2"/>
    <w:rsid w:val="32C92E3C"/>
    <w:rsid w:val="3313A95C"/>
    <w:rsid w:val="33413D53"/>
    <w:rsid w:val="33921347"/>
    <w:rsid w:val="33B684E3"/>
    <w:rsid w:val="33CE9B99"/>
    <w:rsid w:val="33E78C3A"/>
    <w:rsid w:val="33E8A1FA"/>
    <w:rsid w:val="343E06CA"/>
    <w:rsid w:val="345F60AF"/>
    <w:rsid w:val="34667FD7"/>
    <w:rsid w:val="3485E421"/>
    <w:rsid w:val="34A9714A"/>
    <w:rsid w:val="351A28B5"/>
    <w:rsid w:val="352B88AF"/>
    <w:rsid w:val="352DE3A8"/>
    <w:rsid w:val="3565F4E3"/>
    <w:rsid w:val="35A34199"/>
    <w:rsid w:val="35C1192E"/>
    <w:rsid w:val="366E7A4F"/>
    <w:rsid w:val="367BA512"/>
    <w:rsid w:val="36B8BA17"/>
    <w:rsid w:val="36BD93FD"/>
    <w:rsid w:val="36C184E7"/>
    <w:rsid w:val="36C9B409"/>
    <w:rsid w:val="36CE2440"/>
    <w:rsid w:val="373188FD"/>
    <w:rsid w:val="3737E7E6"/>
    <w:rsid w:val="379E2099"/>
    <w:rsid w:val="37C2D3D1"/>
    <w:rsid w:val="37EFFB8A"/>
    <w:rsid w:val="382AA04A"/>
    <w:rsid w:val="383702E0"/>
    <w:rsid w:val="38511341"/>
    <w:rsid w:val="386C4536"/>
    <w:rsid w:val="387F521A"/>
    <w:rsid w:val="3881CC12"/>
    <w:rsid w:val="388C6B4A"/>
    <w:rsid w:val="388D7B40"/>
    <w:rsid w:val="38F26E72"/>
    <w:rsid w:val="3931C6D7"/>
    <w:rsid w:val="395B37B8"/>
    <w:rsid w:val="3965EEAD"/>
    <w:rsid w:val="398CE49E"/>
    <w:rsid w:val="39BAA025"/>
    <w:rsid w:val="39CA06FD"/>
    <w:rsid w:val="39D0652F"/>
    <w:rsid w:val="39DEA009"/>
    <w:rsid w:val="39E1B131"/>
    <w:rsid w:val="3A4843F8"/>
    <w:rsid w:val="3A6F88A8"/>
    <w:rsid w:val="3AB5BFF6"/>
    <w:rsid w:val="3AF48232"/>
    <w:rsid w:val="3B125F94"/>
    <w:rsid w:val="3B34FBC5"/>
    <w:rsid w:val="3B841D25"/>
    <w:rsid w:val="3BC29D7F"/>
    <w:rsid w:val="3BFD37B7"/>
    <w:rsid w:val="3C0B0EC3"/>
    <w:rsid w:val="3C248166"/>
    <w:rsid w:val="3C4720D1"/>
    <w:rsid w:val="3CE724E1"/>
    <w:rsid w:val="3D06E964"/>
    <w:rsid w:val="3D1640CB"/>
    <w:rsid w:val="3D2F521B"/>
    <w:rsid w:val="3D497910"/>
    <w:rsid w:val="3D7B9934"/>
    <w:rsid w:val="3DC63BBF"/>
    <w:rsid w:val="3DDC82D4"/>
    <w:rsid w:val="3E0BC92E"/>
    <w:rsid w:val="3E112BDE"/>
    <w:rsid w:val="3E2ADDF2"/>
    <w:rsid w:val="3E44C71D"/>
    <w:rsid w:val="3E73DD06"/>
    <w:rsid w:val="3E9B5843"/>
    <w:rsid w:val="3EA20545"/>
    <w:rsid w:val="3EC48141"/>
    <w:rsid w:val="3F046951"/>
    <w:rsid w:val="3F047DDD"/>
    <w:rsid w:val="3F281FD1"/>
    <w:rsid w:val="3F3C73A4"/>
    <w:rsid w:val="3F68C5F7"/>
    <w:rsid w:val="3F6E80D5"/>
    <w:rsid w:val="3F7B1D70"/>
    <w:rsid w:val="3F83A4C4"/>
    <w:rsid w:val="3FF5A5A1"/>
    <w:rsid w:val="404CC44A"/>
    <w:rsid w:val="407B1640"/>
    <w:rsid w:val="40F764E6"/>
    <w:rsid w:val="41274EDE"/>
    <w:rsid w:val="4150052C"/>
    <w:rsid w:val="4186E071"/>
    <w:rsid w:val="41ACC227"/>
    <w:rsid w:val="41B12CF6"/>
    <w:rsid w:val="41D9A607"/>
    <w:rsid w:val="41D9B733"/>
    <w:rsid w:val="41EBE940"/>
    <w:rsid w:val="42584091"/>
    <w:rsid w:val="42922403"/>
    <w:rsid w:val="43768E5C"/>
    <w:rsid w:val="43A9D976"/>
    <w:rsid w:val="43E793F7"/>
    <w:rsid w:val="43F4AF89"/>
    <w:rsid w:val="43F89EB7"/>
    <w:rsid w:val="44166AEE"/>
    <w:rsid w:val="448FB660"/>
    <w:rsid w:val="44E291D7"/>
    <w:rsid w:val="4511D70E"/>
    <w:rsid w:val="45238A02"/>
    <w:rsid w:val="452EA16B"/>
    <w:rsid w:val="4563ECD2"/>
    <w:rsid w:val="457AD555"/>
    <w:rsid w:val="4593CBD8"/>
    <w:rsid w:val="45A5AAB0"/>
    <w:rsid w:val="45F761CF"/>
    <w:rsid w:val="4608A158"/>
    <w:rsid w:val="464BFFFE"/>
    <w:rsid w:val="4667218C"/>
    <w:rsid w:val="466BD7AE"/>
    <w:rsid w:val="4695D6B8"/>
    <w:rsid w:val="46A2BD01"/>
    <w:rsid w:val="46B7E5FC"/>
    <w:rsid w:val="46D34138"/>
    <w:rsid w:val="470838FC"/>
    <w:rsid w:val="4759349E"/>
    <w:rsid w:val="47C6EB74"/>
    <w:rsid w:val="47DEE405"/>
    <w:rsid w:val="47E6D440"/>
    <w:rsid w:val="47F1E34C"/>
    <w:rsid w:val="47FF235C"/>
    <w:rsid w:val="48001C66"/>
    <w:rsid w:val="482152CD"/>
    <w:rsid w:val="4836B2B8"/>
    <w:rsid w:val="485AB657"/>
    <w:rsid w:val="48C15C58"/>
    <w:rsid w:val="48DD4B72"/>
    <w:rsid w:val="491D5729"/>
    <w:rsid w:val="4941E5AE"/>
    <w:rsid w:val="498F2DC9"/>
    <w:rsid w:val="499D81D6"/>
    <w:rsid w:val="49BAD4FF"/>
    <w:rsid w:val="49C42C61"/>
    <w:rsid w:val="49C793A6"/>
    <w:rsid w:val="49DD24C0"/>
    <w:rsid w:val="49FA8866"/>
    <w:rsid w:val="4A32046D"/>
    <w:rsid w:val="4A76DD3E"/>
    <w:rsid w:val="4AB00EFE"/>
    <w:rsid w:val="4ABA6D9B"/>
    <w:rsid w:val="4AC305DB"/>
    <w:rsid w:val="4ACE66AA"/>
    <w:rsid w:val="4AD3EDBA"/>
    <w:rsid w:val="4B67711C"/>
    <w:rsid w:val="4B7ACDE6"/>
    <w:rsid w:val="4BB1E801"/>
    <w:rsid w:val="4C14EC34"/>
    <w:rsid w:val="4C7CEB07"/>
    <w:rsid w:val="4CA5CE0E"/>
    <w:rsid w:val="4CFBCD23"/>
    <w:rsid w:val="4D09EF97"/>
    <w:rsid w:val="4D1CE8F3"/>
    <w:rsid w:val="4D850306"/>
    <w:rsid w:val="4D8DBE07"/>
    <w:rsid w:val="4D9D9EB0"/>
    <w:rsid w:val="4D9FDECF"/>
    <w:rsid w:val="4DB0BC95"/>
    <w:rsid w:val="4DC81D0E"/>
    <w:rsid w:val="4DC9A598"/>
    <w:rsid w:val="4DE91AD7"/>
    <w:rsid w:val="4DF20E5D"/>
    <w:rsid w:val="4DFD6D9A"/>
    <w:rsid w:val="4E8D8352"/>
    <w:rsid w:val="4E9CA47D"/>
    <w:rsid w:val="4F396F11"/>
    <w:rsid w:val="4F40291C"/>
    <w:rsid w:val="4F4360A6"/>
    <w:rsid w:val="4F8E9B13"/>
    <w:rsid w:val="4FD523AB"/>
    <w:rsid w:val="4FE4BFA3"/>
    <w:rsid w:val="4FFA3A56"/>
    <w:rsid w:val="4FFC7F92"/>
    <w:rsid w:val="500FEE8C"/>
    <w:rsid w:val="502E2A0A"/>
    <w:rsid w:val="508FD0C6"/>
    <w:rsid w:val="50A16C7F"/>
    <w:rsid w:val="50E159C9"/>
    <w:rsid w:val="514D38F1"/>
    <w:rsid w:val="5153D09B"/>
    <w:rsid w:val="51612695"/>
    <w:rsid w:val="51809004"/>
    <w:rsid w:val="51A6EEA5"/>
    <w:rsid w:val="51CD69DC"/>
    <w:rsid w:val="51CF3E46"/>
    <w:rsid w:val="522CACAC"/>
    <w:rsid w:val="523D3CE0"/>
    <w:rsid w:val="5275BE9F"/>
    <w:rsid w:val="527F5390"/>
    <w:rsid w:val="529446DD"/>
    <w:rsid w:val="52C410A8"/>
    <w:rsid w:val="52E4D502"/>
    <w:rsid w:val="52F4FDD1"/>
    <w:rsid w:val="53636E50"/>
    <w:rsid w:val="53E39DB7"/>
    <w:rsid w:val="54B53D19"/>
    <w:rsid w:val="54BFDBC5"/>
    <w:rsid w:val="554687ED"/>
    <w:rsid w:val="55FFAF76"/>
    <w:rsid w:val="56020529"/>
    <w:rsid w:val="56079678"/>
    <w:rsid w:val="5741F279"/>
    <w:rsid w:val="579C550B"/>
    <w:rsid w:val="57C8F392"/>
    <w:rsid w:val="5885015E"/>
    <w:rsid w:val="58A3D393"/>
    <w:rsid w:val="58BC2A04"/>
    <w:rsid w:val="58D6F4C3"/>
    <w:rsid w:val="59097B03"/>
    <w:rsid w:val="591F76D7"/>
    <w:rsid w:val="592CDF81"/>
    <w:rsid w:val="593F450F"/>
    <w:rsid w:val="595EC80E"/>
    <w:rsid w:val="59A4553D"/>
    <w:rsid w:val="59C127CE"/>
    <w:rsid w:val="59E5F7FD"/>
    <w:rsid w:val="59FB0434"/>
    <w:rsid w:val="5A4AA672"/>
    <w:rsid w:val="5A6D3419"/>
    <w:rsid w:val="5AB6479F"/>
    <w:rsid w:val="5AB8C8AE"/>
    <w:rsid w:val="5AC30E01"/>
    <w:rsid w:val="5AE893DD"/>
    <w:rsid w:val="5B845186"/>
    <w:rsid w:val="5B9884E3"/>
    <w:rsid w:val="5B9A9A1E"/>
    <w:rsid w:val="5BAB1A5F"/>
    <w:rsid w:val="5BAB2BFB"/>
    <w:rsid w:val="5BC510AD"/>
    <w:rsid w:val="5BCCE833"/>
    <w:rsid w:val="5BCDCB17"/>
    <w:rsid w:val="5BE0A3B1"/>
    <w:rsid w:val="5CC050BA"/>
    <w:rsid w:val="5D380B23"/>
    <w:rsid w:val="5D3B40D7"/>
    <w:rsid w:val="5D4CC317"/>
    <w:rsid w:val="5DAA65E6"/>
    <w:rsid w:val="5DD5B142"/>
    <w:rsid w:val="5E1830FD"/>
    <w:rsid w:val="5E1997D0"/>
    <w:rsid w:val="5E5BF3AA"/>
    <w:rsid w:val="5E9AF5E4"/>
    <w:rsid w:val="5EE7E80C"/>
    <w:rsid w:val="5F4EE0DB"/>
    <w:rsid w:val="5F805A21"/>
    <w:rsid w:val="5FC1CC58"/>
    <w:rsid w:val="5FF82196"/>
    <w:rsid w:val="607E9D1E"/>
    <w:rsid w:val="608D4571"/>
    <w:rsid w:val="6096EC4B"/>
    <w:rsid w:val="610BA531"/>
    <w:rsid w:val="612E9812"/>
    <w:rsid w:val="6156C745"/>
    <w:rsid w:val="617D0B06"/>
    <w:rsid w:val="617D3EA9"/>
    <w:rsid w:val="61E9CF3F"/>
    <w:rsid w:val="620BE298"/>
    <w:rsid w:val="623C3D47"/>
    <w:rsid w:val="625EF8C3"/>
    <w:rsid w:val="627AABB9"/>
    <w:rsid w:val="62BB01E6"/>
    <w:rsid w:val="636E5E81"/>
    <w:rsid w:val="638766AF"/>
    <w:rsid w:val="63AA3BC7"/>
    <w:rsid w:val="63D9EA48"/>
    <w:rsid w:val="64298948"/>
    <w:rsid w:val="64753FAA"/>
    <w:rsid w:val="64D54E47"/>
    <w:rsid w:val="64F29F9E"/>
    <w:rsid w:val="65387DED"/>
    <w:rsid w:val="6573420E"/>
    <w:rsid w:val="6575BAA9"/>
    <w:rsid w:val="65795A55"/>
    <w:rsid w:val="65D49E1A"/>
    <w:rsid w:val="65DC2F00"/>
    <w:rsid w:val="660CADEE"/>
    <w:rsid w:val="66107E1B"/>
    <w:rsid w:val="66155176"/>
    <w:rsid w:val="664AA800"/>
    <w:rsid w:val="6669B250"/>
    <w:rsid w:val="66857C8A"/>
    <w:rsid w:val="66C39CA3"/>
    <w:rsid w:val="66C5A811"/>
    <w:rsid w:val="6738AEED"/>
    <w:rsid w:val="67CA7B5A"/>
    <w:rsid w:val="67E50411"/>
    <w:rsid w:val="67E67861"/>
    <w:rsid w:val="680D9061"/>
    <w:rsid w:val="682A4060"/>
    <w:rsid w:val="684B96DA"/>
    <w:rsid w:val="684F09AD"/>
    <w:rsid w:val="6887B979"/>
    <w:rsid w:val="68D17A89"/>
    <w:rsid w:val="692F3E2A"/>
    <w:rsid w:val="6936B284"/>
    <w:rsid w:val="696DAE6F"/>
    <w:rsid w:val="69B0BA90"/>
    <w:rsid w:val="69C9D74A"/>
    <w:rsid w:val="6A261A2B"/>
    <w:rsid w:val="6A399DD3"/>
    <w:rsid w:val="6A3C73C0"/>
    <w:rsid w:val="6A5F8D6D"/>
    <w:rsid w:val="6AD01584"/>
    <w:rsid w:val="6B0DAE2E"/>
    <w:rsid w:val="6B65DFB9"/>
    <w:rsid w:val="6B7BA7DF"/>
    <w:rsid w:val="6B7E45DD"/>
    <w:rsid w:val="6B842ACE"/>
    <w:rsid w:val="6B9C254F"/>
    <w:rsid w:val="6BD8983B"/>
    <w:rsid w:val="6C168AB0"/>
    <w:rsid w:val="6C2D6F73"/>
    <w:rsid w:val="6C48A11C"/>
    <w:rsid w:val="6C521C73"/>
    <w:rsid w:val="6C97DB05"/>
    <w:rsid w:val="6CD659B1"/>
    <w:rsid w:val="6CE91AB3"/>
    <w:rsid w:val="6D2C3E75"/>
    <w:rsid w:val="6D43F7C9"/>
    <w:rsid w:val="6DC8C022"/>
    <w:rsid w:val="6DEA0401"/>
    <w:rsid w:val="6E04507D"/>
    <w:rsid w:val="6E07B646"/>
    <w:rsid w:val="6E26C8DF"/>
    <w:rsid w:val="6E4930E1"/>
    <w:rsid w:val="6E9E7662"/>
    <w:rsid w:val="6EB9F3DF"/>
    <w:rsid w:val="6EC0044E"/>
    <w:rsid w:val="6ECCC04D"/>
    <w:rsid w:val="6F644A4C"/>
    <w:rsid w:val="6F65E193"/>
    <w:rsid w:val="6F89EFF9"/>
    <w:rsid w:val="6FC339AB"/>
    <w:rsid w:val="702D79D1"/>
    <w:rsid w:val="70A297F1"/>
    <w:rsid w:val="70C80DBB"/>
    <w:rsid w:val="70D64459"/>
    <w:rsid w:val="70E94BD0"/>
    <w:rsid w:val="7101B1F4"/>
    <w:rsid w:val="7165309D"/>
    <w:rsid w:val="71857B3C"/>
    <w:rsid w:val="71A84EA9"/>
    <w:rsid w:val="71B20347"/>
    <w:rsid w:val="71B3C2F8"/>
    <w:rsid w:val="71B4009A"/>
    <w:rsid w:val="71B7FB44"/>
    <w:rsid w:val="71C34F0E"/>
    <w:rsid w:val="71C6860F"/>
    <w:rsid w:val="71F2F6E3"/>
    <w:rsid w:val="723D0274"/>
    <w:rsid w:val="72A96FDE"/>
    <w:rsid w:val="72B8CB3D"/>
    <w:rsid w:val="72CE567D"/>
    <w:rsid w:val="731831CD"/>
    <w:rsid w:val="73234C06"/>
    <w:rsid w:val="7357EE5B"/>
    <w:rsid w:val="73625670"/>
    <w:rsid w:val="73862ACC"/>
    <w:rsid w:val="7399E55E"/>
    <w:rsid w:val="740E872B"/>
    <w:rsid w:val="741D7730"/>
    <w:rsid w:val="743FD816"/>
    <w:rsid w:val="7496439E"/>
    <w:rsid w:val="74FAAABC"/>
    <w:rsid w:val="750A65CA"/>
    <w:rsid w:val="7510DF57"/>
    <w:rsid w:val="756F231D"/>
    <w:rsid w:val="757F5A2B"/>
    <w:rsid w:val="75DB6262"/>
    <w:rsid w:val="76224D16"/>
    <w:rsid w:val="762F551F"/>
    <w:rsid w:val="76327D19"/>
    <w:rsid w:val="76EEB83F"/>
    <w:rsid w:val="77068B1E"/>
    <w:rsid w:val="783B28B7"/>
    <w:rsid w:val="7855E50C"/>
    <w:rsid w:val="78CB9A5B"/>
    <w:rsid w:val="78CD440E"/>
    <w:rsid w:val="790E000F"/>
    <w:rsid w:val="7913018F"/>
    <w:rsid w:val="797D261B"/>
    <w:rsid w:val="79D96B82"/>
    <w:rsid w:val="7A3316C2"/>
    <w:rsid w:val="7A3924E7"/>
    <w:rsid w:val="7ADF2126"/>
    <w:rsid w:val="7B04EFA6"/>
    <w:rsid w:val="7B3FBD30"/>
    <w:rsid w:val="7B4C298E"/>
    <w:rsid w:val="7B70455D"/>
    <w:rsid w:val="7B7FA593"/>
    <w:rsid w:val="7B98CD9D"/>
    <w:rsid w:val="7BD4774F"/>
    <w:rsid w:val="7C0ED783"/>
    <w:rsid w:val="7C26A602"/>
    <w:rsid w:val="7C5672F1"/>
    <w:rsid w:val="7C629E96"/>
    <w:rsid w:val="7C9B9E80"/>
    <w:rsid w:val="7CA9AE0C"/>
    <w:rsid w:val="7CB959F2"/>
    <w:rsid w:val="7D1EF066"/>
    <w:rsid w:val="7D349DFE"/>
    <w:rsid w:val="7D620919"/>
    <w:rsid w:val="7D9F0B7E"/>
    <w:rsid w:val="7EC80782"/>
    <w:rsid w:val="7F01B899"/>
    <w:rsid w:val="7FBCD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6340"/>
  <w15:chartTrackingRefBased/>
  <w15:docId w15:val="{0D6A88ED-5DC5-45E0-8663-431196B3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30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5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5309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135309"/>
  </w:style>
  <w:style w:type="paragraph" w:customStyle="1" w:styleId="paragraph">
    <w:name w:val="paragraph"/>
    <w:basedOn w:val="Normal"/>
    <w:rsid w:val="0013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5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159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15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docs.google.com/document/d/1ssj4MD9ldNh5I65kMXG3LDTJH1rBdGd_sjNJlR84FKs/edit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docs.google.com/document/d/1ssj4MD9ldNh5I65kMXG3LDTJH1rBdGd_sjNJlR84FKs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sj4MD9ldNh5I65kMXG3LDTJH1rBdGd_sjNJlR84FK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docs.google.com/document/d/1ssj4MD9ldNh5I65kMXG3LDTJH1rBdGd_sjNJlR84FKs/edit" TargetMode="External"/><Relationship Id="rId5" Type="http://schemas.openxmlformats.org/officeDocument/2006/relationships/hyperlink" Target="https://docs.google.com/document/d/1ssj4MD9ldNh5I65kMXG3LDTJH1rBdGd_sjNJlR84FKs/edit" TargetMode="External"/><Relationship Id="rId15" Type="http://schemas.openxmlformats.org/officeDocument/2006/relationships/hyperlink" Target="https://docs.google.com/document/d/1ssj4MD9ldNh5I65kMXG3LDTJH1rBdGd_sjNJlR84FKs/edit" TargetMode="External"/><Relationship Id="rId10" Type="http://schemas.openxmlformats.org/officeDocument/2006/relationships/hyperlink" Target="https://docs.google.com/document/d/1ssj4MD9ldNh5I65kMXG3LDTJH1rBdGd_sjNJlR84FKs/edit" TargetMode="External"/><Relationship Id="rId19" Type="http://schemas.openxmlformats.org/officeDocument/2006/relationships/glossaryDocument" Target="glossary/document.xml"/><Relationship Id="R33f4caa092174cbf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docs.google.com/document/d/1ssj4MD9ldNh5I65kMXG3LDTJH1rBdGd_sjNJlR84FKs/ed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37D91B21A141F79132E895EB123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CACF-2867-47DC-8235-F67F26487D88}"/>
      </w:docPartPr>
      <w:docPartBody>
        <w:p w:rsidR="00451168" w:rsidRDefault="00D90B9C" w:rsidP="00D90B9C">
          <w:pPr>
            <w:pStyle w:val="7737D91B21A141F79132E895EB12303B"/>
          </w:pPr>
          <w:r>
            <w:rPr>
              <w:rStyle w:val="PlaceholderText"/>
            </w:rPr>
            <w:t>BISAC 1</w:t>
          </w:r>
        </w:p>
      </w:docPartBody>
    </w:docPart>
    <w:docPart>
      <w:docPartPr>
        <w:name w:val="7EEF8CAC681545D1A00135DE36D99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CC20-CF13-4698-A323-40BB3817E6FF}"/>
      </w:docPartPr>
      <w:docPartBody>
        <w:p w:rsidR="00451168" w:rsidRDefault="00D90B9C" w:rsidP="00D90B9C">
          <w:pPr>
            <w:pStyle w:val="7EEF8CAC681545D1A00135DE36D99E9F"/>
          </w:pPr>
          <w:r>
            <w:rPr>
              <w:rStyle w:val="PlaceholderText"/>
            </w:rPr>
            <w:t>BISAC 2</w:t>
          </w:r>
        </w:p>
      </w:docPartBody>
    </w:docPart>
    <w:docPart>
      <w:docPartPr>
        <w:name w:val="6A5F25EC8C224270A78F64D561DEE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9F480-A27F-41F2-BDF8-05F709E94045}"/>
      </w:docPartPr>
      <w:docPartBody>
        <w:p w:rsidR="00451168" w:rsidRDefault="00D90B9C" w:rsidP="00D90B9C">
          <w:pPr>
            <w:pStyle w:val="6A5F25EC8C224270A78F64D561DEECE6"/>
          </w:pPr>
          <w:r>
            <w:rPr>
              <w:rStyle w:val="PlaceholderText"/>
            </w:rPr>
            <w:t>BISAC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9C"/>
    <w:rsid w:val="00451168"/>
    <w:rsid w:val="00A103DE"/>
    <w:rsid w:val="00D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90B9C"/>
    <w:rPr>
      <w:color w:val="808080"/>
    </w:rPr>
  </w:style>
  <w:style w:type="paragraph" w:customStyle="1" w:styleId="7737D91B21A141F79132E895EB12303B">
    <w:name w:val="7737D91B21A141F79132E895EB12303B"/>
    <w:rsid w:val="00D90B9C"/>
  </w:style>
  <w:style w:type="paragraph" w:customStyle="1" w:styleId="7EEF8CAC681545D1A00135DE36D99E9F">
    <w:name w:val="7EEF8CAC681545D1A00135DE36D99E9F"/>
    <w:rsid w:val="00D90B9C"/>
  </w:style>
  <w:style w:type="paragraph" w:customStyle="1" w:styleId="6A5F25EC8C224270A78F64D561DEECE6">
    <w:name w:val="6A5F25EC8C224270A78F64D561DEECE6"/>
    <w:rsid w:val="00D90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Giri</dc:creator>
  <cp:keywords/>
  <dc:description/>
  <cp:lastModifiedBy>Thomas Lee</cp:lastModifiedBy>
  <cp:revision>2</cp:revision>
  <dcterms:created xsi:type="dcterms:W3CDTF">2021-05-17T09:47:00Z</dcterms:created>
  <dcterms:modified xsi:type="dcterms:W3CDTF">2021-05-17T09:47:00Z</dcterms:modified>
</cp:coreProperties>
</file>